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1D9B3" w14:textId="77777777" w:rsidR="00930387" w:rsidRDefault="00930387"/>
    <w:p w14:paraId="13B9A2EA" w14:textId="77777777" w:rsidR="0002241B" w:rsidRDefault="0002241B"/>
    <w:p w14:paraId="53AB9A49" w14:textId="77777777" w:rsidR="0002241B" w:rsidRDefault="0002241B">
      <w:pPr>
        <w:rPr>
          <w:rFonts w:ascii="Arial" w:eastAsia="Times New Roman" w:hAnsi="Arial" w:cs="Arial"/>
          <w:color w:val="222222"/>
          <w:sz w:val="20"/>
          <w:szCs w:val="20"/>
          <w:lang w:eastAsia="en-GB"/>
        </w:rPr>
      </w:pPr>
      <w:r w:rsidRPr="003622CA">
        <w:rPr>
          <w:rFonts w:ascii="Arial" w:eastAsia="Times New Roman" w:hAnsi="Arial" w:cs="Arial"/>
          <w:color w:val="222222"/>
          <w:sz w:val="20"/>
          <w:szCs w:val="20"/>
          <w:lang w:eastAsia="en-GB"/>
        </w:rPr>
        <w:t xml:space="preserve">The Difference Method for simulating ordered variables in health technology assessment: description and comparison with other </w:t>
      </w:r>
      <w:commentRangeStart w:id="0"/>
      <w:r w:rsidRPr="003622CA">
        <w:rPr>
          <w:rFonts w:ascii="Arial" w:eastAsia="Times New Roman" w:hAnsi="Arial" w:cs="Arial"/>
          <w:color w:val="222222"/>
          <w:sz w:val="20"/>
          <w:szCs w:val="20"/>
          <w:lang w:eastAsia="en-GB"/>
        </w:rPr>
        <w:t>methods</w:t>
      </w:r>
      <w:commentRangeEnd w:id="0"/>
      <w:r>
        <w:rPr>
          <w:rStyle w:val="CommentReference"/>
        </w:rPr>
        <w:commentReference w:id="0"/>
      </w:r>
    </w:p>
    <w:p w14:paraId="794AD3F5" w14:textId="77777777" w:rsidR="0002241B" w:rsidRDefault="0002241B">
      <w:pPr>
        <w:rPr>
          <w:rFonts w:ascii="Arial" w:eastAsia="Times New Roman" w:hAnsi="Arial" w:cs="Arial"/>
          <w:color w:val="222222"/>
          <w:sz w:val="20"/>
          <w:szCs w:val="20"/>
          <w:lang w:eastAsia="en-GB"/>
        </w:rPr>
      </w:pPr>
    </w:p>
    <w:p w14:paraId="46B25E5B" w14:textId="77777777" w:rsidR="0002241B" w:rsidRDefault="0002241B">
      <w:pPr>
        <w:rPr>
          <w:rFonts w:ascii="Arial" w:eastAsia="Times New Roman" w:hAnsi="Arial" w:cs="Arial"/>
          <w:color w:val="222222"/>
          <w:sz w:val="20"/>
          <w:szCs w:val="20"/>
          <w:lang w:eastAsia="en-GB"/>
        </w:rPr>
      </w:pPr>
      <w:commentRangeStart w:id="1"/>
      <w:r>
        <w:rPr>
          <w:rFonts w:ascii="Arial" w:eastAsia="Times New Roman" w:hAnsi="Arial" w:cs="Arial"/>
          <w:color w:val="222222"/>
          <w:sz w:val="20"/>
          <w:szCs w:val="20"/>
          <w:lang w:eastAsia="en-GB"/>
        </w:rPr>
        <w:t>Abstract</w:t>
      </w:r>
      <w:commentRangeEnd w:id="1"/>
      <w:r>
        <w:rPr>
          <w:rStyle w:val="CommentReference"/>
        </w:rPr>
        <w:commentReference w:id="1"/>
      </w:r>
      <w:r>
        <w:rPr>
          <w:rFonts w:ascii="Arial" w:eastAsia="Times New Roman" w:hAnsi="Arial" w:cs="Arial"/>
          <w:color w:val="222222"/>
          <w:sz w:val="20"/>
          <w:szCs w:val="20"/>
          <w:lang w:eastAsia="en-GB"/>
        </w:rPr>
        <w:t>:</w:t>
      </w:r>
    </w:p>
    <w:p w14:paraId="43DAA8BE" w14:textId="77777777" w:rsidR="0002241B" w:rsidRDefault="0002241B">
      <w:pPr>
        <w:rPr>
          <w:rFonts w:ascii="Arial" w:eastAsia="Times New Roman" w:hAnsi="Arial" w:cs="Arial"/>
          <w:color w:val="222222"/>
          <w:sz w:val="20"/>
          <w:szCs w:val="20"/>
          <w:lang w:eastAsia="en-GB"/>
        </w:rPr>
      </w:pPr>
    </w:p>
    <w:p w14:paraId="36885924" w14:textId="77777777" w:rsidR="0002241B" w:rsidRDefault="0002241B" w:rsidP="0002241B">
      <w:pPr>
        <w:spacing w:line="480" w:lineRule="auto"/>
      </w:pPr>
      <w:r>
        <w:t xml:space="preserve">Background: Independent sampling of variables within probabilistic sensitivity analysis (PSA) is inappropriate when two or more of the variables are monotonic. </w:t>
      </w:r>
    </w:p>
    <w:p w14:paraId="27D084EF" w14:textId="77777777" w:rsidR="0002241B" w:rsidRDefault="0002241B" w:rsidP="0002241B">
      <w:pPr>
        <w:spacing w:line="480" w:lineRule="auto"/>
      </w:pPr>
      <w:r>
        <w:t xml:space="preserve">Objective: To describe and test a method, ‘the Difference Method’ (DM), for generating PSA in Excel which does not introduce discontinuities or biases in the distributions of estimates generated. </w:t>
      </w:r>
    </w:p>
    <w:p w14:paraId="058889E9" w14:textId="77777777" w:rsidR="0002241B" w:rsidRDefault="0002241B" w:rsidP="0002241B">
      <w:pPr>
        <w:spacing w:line="480" w:lineRule="auto"/>
      </w:pPr>
      <w:r>
        <w:t>M</w:t>
      </w:r>
      <w:r w:rsidR="00FE6768">
        <w:t>ethod</w:t>
      </w:r>
      <w:r>
        <w:t xml:space="preserve">: Hypothetical individual patient data (IPD) were created comprising paired observations for thirty patients’ health related quality of life (HRQoL) values when assumed to be in two distinct disease states: active and remission. For each individual their HRQoL was lower in the active state. The IPD were used to generate means and standard </w:t>
      </w:r>
      <w:r w:rsidR="00FE6768">
        <w:t>deviations with</w:t>
      </w:r>
      <w:r>
        <w:t xml:space="preserve"> the DM employed to recreate the IPD</w:t>
      </w:r>
      <w:r w:rsidR="00FE6768">
        <w:t xml:space="preserve"> from these summary statistics</w:t>
      </w:r>
    </w:p>
    <w:p w14:paraId="621F7540" w14:textId="77777777" w:rsidR="0002241B" w:rsidRDefault="0002241B" w:rsidP="0002241B">
      <w:pPr>
        <w:spacing w:line="480" w:lineRule="auto"/>
      </w:pPr>
      <w:r>
        <w:t xml:space="preserve">RESULTS: The DM generated PSA using summary statistics only that was </w:t>
      </w:r>
      <w:r w:rsidR="00FE6768">
        <w:t>s</w:t>
      </w:r>
      <w:r>
        <w:t>imilar to the IPD-based PSA</w:t>
      </w:r>
      <w:r w:rsidR="00FE6768">
        <w:t xml:space="preserve"> and maintained the monotonicity constraint</w:t>
      </w:r>
      <w:r>
        <w:t xml:space="preserve">. </w:t>
      </w:r>
    </w:p>
    <w:p w14:paraId="6BE20EA2" w14:textId="77777777" w:rsidR="0002241B" w:rsidRDefault="0002241B" w:rsidP="0002241B">
      <w:pPr>
        <w:spacing w:line="480" w:lineRule="auto"/>
      </w:pPr>
      <w:r>
        <w:t xml:space="preserve">CONCLUSIONS: The DM is easy to use and implement within Excel and is able to generate PSA for monotonic parameters that in the case study are very similar to those that could be produced if the IPD were available. </w:t>
      </w:r>
    </w:p>
    <w:p w14:paraId="5A585CC1" w14:textId="77777777" w:rsidR="00276CBF" w:rsidRDefault="00276CBF" w:rsidP="0002241B">
      <w:pPr>
        <w:spacing w:line="480" w:lineRule="auto"/>
      </w:pPr>
    </w:p>
    <w:p w14:paraId="0AEB345B" w14:textId="77777777" w:rsidR="00276CBF" w:rsidRDefault="00276CBF">
      <w:r>
        <w:br w:type="page"/>
      </w:r>
    </w:p>
    <w:p w14:paraId="7C442B2C" w14:textId="77777777" w:rsidR="00276CBF" w:rsidRDefault="00276CBF" w:rsidP="0002241B">
      <w:pPr>
        <w:spacing w:line="480" w:lineRule="auto"/>
      </w:pPr>
    </w:p>
    <w:p w14:paraId="5E3925F4" w14:textId="77777777" w:rsidR="00276CBF" w:rsidRDefault="00276CBF" w:rsidP="0002241B">
      <w:pPr>
        <w:spacing w:line="480" w:lineRule="auto"/>
      </w:pPr>
      <w:r>
        <w:t>Introduction</w:t>
      </w:r>
    </w:p>
    <w:p w14:paraId="2E5EE632" w14:textId="69D9EA1E" w:rsidR="00385AA3" w:rsidRDefault="00B46B58" w:rsidP="00276CBF">
      <w:pPr>
        <w:spacing w:line="480" w:lineRule="auto"/>
        <w:rPr>
          <w:ins w:id="2" w:author="Jonathan Minton" w:date="2016-09-11T15:14:00Z"/>
        </w:rPr>
      </w:pPr>
      <w:ins w:id="3" w:author="Jonathan Minton" w:date="2016-09-20T14:25:00Z">
        <w:r>
          <w:t>Monotonic relationships between variables arise where there is an absolute belief that the value of one variable should be greater than the value of another. There may be uncertainty around the true values of the variables, but the ordering of the values is known.</w:t>
        </w:r>
      </w:ins>
      <w:del w:id="4" w:author="Jonathan Minton" w:date="2016-09-20T14:25:00Z">
        <w:r w:rsidR="00276CBF" w:rsidDel="00B46B58">
          <w:delText>Monotonic relationships between variables are those where, despite there being uncertainty about the true value of a variable, there is an absolute belief that its value should be greater than the value of another variable.</w:delText>
        </w:r>
      </w:del>
      <w:r w:rsidR="00276CBF">
        <w:t xml:space="preserve"> </w:t>
      </w:r>
      <w:ins w:id="5" w:author="Jonathan Minton" w:date="2016-09-11T15:10:00Z">
        <w:r w:rsidR="00385AA3">
          <w:t xml:space="preserve">For example, if someone rates their general health as </w:t>
        </w:r>
      </w:ins>
      <w:ins w:id="6" w:author="Jonathan Minton" w:date="2016-09-11T15:11:00Z">
        <w:r w:rsidR="00385AA3">
          <w:t xml:space="preserve">‘good’, then later as ‘fair’, we might be uncertain about how to map their </w:t>
        </w:r>
      </w:ins>
      <w:ins w:id="7" w:author="Jonathan Minton" w:date="2016-09-11T15:12:00Z">
        <w:r w:rsidR="00385AA3">
          <w:t xml:space="preserve">‘good’ </w:t>
        </w:r>
      </w:ins>
      <w:ins w:id="8" w:author="Jonathan Minton" w:date="2016-09-11T15:13:00Z">
        <w:r w:rsidR="00385AA3">
          <w:t xml:space="preserve">and ‘fair’ </w:t>
        </w:r>
      </w:ins>
      <w:ins w:id="9" w:author="Jonathan Minton" w:date="2016-09-11T15:12:00Z">
        <w:r w:rsidR="00385AA3">
          <w:t>health evaluation</w:t>
        </w:r>
      </w:ins>
      <w:ins w:id="10" w:author="Jonathan Minton" w:date="2016-09-11T15:13:00Z">
        <w:r w:rsidR="00385AA3">
          <w:t>s</w:t>
        </w:r>
      </w:ins>
      <w:ins w:id="11" w:author="Jonathan Minton" w:date="2016-09-11T15:12:00Z">
        <w:r w:rsidR="00385AA3">
          <w:t xml:space="preserve"> onto a [0</w:t>
        </w:r>
        <w:proofErr w:type="gramStart"/>
        <w:r w:rsidR="00385AA3">
          <w:t>,1</w:t>
        </w:r>
        <w:proofErr w:type="gramEnd"/>
        <w:r w:rsidR="00385AA3">
          <w:t xml:space="preserve">] </w:t>
        </w:r>
      </w:ins>
      <w:ins w:id="12" w:author="Jonathan Minton" w:date="2016-09-11T15:13:00Z">
        <w:r w:rsidR="00385AA3">
          <w:t>numeric scale</w:t>
        </w:r>
      </w:ins>
      <w:ins w:id="13" w:author="Jonathan Minton" w:date="2016-09-11T15:12:00Z">
        <w:r w:rsidR="00385AA3">
          <w:t xml:space="preserve">, </w:t>
        </w:r>
      </w:ins>
      <w:ins w:id="14" w:author="Jonathan Minton" w:date="2016-09-11T15:13:00Z">
        <w:r w:rsidR="00385AA3">
          <w:t xml:space="preserve">but </w:t>
        </w:r>
      </w:ins>
      <w:ins w:id="15" w:author="Jonathan Minton" w:date="2016-09-11T15:15:00Z">
        <w:r w:rsidR="00385AA3">
          <w:t xml:space="preserve">assume </w:t>
        </w:r>
      </w:ins>
      <w:ins w:id="16" w:author="Jonathan Minton" w:date="2016-09-11T15:13:00Z">
        <w:r w:rsidR="00385AA3">
          <w:t xml:space="preserve">their </w:t>
        </w:r>
      </w:ins>
      <w:ins w:id="17" w:author="Jonathan Minton" w:date="2016-09-11T15:14:00Z">
        <w:r w:rsidR="00385AA3">
          <w:t xml:space="preserve">‘good’ general health score </w:t>
        </w:r>
      </w:ins>
      <w:ins w:id="18" w:author="Jonathan Minton" w:date="2016-09-11T15:15:00Z">
        <w:r w:rsidR="00385AA3">
          <w:t xml:space="preserve">will </w:t>
        </w:r>
      </w:ins>
      <w:ins w:id="19" w:author="Jonathan Minton" w:date="2016-09-11T15:14:00Z">
        <w:r w:rsidR="00385AA3">
          <w:t>be higher than their ‘fair’ general health score</w:t>
        </w:r>
      </w:ins>
      <w:ins w:id="20" w:author="Jonathan Minton" w:date="2016-09-11T15:15:00Z">
        <w:r w:rsidR="00385AA3">
          <w:t>, whatever uncertainty we have about the correct value to represent ‘good’ or ‘fair’ general health</w:t>
        </w:r>
      </w:ins>
      <w:ins w:id="21" w:author="Jonathan Minton" w:date="2016-09-11T15:14:00Z">
        <w:r w:rsidR="00385AA3">
          <w:t xml:space="preserve">. </w:t>
        </w:r>
      </w:ins>
    </w:p>
    <w:p w14:paraId="5171DBEE" w14:textId="09B1E3AF" w:rsidR="00276CBF" w:rsidRDefault="00276CBF" w:rsidP="00276CBF">
      <w:pPr>
        <w:spacing w:line="480" w:lineRule="auto"/>
      </w:pPr>
      <w:r>
        <w:t>In the context of health technology assessment, probabilistic sensitivity analysis (PSA) represents the generally accepted approach for characterising the uncertainty in parameters included in an economic model and producing accurate results in non-linear models</w:t>
      </w:r>
      <w:r>
        <w:rPr>
          <w:rStyle w:val="EndnoteReference"/>
        </w:rPr>
        <w:t xml:space="preserve"> </w:t>
      </w:r>
      <w:r>
        <w:rPr>
          <w:rStyle w:val="EndnoteReference"/>
        </w:rPr>
        <w:endnoteReference w:id="1"/>
      </w:r>
      <w:r w:rsidRPr="00276CBF">
        <w:rPr>
          <w:vertAlign w:val="superscript"/>
        </w:rPr>
        <w:t>,</w:t>
      </w:r>
      <w:r>
        <w:rPr>
          <w:rStyle w:val="EndnoteReference"/>
        </w:rPr>
        <w:endnoteReference w:id="2"/>
      </w:r>
      <w:r>
        <w:t xml:space="preserve">. This involves simulating many (thousands of) realisations of the economic model, each time sampling values from the distributions applied to each uncertain parameter included in the model. </w:t>
      </w:r>
    </w:p>
    <w:p w14:paraId="0CE6B20F" w14:textId="77777777" w:rsidR="00B46B58" w:rsidRDefault="00B46B58" w:rsidP="00B46B58">
      <w:pPr>
        <w:spacing w:line="480" w:lineRule="auto"/>
        <w:rPr>
          <w:ins w:id="22" w:author="Jonathan Minton" w:date="2016-09-20T14:27:00Z"/>
        </w:rPr>
      </w:pPr>
      <w:ins w:id="23" w:author="Jonathan Minton" w:date="2016-09-20T14:25:00Z">
        <w:r>
          <w:t xml:space="preserve">In a model where the distributions of parameters that we believe to be ordered overlap, the PSA could lack clinical face validity, as in some realisations the desired ordering may be violated: </w:t>
        </w:r>
      </w:ins>
      <w:del w:id="24" w:author="Jonathan Minton" w:date="2016-09-20T14:25:00Z">
        <w:r w:rsidR="00276CBF" w:rsidDel="00B46B58">
          <w:delText>In a model where the distributions of parameters that we believe to be ordered overlap, the PSA could lack clinical face validity, as in some realisations</w:delText>
        </w:r>
      </w:del>
      <w:r w:rsidR="00276CBF">
        <w:t xml:space="preserve"> parameter estimates may be equivalent to assuming that having a disease makes people healthier. However, simplistic approaches to ensuring that parameter estimates always follow the expected order can produce estimates which lack statistical </w:t>
      </w:r>
      <w:commentRangeStart w:id="25"/>
      <w:r w:rsidR="00276CBF">
        <w:t>face validity</w:t>
      </w:r>
      <w:commentRangeEnd w:id="25"/>
      <w:r>
        <w:rPr>
          <w:rStyle w:val="CommentReference"/>
        </w:rPr>
        <w:commentReference w:id="25"/>
      </w:r>
      <w:r w:rsidR="00276CBF">
        <w:t>.</w:t>
      </w:r>
      <w:r w:rsidR="00F23C8B" w:rsidRPr="00F23C8B">
        <w:t xml:space="preserve"> </w:t>
      </w:r>
      <w:r w:rsidR="00F23C8B">
        <w:t>Independently sampling from both distributions can violate the monotonicity assumption; quantile matching between distributions is likely to underestimate the true uncertainty and could still violate the monotonicity assumption</w:t>
      </w:r>
    </w:p>
    <w:p w14:paraId="2F92E145" w14:textId="77777777" w:rsidR="00B46B58" w:rsidRDefault="00B46B58" w:rsidP="00B46B58">
      <w:pPr>
        <w:spacing w:line="480" w:lineRule="auto"/>
        <w:rPr>
          <w:ins w:id="26" w:author="Jonathan Minton" w:date="2016-09-20T14:27:00Z"/>
        </w:rPr>
      </w:pPr>
      <w:ins w:id="27" w:author="Jonathan Minton" w:date="2016-09-20T14:27:00Z">
        <w:r>
          <w:lastRenderedPageBreak/>
          <w:t xml:space="preserve">. Another obvious alternative is replacement sampling, whereby samples are replaced when the monotonicity assumption is violated – however, this results in the mean of the sampled data not equalling that of the source </w:t>
        </w:r>
        <w:commentRangeStart w:id="28"/>
        <w:r>
          <w:t>data</w:t>
        </w:r>
        <w:commentRangeEnd w:id="28"/>
        <w:r>
          <w:rPr>
            <w:rStyle w:val="CommentReference"/>
          </w:rPr>
          <w:commentReference w:id="28"/>
        </w:r>
        <w:r>
          <w:t xml:space="preserve"> and therefore should be avoided.</w:t>
        </w:r>
      </w:ins>
    </w:p>
    <w:p w14:paraId="180F0E95" w14:textId="70F62FC1" w:rsidR="00276CBF" w:rsidRDefault="00F23C8B" w:rsidP="00F23C8B">
      <w:pPr>
        <w:spacing w:line="480" w:lineRule="auto"/>
      </w:pPr>
      <w:del w:id="29" w:author="Jonathan Minton" w:date="2016-09-20T14:27:00Z">
        <w:r w:rsidDel="00B46B58">
          <w:delText>; whilst replacement sampling would result in the mean of the sampled data not equalling that of the source data.</w:delText>
        </w:r>
      </w:del>
    </w:p>
    <w:p w14:paraId="72FDED75" w14:textId="7207BF43" w:rsidR="00F23C8B" w:rsidRPr="009F1152" w:rsidDel="00B46B58" w:rsidRDefault="00B46B58" w:rsidP="00B46B58">
      <w:pPr>
        <w:spacing w:line="480" w:lineRule="auto"/>
        <w:rPr>
          <w:del w:id="30" w:author="Jonathan Minton" w:date="2016-09-20T14:27:00Z"/>
          <w:rFonts w:cs="Calibri"/>
          <w:lang w:eastAsia="zh-CN"/>
        </w:rPr>
      </w:pPr>
      <w:ins w:id="31" w:author="Jonathan Minton" w:date="2016-09-20T14:27:00Z">
        <w:r w:rsidRPr="008E2778">
          <w:t xml:space="preserve">The </w:t>
        </w:r>
        <w:r>
          <w:t>aim of this paper is to describe an approach to generating monotonic data for PSA that satisfies four criteria. We call this the difference method (DM).  It involves explicitly estimating a ‘difference distribution’, and either adding it onto the lower, or subtracting it from the higher, of the two distributions.</w:t>
        </w:r>
      </w:ins>
      <w:del w:id="32" w:author="Jonathan Minton" w:date="2016-09-20T14:27:00Z">
        <w:r w:rsidR="00F23C8B" w:rsidRPr="008E2778" w:rsidDel="00B46B58">
          <w:delText xml:space="preserve">The </w:delText>
        </w:r>
        <w:r w:rsidR="00F23C8B" w:rsidDel="00B46B58">
          <w:delText xml:space="preserve">aim of this paper is to describe an approach to generating monotonic data for PSA that satisfies four </w:delText>
        </w:r>
        <w:r w:rsidR="004865B0" w:rsidDel="00B46B58">
          <w:delText>criteria.</w:delText>
        </w:r>
        <w:r w:rsidR="00F23C8B" w:rsidDel="00B46B58">
          <w:delText xml:space="preserve"> We call this the difference method (DM), and it involves explicitly estimating a ‘difference distribution’, and either adding it onto the lower, or subtracting it from the higher, of the two distributions</w:delText>
        </w:r>
      </w:del>
      <w:r w:rsidR="00F23C8B">
        <w:t xml:space="preserve">.  </w:t>
      </w:r>
      <w:del w:id="33" w:author="Jonathan Minton" w:date="2016-09-20T14:27:00Z">
        <w:r w:rsidR="00F23C8B" w:rsidDel="00B46B58">
          <w:delText xml:space="preserve">Thus </w:delText>
        </w:r>
        <w:r w:rsidR="00F23C8B" w:rsidRPr="009F1152" w:rsidDel="00B46B58">
          <w:rPr>
            <w:rFonts w:cs="Calibri"/>
            <w:lang w:eastAsia="zh-CN"/>
          </w:rPr>
          <w:delText xml:space="preserve">one input distribution </w:delText>
        </w:r>
        <w:r w:rsidR="00F23C8B" w:rsidDel="00B46B58">
          <w:rPr>
            <w:rFonts w:cs="Calibri"/>
            <w:lang w:eastAsia="zh-CN"/>
          </w:rPr>
          <w:delText>is</w:delText>
        </w:r>
        <w:r w:rsidR="00F23C8B" w:rsidRPr="009F1152" w:rsidDel="00B46B58">
          <w:rPr>
            <w:rFonts w:cs="Calibri"/>
            <w:lang w:eastAsia="zh-CN"/>
          </w:rPr>
          <w:delText xml:space="preserve"> derived from another distribution, </w:delText>
        </w:r>
        <w:r w:rsidR="00F23C8B" w:rsidDel="00B46B58">
          <w:rPr>
            <w:rFonts w:cs="Calibri"/>
            <w:lang w:eastAsia="zh-CN"/>
          </w:rPr>
          <w:delText xml:space="preserve">with </w:delText>
        </w:r>
        <w:r w:rsidR="00F23C8B" w:rsidRPr="009F1152" w:rsidDel="00B46B58">
          <w:rPr>
            <w:rFonts w:cs="Calibri"/>
            <w:i/>
            <w:lang w:eastAsia="zh-CN"/>
          </w:rPr>
          <w:delText>Y</w:delText>
        </w:r>
        <w:r w:rsidR="00F23C8B" w:rsidDel="00B46B58">
          <w:rPr>
            <w:rFonts w:cs="Calibri"/>
            <w:lang w:eastAsia="zh-CN"/>
          </w:rPr>
          <w:delText xml:space="preserve"> defined </w:delText>
        </w:r>
        <w:r w:rsidR="00F23C8B" w:rsidRPr="009F1152" w:rsidDel="00B46B58">
          <w:rPr>
            <w:rFonts w:cs="Calibri"/>
            <w:lang w:eastAsia="zh-CN"/>
          </w:rPr>
          <w:delText xml:space="preserve">as the sum of another distribution, </w:delText>
        </w:r>
        <w:r w:rsidR="00F23C8B" w:rsidRPr="009F1152" w:rsidDel="00B46B58">
          <w:rPr>
            <w:rFonts w:cs="Calibri"/>
            <w:i/>
            <w:lang w:eastAsia="zh-CN"/>
          </w:rPr>
          <w:delText>X</w:delText>
        </w:r>
        <w:r w:rsidR="00F23C8B" w:rsidRPr="009F1152" w:rsidDel="00B46B58">
          <w:rPr>
            <w:rFonts w:cs="Calibri"/>
            <w:lang w:eastAsia="zh-CN"/>
          </w:rPr>
          <w:delText xml:space="preserve">, and a fixed positive value </w:delText>
        </w:r>
        <w:r w:rsidR="00F23C8B" w:rsidRPr="009F1152" w:rsidDel="00B46B58">
          <w:rPr>
            <w:rFonts w:cs="Calibri"/>
            <w:i/>
          </w:rPr>
          <w:delText>Δ</w:delText>
        </w:r>
        <w:r w:rsidR="00F23C8B" w:rsidRPr="009F1152" w:rsidDel="00B46B58">
          <w:rPr>
            <w:rFonts w:cs="Calibri"/>
            <w:lang w:eastAsia="zh-CN"/>
          </w:rPr>
          <w:delText xml:space="preserve">. i.e. </w:delText>
        </w:r>
      </w:del>
    </w:p>
    <w:tbl>
      <w:tblPr>
        <w:tblW w:w="0" w:type="auto"/>
        <w:tblLook w:val="04A0" w:firstRow="1" w:lastRow="0" w:firstColumn="1" w:lastColumn="0" w:noHBand="0" w:noVBand="1"/>
      </w:tblPr>
      <w:tblGrid>
        <w:gridCol w:w="663"/>
        <w:gridCol w:w="7739"/>
        <w:gridCol w:w="624"/>
      </w:tblGrid>
      <w:tr w:rsidR="00F23C8B" w:rsidRPr="009F1152" w:rsidDel="00B46B58" w14:paraId="485D45FB" w14:textId="20E51685" w:rsidTr="00D13A32">
        <w:trPr>
          <w:del w:id="34" w:author="Jonathan Minton" w:date="2016-09-20T14:27:00Z"/>
        </w:trPr>
        <w:tc>
          <w:tcPr>
            <w:tcW w:w="675" w:type="dxa"/>
            <w:shd w:val="clear" w:color="auto" w:fill="auto"/>
          </w:tcPr>
          <w:p w14:paraId="128B9E0A" w14:textId="2E414EE6" w:rsidR="00F23C8B" w:rsidRPr="009F1152" w:rsidDel="00B46B58" w:rsidRDefault="00F23C8B" w:rsidP="00B46B58">
            <w:pPr>
              <w:spacing w:line="480" w:lineRule="auto"/>
              <w:rPr>
                <w:del w:id="35" w:author="Jonathan Minton" w:date="2016-09-20T14:27:00Z"/>
                <w:rFonts w:cs="Calibri"/>
                <w:lang w:eastAsia="zh-CN"/>
              </w:rPr>
              <w:pPrChange w:id="36" w:author="Jonathan Minton" w:date="2016-09-20T14:27:00Z">
                <w:pPr>
                  <w:keepNext/>
                  <w:spacing w:after="0" w:line="480" w:lineRule="auto"/>
                </w:pPr>
              </w:pPrChange>
            </w:pPr>
          </w:p>
        </w:tc>
        <w:tc>
          <w:tcPr>
            <w:tcW w:w="7938" w:type="dxa"/>
            <w:shd w:val="clear" w:color="auto" w:fill="auto"/>
            <w:vAlign w:val="center"/>
          </w:tcPr>
          <w:p w14:paraId="113A94EA" w14:textId="5DBB3CB1" w:rsidR="00F23C8B" w:rsidRPr="00D31089" w:rsidDel="00B46B58" w:rsidRDefault="00F23C8B" w:rsidP="00B46B58">
            <w:pPr>
              <w:spacing w:line="480" w:lineRule="auto"/>
              <w:rPr>
                <w:del w:id="37" w:author="Jonathan Minton" w:date="2016-09-20T14:27:00Z"/>
                <w:rFonts w:eastAsiaTheme="minorEastAsia" w:cs="Calibri"/>
                <w:lang w:eastAsia="zh-CN"/>
              </w:rPr>
              <w:pPrChange w:id="38" w:author="Jonathan Minton" w:date="2016-09-20T14:27:00Z">
                <w:pPr>
                  <w:keepNext/>
                  <w:spacing w:after="0" w:line="480" w:lineRule="auto"/>
                </w:pPr>
              </w:pPrChange>
            </w:pPr>
            <m:oMathPara>
              <m:oMath>
                <m:r>
                  <w:del w:id="39" w:author="Jonathan Minton" w:date="2016-09-20T14:27:00Z">
                    <w:rPr>
                      <w:rFonts w:ascii="Cambria Math" w:hAnsi="Cambria Math" w:cs="Calibri"/>
                      <w:lang w:eastAsia="zh-CN"/>
                    </w:rPr>
                    <m:t>Y=X+ ∆</m:t>
                  </w:del>
                </m:r>
              </m:oMath>
            </m:oMathPara>
          </w:p>
        </w:tc>
        <w:tc>
          <w:tcPr>
            <w:tcW w:w="629" w:type="dxa"/>
            <w:shd w:val="clear" w:color="auto" w:fill="auto"/>
            <w:vAlign w:val="center"/>
          </w:tcPr>
          <w:p w14:paraId="0F6FA017" w14:textId="73FBE09F" w:rsidR="00F23C8B" w:rsidRPr="009F1152" w:rsidDel="00B46B58" w:rsidRDefault="00F23C8B" w:rsidP="00B46B58">
            <w:pPr>
              <w:spacing w:line="480" w:lineRule="auto"/>
              <w:rPr>
                <w:del w:id="40" w:author="Jonathan Minton" w:date="2016-09-20T14:27:00Z"/>
                <w:rFonts w:cs="Calibri"/>
                <w:lang w:eastAsia="zh-CN"/>
              </w:rPr>
              <w:pPrChange w:id="41" w:author="Jonathan Minton" w:date="2016-09-20T14:27:00Z">
                <w:pPr>
                  <w:keepNext/>
                  <w:spacing w:after="0" w:line="480" w:lineRule="auto"/>
                  <w:jc w:val="right"/>
                </w:pPr>
              </w:pPrChange>
            </w:pPr>
            <w:del w:id="42" w:author="Jonathan Minton" w:date="2016-09-20T14:27:00Z">
              <w:r w:rsidRPr="009F1152" w:rsidDel="00B46B58">
                <w:rPr>
                  <w:rFonts w:cs="Calibri"/>
                  <w:lang w:eastAsia="zh-CN"/>
                </w:rPr>
                <w:delText>(</w:delText>
              </w:r>
              <w:r w:rsidRPr="009F1152" w:rsidDel="00B46B58">
                <w:rPr>
                  <w:rFonts w:cs="Calibri"/>
                  <w:lang w:eastAsia="zh-CN"/>
                </w:rPr>
                <w:fldChar w:fldCharType="begin"/>
              </w:r>
              <w:r w:rsidRPr="009F1152" w:rsidDel="00B46B58">
                <w:rPr>
                  <w:rFonts w:cs="Calibri"/>
                  <w:lang w:eastAsia="zh-CN"/>
                </w:rPr>
                <w:delInstrText xml:space="preserve"> SEQ Eq \* MERGEFORMAT </w:delInstrText>
              </w:r>
              <w:r w:rsidRPr="009F1152" w:rsidDel="00B46B58">
                <w:rPr>
                  <w:rFonts w:cs="Calibri"/>
                  <w:lang w:eastAsia="zh-CN"/>
                </w:rPr>
                <w:fldChar w:fldCharType="separate"/>
              </w:r>
              <w:r w:rsidRPr="009F1152" w:rsidDel="00B46B58">
                <w:rPr>
                  <w:rFonts w:cs="Calibri"/>
                  <w:noProof/>
                  <w:lang w:eastAsia="zh-CN"/>
                </w:rPr>
                <w:delText>1</w:delText>
              </w:r>
              <w:r w:rsidRPr="009F1152" w:rsidDel="00B46B58">
                <w:rPr>
                  <w:rFonts w:cs="Calibri"/>
                  <w:lang w:eastAsia="zh-CN"/>
                </w:rPr>
                <w:fldChar w:fldCharType="end"/>
              </w:r>
              <w:r w:rsidRPr="009F1152" w:rsidDel="00B46B58">
                <w:rPr>
                  <w:rFonts w:cs="Calibri"/>
                  <w:lang w:eastAsia="zh-CN"/>
                </w:rPr>
                <w:delText>)</w:delText>
              </w:r>
            </w:del>
          </w:p>
        </w:tc>
      </w:tr>
    </w:tbl>
    <w:p w14:paraId="45D5F5B2" w14:textId="6422B539" w:rsidR="00F23C8B" w:rsidRDefault="00F23C8B" w:rsidP="00276CBF">
      <w:pPr>
        <w:spacing w:line="480" w:lineRule="auto"/>
      </w:pPr>
    </w:p>
    <w:p w14:paraId="228F3462" w14:textId="14DD6D2F" w:rsidR="00F23C8B" w:rsidDel="00B46B58" w:rsidRDefault="00F23C8B" w:rsidP="00276CBF">
      <w:pPr>
        <w:spacing w:line="480" w:lineRule="auto"/>
        <w:rPr>
          <w:del w:id="43" w:author="Jonathan Minton" w:date="2016-09-20T14:27:00Z"/>
        </w:rPr>
      </w:pPr>
      <w:del w:id="44" w:author="Jonathan Minton" w:date="2016-09-20T14:27:00Z">
        <w:r w:rsidDel="00B46B58">
          <w:delText xml:space="preserve">Criteria which </w:delText>
        </w:r>
        <w:r w:rsidR="00A84E86" w:rsidDel="00B46B58">
          <w:delText>should be met by any simulation method which produce joint distributions in the presence of monotonicity</w:delText>
        </w:r>
        <w:r w:rsidDel="00B46B58">
          <w:delText>.</w:delText>
        </w:r>
      </w:del>
    </w:p>
    <w:p w14:paraId="2D0D410B" w14:textId="77777777" w:rsidR="00B46B58" w:rsidRDefault="00B46B58" w:rsidP="00B46B58">
      <w:pPr>
        <w:spacing w:line="480" w:lineRule="auto"/>
        <w:rPr>
          <w:ins w:id="45" w:author="Jonathan Minton" w:date="2016-09-20T14:28:00Z"/>
        </w:rPr>
      </w:pPr>
      <w:ins w:id="46" w:author="Jonathan Minton" w:date="2016-09-20T14:28:00Z">
        <w:r>
          <w:t>Methods</w:t>
        </w:r>
      </w:ins>
    </w:p>
    <w:p w14:paraId="14AF2ACC" w14:textId="59165D3C" w:rsidR="00276CBF" w:rsidDel="00B46B58" w:rsidRDefault="00B46B58" w:rsidP="00276CBF">
      <w:pPr>
        <w:spacing w:line="480" w:lineRule="auto"/>
        <w:rPr>
          <w:del w:id="47" w:author="Jonathan Minton" w:date="2016-09-20T14:28:00Z"/>
        </w:rPr>
      </w:pPr>
      <w:ins w:id="48" w:author="Jonathan Minton" w:date="2016-09-20T14:28:00Z">
        <w:r>
          <w:t>To have clinical validity when producing joint estimates for parameters that are monotonically related all paired values should have the monotonic relationship. For statistical validity we propose the following four conditions.</w:t>
        </w:r>
        <w:r>
          <w:t xml:space="preserve"> </w:t>
        </w:r>
      </w:ins>
      <w:del w:id="49" w:author="Jonathan Minton" w:date="2016-09-20T14:28:00Z">
        <w:r w:rsidR="00276CBF" w:rsidDel="00B46B58">
          <w:delText>It is believed that the following criteria should be satisfied when producing joint estimates for parameters that are monotonically related to ensure both clinical and statistical face validity. To have clinical validity all paired values should have the monotonic relationship. For statistical validity we propose the following four conditions.</w:delText>
        </w:r>
      </w:del>
    </w:p>
    <w:p w14:paraId="1F097E39" w14:textId="77777777" w:rsidR="00276CBF" w:rsidRDefault="00276CBF" w:rsidP="00276CBF">
      <w:pPr>
        <w:pStyle w:val="ListParagraph"/>
        <w:numPr>
          <w:ilvl w:val="0"/>
          <w:numId w:val="1"/>
        </w:numPr>
        <w:spacing w:line="480" w:lineRule="auto"/>
      </w:pPr>
      <w:r w:rsidRPr="00EB2042">
        <w:rPr>
          <w:u w:val="single"/>
        </w:rPr>
        <w:lastRenderedPageBreak/>
        <w:t>Important and useful information for characterising a statistical distribution should not be unnecessarily disregarded</w:t>
      </w:r>
      <w:r>
        <w:t xml:space="preserve">. Thus disregarding published standard errors would be inappropriate. </w:t>
      </w:r>
    </w:p>
    <w:p w14:paraId="4A3C0754" w14:textId="77777777" w:rsidR="00276CBF" w:rsidRDefault="00276CBF" w:rsidP="00276CBF">
      <w:pPr>
        <w:pStyle w:val="ListParagraph"/>
        <w:numPr>
          <w:ilvl w:val="0"/>
          <w:numId w:val="1"/>
        </w:numPr>
        <w:spacing w:line="480" w:lineRule="auto"/>
      </w:pPr>
      <w:r w:rsidRPr="00EB2042">
        <w:rPr>
          <w:u w:val="single"/>
        </w:rPr>
        <w:t>Simulated values should not be biased</w:t>
      </w:r>
      <w:r>
        <w:t xml:space="preserve">. Thus when the number of simulated values drawn is sufficiently large, the means and variances of the simulated values should converge on the means and variances of the data used to parameterise the model </w:t>
      </w:r>
    </w:p>
    <w:p w14:paraId="7BF20B50" w14:textId="77777777" w:rsidR="00276CBF" w:rsidRDefault="00276CBF" w:rsidP="00276CBF">
      <w:pPr>
        <w:pStyle w:val="ListParagraph"/>
        <w:numPr>
          <w:ilvl w:val="0"/>
          <w:numId w:val="1"/>
        </w:numPr>
        <w:spacing w:line="480" w:lineRule="auto"/>
      </w:pPr>
      <w:r w:rsidRPr="00EB2042">
        <w:rPr>
          <w:u w:val="single"/>
        </w:rPr>
        <w:t>Uncertainty about the difference between parameter values should be plausible</w:t>
      </w:r>
      <w:r w:rsidRPr="000408B4">
        <w:t>.</w:t>
      </w:r>
      <w:r>
        <w:t xml:space="preserve"> Differences in paired estimates sampled within the PSA must seem plausible with respect to both the mean and the standard error. </w:t>
      </w:r>
    </w:p>
    <w:p w14:paraId="50117C4C" w14:textId="77777777" w:rsidR="00B46B58" w:rsidRDefault="00B46B58" w:rsidP="00B46B58">
      <w:pPr>
        <w:pStyle w:val="ListParagraph"/>
        <w:numPr>
          <w:ilvl w:val="0"/>
          <w:numId w:val="1"/>
        </w:numPr>
        <w:spacing w:line="480" w:lineRule="auto"/>
        <w:rPr>
          <w:ins w:id="50" w:author="Jonathan Minton" w:date="2016-09-20T14:28:00Z"/>
        </w:rPr>
      </w:pPr>
      <w:commentRangeStart w:id="51"/>
      <w:commentRangeStart w:id="52"/>
      <w:ins w:id="53" w:author="Jonathan Minton" w:date="2016-09-20T14:28:00Z">
        <w:r w:rsidRPr="00EB2042">
          <w:rPr>
            <w:u w:val="single"/>
          </w:rPr>
          <w:t>Simulated values should not depend heavily on additional ‘tuning’ parameters chosen by the modeller rather than derived from the data</w:t>
        </w:r>
        <w:r w:rsidRPr="00EB2042">
          <w:rPr>
            <w:b/>
            <w:i/>
            <w:u w:val="single"/>
          </w:rPr>
          <w:t>.</w:t>
        </w:r>
        <w:r>
          <w:rPr>
            <w:b/>
            <w:i/>
          </w:rPr>
          <w:t xml:space="preserve"> </w:t>
        </w:r>
        <w:r>
          <w:t>An example of a tuning parameter would be the choice of bandwidth parameter, h, used in a kernel density estimator.</w:t>
        </w:r>
        <w:r>
          <w:rPr>
            <w:rStyle w:val="EndnoteReference"/>
          </w:rPr>
          <w:endnoteReference w:id="3"/>
        </w:r>
        <w:r>
          <w:t xml:space="preserve"> Although ideally such tuning parameters should not heavily affect estimates, when this it occurs it can be problematic, suggesting that model results are more a reflection of the assumptions incorporated within the model than of the data itself.</w:t>
        </w:r>
        <w:commentRangeEnd w:id="51"/>
        <w:r>
          <w:rPr>
            <w:rStyle w:val="CommentReference"/>
            <w:rFonts w:asciiTheme="minorHAnsi" w:eastAsiaTheme="minorHAnsi" w:hAnsiTheme="minorHAnsi" w:cstheme="minorBidi"/>
            <w:lang w:eastAsia="en-US"/>
          </w:rPr>
          <w:commentReference w:id="51"/>
        </w:r>
        <w:commentRangeEnd w:id="52"/>
        <w:r>
          <w:rPr>
            <w:rStyle w:val="CommentReference"/>
            <w:rFonts w:asciiTheme="minorHAnsi" w:eastAsiaTheme="minorHAnsi" w:hAnsiTheme="minorHAnsi" w:cstheme="minorBidi"/>
            <w:lang w:eastAsia="en-US"/>
          </w:rPr>
          <w:commentReference w:id="52"/>
        </w:r>
      </w:ins>
    </w:p>
    <w:p w14:paraId="0FA8E830" w14:textId="56993EF7" w:rsidR="008E2778" w:rsidDel="00B46B58" w:rsidRDefault="00276CBF" w:rsidP="00276CBF">
      <w:pPr>
        <w:pStyle w:val="ListParagraph"/>
        <w:numPr>
          <w:ilvl w:val="0"/>
          <w:numId w:val="1"/>
        </w:numPr>
        <w:spacing w:line="480" w:lineRule="auto"/>
        <w:rPr>
          <w:del w:id="56" w:author="Jonathan Minton" w:date="2016-09-20T14:28:00Z"/>
        </w:rPr>
      </w:pPr>
      <w:del w:id="57" w:author="Jonathan Minton" w:date="2016-09-20T14:28:00Z">
        <w:r w:rsidRPr="00EB2042" w:rsidDel="00B46B58">
          <w:rPr>
            <w:u w:val="single"/>
          </w:rPr>
          <w:delText>Simulated values should not depend heavily on additional ‘tuning’ parameters chosen by the modeller rather than derived from the data</w:delText>
        </w:r>
        <w:r w:rsidRPr="00EB2042" w:rsidDel="00B46B58">
          <w:rPr>
            <w:b/>
            <w:i/>
            <w:u w:val="single"/>
          </w:rPr>
          <w:delText>.</w:delText>
        </w:r>
        <w:r w:rsidDel="00B46B58">
          <w:rPr>
            <w:b/>
            <w:i/>
          </w:rPr>
          <w:delText xml:space="preserve"> </w:delText>
        </w:r>
        <w:r w:rsidDel="00B46B58">
          <w:delText>An example of a tuning parameter would be the choice of bandwidth parameter, h, used in a kernel density estimator.</w:delText>
        </w:r>
        <w:r w:rsidR="008E2778" w:rsidDel="00B46B58">
          <w:rPr>
            <w:rStyle w:val="EndnoteReference"/>
          </w:rPr>
          <w:endnoteReference w:id="4"/>
        </w:r>
        <w:r w:rsidDel="00B46B58">
          <w:delText xml:space="preserve"> Although ideally such tuning parameters should not heavily affect estimates, when this it occurs it can be problematic, suggesting that model results are more a reflection of the assumptions incorporated within the model than of the data itself.</w:delText>
        </w:r>
      </w:del>
    </w:p>
    <w:p w14:paraId="5DE0311C" w14:textId="2D694E09" w:rsidR="00276CBF" w:rsidRDefault="00276CBF" w:rsidP="008E2778">
      <w:pPr>
        <w:spacing w:line="480" w:lineRule="auto"/>
      </w:pPr>
    </w:p>
    <w:p w14:paraId="0C1766ED" w14:textId="77777777" w:rsidR="00B46B58" w:rsidRDefault="00B46B58" w:rsidP="00D31089">
      <w:pPr>
        <w:keepNext/>
        <w:spacing w:line="480" w:lineRule="auto"/>
        <w:ind w:left="360"/>
        <w:rPr>
          <w:ins w:id="60" w:author="Jonathan Minton" w:date="2016-09-20T14:29:00Z"/>
        </w:rPr>
      </w:pPr>
    </w:p>
    <w:p w14:paraId="045554DE" w14:textId="77777777" w:rsidR="00B46B58" w:rsidRPr="009F5D39" w:rsidRDefault="00B46B58" w:rsidP="00B46B58">
      <w:pPr>
        <w:spacing w:line="480" w:lineRule="auto"/>
        <w:rPr>
          <w:ins w:id="61" w:author="Jonathan Minton" w:date="2016-09-20T14:29:00Z"/>
          <w:i/>
        </w:rPr>
      </w:pPr>
      <w:ins w:id="62" w:author="Jonathan Minton" w:date="2016-09-20T14:29:00Z">
        <w:r>
          <w:t>The Difference Method</w:t>
        </w:r>
      </w:ins>
    </w:p>
    <w:p w14:paraId="58A58A82" w14:textId="77777777" w:rsidR="00B46B58" w:rsidRPr="009F1152" w:rsidRDefault="00B46B58" w:rsidP="00B46B58">
      <w:pPr>
        <w:spacing w:line="480" w:lineRule="auto"/>
        <w:rPr>
          <w:ins w:id="63" w:author="Jonathan Minton" w:date="2016-09-20T14:29:00Z"/>
          <w:rFonts w:cs="Calibri"/>
          <w:lang w:eastAsia="zh-CN"/>
        </w:rPr>
      </w:pPr>
      <w:ins w:id="64" w:author="Jonathan Minton" w:date="2016-09-20T14:29:00Z">
        <w:r>
          <w:lastRenderedPageBreak/>
          <w:t xml:space="preserve">The DM involves deriving </w:t>
        </w:r>
        <w:r w:rsidRPr="009F1152">
          <w:rPr>
            <w:rFonts w:cs="Calibri"/>
            <w:lang w:eastAsia="zh-CN"/>
          </w:rPr>
          <w:t>one input distribution</w:t>
        </w:r>
        <w:r>
          <w:rPr>
            <w:rFonts w:cs="Calibri"/>
            <w:lang w:eastAsia="zh-CN"/>
          </w:rPr>
          <w:t xml:space="preserve"> (</w:t>
        </w:r>
        <w:r w:rsidRPr="009F5D39">
          <w:rPr>
            <w:rFonts w:cs="Calibri"/>
            <w:i/>
            <w:lang w:eastAsia="zh-CN"/>
          </w:rPr>
          <w:t>Y</w:t>
        </w:r>
        <w:r>
          <w:rPr>
            <w:rFonts w:cs="Calibri"/>
            <w:lang w:eastAsia="zh-CN"/>
          </w:rPr>
          <w:t>)</w:t>
        </w:r>
        <w:r w:rsidRPr="009F1152">
          <w:rPr>
            <w:rFonts w:cs="Calibri"/>
            <w:lang w:eastAsia="zh-CN"/>
          </w:rPr>
          <w:t xml:space="preserve"> from another distribution</w:t>
        </w:r>
        <w:r>
          <w:rPr>
            <w:rFonts w:cs="Calibri"/>
            <w:lang w:eastAsia="zh-CN"/>
          </w:rPr>
          <w:t xml:space="preserve"> (</w:t>
        </w:r>
        <w:r w:rsidRPr="009F5D39">
          <w:rPr>
            <w:rFonts w:cs="Calibri"/>
            <w:i/>
            <w:lang w:eastAsia="zh-CN"/>
          </w:rPr>
          <w:t>X</w:t>
        </w:r>
        <w:r>
          <w:rPr>
            <w:rFonts w:cs="Calibri"/>
            <w:lang w:eastAsia="zh-CN"/>
          </w:rPr>
          <w:t>)</w:t>
        </w:r>
        <w:r w:rsidRPr="009F1152">
          <w:rPr>
            <w:rFonts w:cs="Calibri"/>
            <w:lang w:eastAsia="zh-CN"/>
          </w:rPr>
          <w:t>,</w:t>
        </w:r>
        <w:r>
          <w:rPr>
            <w:rFonts w:cs="Calibri"/>
            <w:lang w:eastAsia="zh-CN"/>
          </w:rPr>
          <w:t xml:space="preserve"> plus a difference parameter (</w:t>
        </w:r>
        <w:r w:rsidRPr="009F5D39">
          <w:rPr>
            <w:rFonts w:cs="Calibri"/>
            <w:i/>
          </w:rPr>
          <w:t>Δ</w:t>
        </w:r>
        <w:r w:rsidRPr="009F5D39">
          <w:rPr>
            <w:rFonts w:cs="Calibri"/>
            <w:i/>
          </w:rPr>
          <w:t>)</w:t>
        </w:r>
        <w:r>
          <w:rPr>
            <w:rFonts w:cs="Calibri"/>
            <w:lang w:eastAsia="zh-CN"/>
          </w:rPr>
          <w:t>:</w:t>
        </w:r>
        <w:r w:rsidRPr="009F1152">
          <w:rPr>
            <w:rFonts w:cs="Calibri"/>
            <w:lang w:eastAsia="zh-CN"/>
          </w:rPr>
          <w:t xml:space="preserve"> </w:t>
        </w:r>
      </w:ins>
    </w:p>
    <w:p w14:paraId="536EB6A3" w14:textId="15064507" w:rsidR="00D31089" w:rsidRPr="00D31089" w:rsidDel="00B46B58" w:rsidRDefault="00D31089" w:rsidP="00D31089">
      <w:pPr>
        <w:keepNext/>
        <w:spacing w:line="480" w:lineRule="auto"/>
        <w:ind w:left="360"/>
        <w:rPr>
          <w:del w:id="65" w:author="Jonathan Minton" w:date="2016-09-20T14:29:00Z"/>
          <w:rFonts w:cs="Calibri"/>
          <w:lang w:eastAsia="zh-CN"/>
        </w:rPr>
      </w:pPr>
      <w:del w:id="66" w:author="Jonathan Minton" w:date="2016-09-20T14:29:00Z">
        <w:r w:rsidDel="00B46B58">
          <w:delText xml:space="preserve">The DM defines </w:delText>
        </w:r>
        <m:oMath>
          <m:r>
            <w:rPr>
              <w:rFonts w:ascii="Cambria Math" w:hAnsi="Cambria Math" w:cs="Calibri"/>
              <w:lang w:eastAsia="zh-CN"/>
            </w:rPr>
            <m:t>∆</m:t>
          </m:r>
        </m:oMath>
        <w:r w:rsidRPr="00D31089" w:rsidDel="00B46B58">
          <w:rPr>
            <w:rFonts w:cs="Calibri"/>
            <w:lang w:eastAsia="zh-CN"/>
          </w:rPr>
          <w:delText xml:space="preserve"> </w:delText>
        </w:r>
        <w:r w:rsidR="0090527E" w:rsidDel="00B46B58">
          <w:rPr>
            <w:rFonts w:cs="Calibri"/>
            <w:lang w:eastAsia="zh-CN"/>
          </w:rPr>
          <w:delText xml:space="preserve">(in Equation 1) </w:delText>
        </w:r>
        <w:r w:rsidRPr="00D31089" w:rsidDel="00B46B58">
          <w:rPr>
            <w:rFonts w:cs="Calibri"/>
            <w:lang w:eastAsia="zh-CN"/>
          </w:rPr>
          <w:delText xml:space="preserve">as a distribution. This distribution must satisfy the following conditions: </w:delText>
        </w:r>
      </w:del>
    </w:p>
    <w:p w14:paraId="6F5B574D" w14:textId="474594EA" w:rsidR="00D31089" w:rsidRPr="009F1152" w:rsidRDefault="00D31089" w:rsidP="00B46B58">
      <w:pPr>
        <w:pStyle w:val="ListParagraph"/>
        <w:keepNext/>
        <w:numPr>
          <w:ilvl w:val="0"/>
          <w:numId w:val="4"/>
        </w:numPr>
        <w:spacing w:line="480" w:lineRule="auto"/>
        <w:rPr>
          <w:rFonts w:cs="Calibri"/>
          <w:lang w:eastAsia="zh-CN"/>
        </w:rPr>
        <w:pPrChange w:id="67" w:author="Jonathan Minton" w:date="2016-09-20T14:29:00Z">
          <w:pPr>
            <w:pStyle w:val="ListParagraph"/>
            <w:keepNext/>
            <w:numPr>
              <w:numId w:val="2"/>
            </w:numPr>
            <w:spacing w:line="480" w:lineRule="auto"/>
            <w:ind w:hanging="360"/>
          </w:pPr>
        </w:pPrChange>
      </w:pPr>
      <w:r w:rsidRPr="009F1152">
        <w:rPr>
          <w:rFonts w:cs="Calibri"/>
          <w:lang w:eastAsia="zh-CN"/>
        </w:rPr>
        <w:t xml:space="preserve">No value of </w:t>
      </w:r>
      <m:oMath>
        <m:r>
          <w:rPr>
            <w:rFonts w:ascii="Cambria Math" w:hAnsi="Cambria Math" w:cs="Calibri"/>
            <w:lang w:eastAsia="zh-CN"/>
          </w:rPr>
          <m:t>∆</m:t>
        </m:r>
      </m:oMath>
      <w:r w:rsidRPr="009F1152">
        <w:rPr>
          <w:rFonts w:cs="Calibri"/>
          <w:lang w:eastAsia="zh-CN"/>
        </w:rPr>
        <w:t xml:space="preserve"> should be less than 0. This condition is needed for the ordering condition to be true for all runs.</w:t>
      </w:r>
    </w:p>
    <w:p w14:paraId="1E31239B" w14:textId="5CE75F15" w:rsidR="00D31089" w:rsidRPr="009F1152" w:rsidRDefault="00D31089" w:rsidP="00B46B58">
      <w:pPr>
        <w:pStyle w:val="ListParagraph"/>
        <w:keepNext/>
        <w:numPr>
          <w:ilvl w:val="0"/>
          <w:numId w:val="4"/>
        </w:numPr>
        <w:spacing w:line="480" w:lineRule="auto"/>
        <w:rPr>
          <w:rFonts w:cs="Calibri"/>
          <w:lang w:eastAsia="zh-CN"/>
        </w:rPr>
        <w:pPrChange w:id="68" w:author="Jonathan Minton" w:date="2016-09-20T14:29:00Z">
          <w:pPr>
            <w:pStyle w:val="ListParagraph"/>
            <w:keepNext/>
            <w:numPr>
              <w:numId w:val="2"/>
            </w:numPr>
            <w:spacing w:line="480" w:lineRule="auto"/>
            <w:ind w:hanging="360"/>
          </w:pPr>
        </w:pPrChange>
      </w:pPr>
      <w:r w:rsidRPr="009F1152">
        <w:rPr>
          <w:rFonts w:cs="Calibri"/>
          <w:lang w:eastAsia="zh-CN"/>
        </w:rPr>
        <w:t xml:space="preserve">The mean of </w:t>
      </w:r>
      <m:oMath>
        <m:r>
          <w:rPr>
            <w:rFonts w:ascii="Cambria Math" w:hAnsi="Cambria Math" w:cs="Calibri"/>
            <w:lang w:eastAsia="zh-CN"/>
          </w:rPr>
          <m:t>∆</m:t>
        </m:r>
      </m:oMath>
      <w:r w:rsidRPr="009F1152">
        <w:rPr>
          <w:rFonts w:cs="Calibri"/>
          <w:lang w:eastAsia="zh-CN"/>
        </w:rPr>
        <w:t xml:space="preserve"> should equal the difference in sample means, i.e. the sample mean of Y less the sample mean of X. </w:t>
      </w:r>
    </w:p>
    <w:p w14:paraId="2C361633" w14:textId="4EA95151" w:rsidR="00B46B58" w:rsidRPr="00B46B58" w:rsidRDefault="00D31089" w:rsidP="00B46B58">
      <w:pPr>
        <w:pStyle w:val="ListParagraph"/>
        <w:keepNext/>
        <w:numPr>
          <w:ilvl w:val="0"/>
          <w:numId w:val="4"/>
        </w:numPr>
        <w:spacing w:line="480" w:lineRule="auto"/>
        <w:rPr>
          <w:rFonts w:cs="Calibri"/>
          <w:lang w:eastAsia="zh-CN"/>
          <w:rPrChange w:id="69" w:author="Jonathan Minton" w:date="2016-09-20T14:30:00Z">
            <w:rPr/>
          </w:rPrChange>
        </w:rPr>
        <w:pPrChange w:id="70" w:author="Jonathan Minton" w:date="2016-09-20T14:30:00Z">
          <w:pPr>
            <w:pStyle w:val="ListParagraph"/>
            <w:keepNext/>
            <w:numPr>
              <w:numId w:val="2"/>
            </w:numPr>
            <w:spacing w:line="480" w:lineRule="auto"/>
            <w:ind w:hanging="360"/>
          </w:pPr>
        </w:pPrChange>
      </w:pPr>
      <w:r w:rsidRPr="009F1152">
        <w:rPr>
          <w:rFonts w:cs="Calibri"/>
          <w:lang w:eastAsia="zh-CN"/>
        </w:rPr>
        <w:t xml:space="preserve">The variance of </w:t>
      </w:r>
      <m:oMath>
        <m:r>
          <w:rPr>
            <w:rFonts w:ascii="Cambria Math" w:hAnsi="Cambria Math" w:cs="Calibri"/>
            <w:lang w:eastAsia="zh-CN"/>
          </w:rPr>
          <m:t>X+ ∆</m:t>
        </m:r>
      </m:oMath>
      <w:r w:rsidRPr="009F1152">
        <w:rPr>
          <w:rFonts w:cs="Calibri"/>
          <w:lang w:eastAsia="zh-CN"/>
        </w:rPr>
        <w:t xml:space="preserve"> should equal the sample variance of Y; this is equivalent to assuming that </w:t>
      </w:r>
      <m:oMath>
        <m:r>
          <w:rPr>
            <w:rFonts w:ascii="Cambria Math" w:hAnsi="Cambria Math" w:cs="Calibri"/>
            <w:lang w:eastAsia="zh-CN"/>
          </w:rPr>
          <m:t>X</m:t>
        </m:r>
      </m:oMath>
      <w:r w:rsidRPr="009F1152">
        <w:rPr>
          <w:rFonts w:cs="Calibri"/>
          <w:lang w:eastAsia="zh-CN"/>
        </w:rPr>
        <w:t xml:space="preserve"> and </w:t>
      </w:r>
      <m:oMath>
        <m:r>
          <w:rPr>
            <w:rFonts w:ascii="Cambria Math" w:hAnsi="Cambria Math" w:cs="Calibri"/>
            <w:lang w:eastAsia="zh-CN"/>
          </w:rPr>
          <m:t>∆</m:t>
        </m:r>
      </m:oMath>
      <w:r w:rsidRPr="009F1152">
        <w:rPr>
          <w:rFonts w:cs="Calibri"/>
          <w:lang w:eastAsia="zh-CN"/>
        </w:rPr>
        <w:t xml:space="preserve"> are independent.</w:t>
      </w:r>
    </w:p>
    <w:p w14:paraId="50A17EDF" w14:textId="6ECFA2D6" w:rsidR="00B46B58" w:rsidRDefault="00D31089" w:rsidP="00B46B58">
      <w:pPr>
        <w:spacing w:line="480" w:lineRule="auto"/>
        <w:rPr>
          <w:ins w:id="71" w:author="Jonathan Minton" w:date="2016-09-20T14:30:00Z"/>
          <w:rFonts w:cs="Calibri"/>
          <w:lang w:eastAsia="zh-CN"/>
        </w:rPr>
      </w:pPr>
      <w:del w:id="72" w:author="Jonathan Minton" w:date="2016-09-20T14:30:00Z">
        <w:r w:rsidRPr="009F1152" w:rsidDel="00B46B58">
          <w:rPr>
            <w:rFonts w:cs="Calibri"/>
            <w:lang w:eastAsia="zh-CN"/>
          </w:rPr>
          <w:delText xml:space="preserve">In order to satisfy the first </w:delText>
        </w:r>
        <w:r w:rsidR="00B551CC" w:rsidRPr="009F1152" w:rsidDel="00B46B58">
          <w:rPr>
            <w:rFonts w:cs="Calibri"/>
            <w:lang w:eastAsia="zh-CN"/>
          </w:rPr>
          <w:delText>condition,</w:delText>
        </w:r>
        <w:r w:rsidRPr="009F1152" w:rsidDel="00B46B58">
          <w:rPr>
            <w:rFonts w:cs="Calibri"/>
            <w:lang w:eastAsia="zh-CN"/>
          </w:rPr>
          <w:delText xml:space="preserve"> the Beta distribution was used, as it cannot produce values less than zero.</w:delText>
        </w:r>
      </w:del>
      <w:ins w:id="73" w:author="Jonathan Minton" w:date="2016-09-20T14:30:00Z">
        <w:r w:rsidR="00B46B58" w:rsidRPr="009F1152">
          <w:rPr>
            <w:rFonts w:cs="Calibri"/>
            <w:lang w:eastAsia="zh-CN"/>
          </w:rPr>
          <w:t xml:space="preserve">In order to satisfy the first condition, the Beta distribution </w:t>
        </w:r>
        <w:r w:rsidR="00B46B58">
          <w:rPr>
            <w:rFonts w:cs="Calibri"/>
            <w:lang w:eastAsia="zh-CN"/>
          </w:rPr>
          <w:t>can be</w:t>
        </w:r>
        <w:r w:rsidR="00B46B58" w:rsidRPr="009F1152">
          <w:rPr>
            <w:rFonts w:cs="Calibri"/>
            <w:lang w:eastAsia="zh-CN"/>
          </w:rPr>
          <w:t xml:space="preserve"> used, as it cannot produce values less than zero.</w:t>
        </w:r>
      </w:ins>
    </w:p>
    <w:p w14:paraId="3BE383F0" w14:textId="11ECB902" w:rsidR="00D31089" w:rsidRDefault="00D31089" w:rsidP="00D31089">
      <w:pPr>
        <w:spacing w:line="480" w:lineRule="auto"/>
        <w:rPr>
          <w:rFonts w:cs="Calibri"/>
          <w:lang w:eastAsia="zh-CN"/>
        </w:rPr>
      </w:pPr>
    </w:p>
    <w:p w14:paraId="751E3C35" w14:textId="3FA1BDB8" w:rsidR="00037468" w:rsidRPr="009F1152" w:rsidRDefault="00037468" w:rsidP="00037468">
      <w:pPr>
        <w:keepNext/>
        <w:spacing w:line="480" w:lineRule="auto"/>
        <w:rPr>
          <w:rFonts w:cs="Calibri"/>
        </w:rPr>
      </w:pPr>
      <w:r w:rsidRPr="009F1152">
        <w:rPr>
          <w:rFonts w:cs="Calibri"/>
          <w:lang w:eastAsia="zh-CN"/>
        </w:rPr>
        <w:t xml:space="preserve">The Beta distribution has two parameters, </w:t>
      </w:r>
      <w:commentRangeStart w:id="74"/>
      <w:commentRangeStart w:id="75"/>
      <w:r w:rsidRPr="009F1152">
        <w:rPr>
          <w:rFonts w:cs="Calibri"/>
          <w:lang w:eastAsia="zh-CN"/>
        </w:rPr>
        <w:t>a</w:t>
      </w:r>
      <w:r w:rsidR="00B551CC">
        <w:rPr>
          <w:rFonts w:cs="Calibri"/>
          <w:lang w:eastAsia="zh-CN"/>
        </w:rPr>
        <w:t>, the number of successes</w:t>
      </w:r>
      <w:r w:rsidRPr="009F1152">
        <w:rPr>
          <w:rFonts w:cs="Calibri"/>
          <w:lang w:eastAsia="zh-CN"/>
        </w:rPr>
        <w:t xml:space="preserve"> and b</w:t>
      </w:r>
      <w:commentRangeEnd w:id="74"/>
      <w:commentRangeEnd w:id="75"/>
      <w:r w:rsidR="00B551CC">
        <w:rPr>
          <w:rFonts w:cs="Calibri"/>
          <w:lang w:eastAsia="zh-CN"/>
        </w:rPr>
        <w:t>, the number of failures</w:t>
      </w:r>
      <w:r w:rsidR="000375CF">
        <w:rPr>
          <w:rStyle w:val="CommentReference"/>
        </w:rPr>
        <w:commentReference w:id="74"/>
      </w:r>
      <w:r w:rsidR="00FC35C4">
        <w:rPr>
          <w:rStyle w:val="CommentReference"/>
        </w:rPr>
        <w:commentReference w:id="75"/>
      </w:r>
      <w:r w:rsidRPr="009F1152">
        <w:rPr>
          <w:rFonts w:cs="Calibri"/>
          <w:lang w:eastAsia="zh-CN"/>
        </w:rPr>
        <w:t xml:space="preserve">. The aim therefore becomes to select values of a and b which satisfy the additional conditions. Defining </w:t>
      </w:r>
      <w:commentRangeStart w:id="76"/>
      <w:commentRangeStart w:id="77"/>
      <m:oMath>
        <m:r>
          <w:del w:id="78" w:author="Jonathan Minton" w:date="2016-09-11T15:37:00Z">
            <w:rPr>
              <w:rFonts w:ascii="Cambria Math" w:hAnsi="Cambria Math" w:cs="Calibri"/>
            </w:rPr>
            <m:t>μ</m:t>
          </w:del>
        </m:r>
      </m:oMath>
      <w:del w:id="79" w:author="Jonathan Minton" w:date="2016-09-11T15:37:00Z">
        <w:r w:rsidRPr="009F1152" w:rsidDel="005D09BA">
          <w:rPr>
            <w:rFonts w:cs="Calibri"/>
          </w:rPr>
          <w:delText xml:space="preserve"> as</w:delText>
        </w:r>
      </w:del>
      <w:r w:rsidRPr="009F1152">
        <w:rPr>
          <w:rFonts w:cs="Calibri"/>
        </w:rPr>
        <w:t xml:space="preserve"> </w:t>
      </w:r>
      <m:oMath>
        <m:r>
          <w:ins w:id="80" w:author="Jonathan Minton" w:date="2016-09-11T15:37:00Z">
            <w:rPr>
              <w:rFonts w:ascii="Cambria Math" w:hAnsi="Cambria Math" w:cs="Calibri"/>
            </w:rPr>
            <m:t>μ= E</m:t>
          </w:ins>
        </m:r>
        <m:d>
          <m:dPr>
            <m:ctrlPr>
              <w:ins w:id="81" w:author="Jonathan Minton" w:date="2016-09-11T15:37:00Z">
                <w:rPr>
                  <w:rFonts w:ascii="Cambria Math" w:hAnsi="Cambria Math" w:cs="Calibri"/>
                  <w:i/>
                </w:rPr>
              </w:ins>
            </m:ctrlPr>
          </m:dPr>
          <m:e>
            <m:r>
              <w:ins w:id="82" w:author="Jonathan Minton" w:date="2016-09-11T15:37:00Z">
                <w:rPr>
                  <w:rFonts w:ascii="Cambria Math" w:hAnsi="Cambria Math" w:cs="Calibri"/>
                </w:rPr>
                <m:t>Y</m:t>
              </w:ins>
            </m:r>
          </m:e>
        </m:d>
        <m:r>
          <w:ins w:id="83" w:author="Jonathan Minton" w:date="2016-09-11T15:37:00Z">
            <w:rPr>
              <w:rFonts w:ascii="Cambria Math" w:hAnsi="Cambria Math" w:cs="Calibri"/>
            </w:rPr>
            <m:t>-E</m:t>
          </w:ins>
        </m:r>
        <m:d>
          <m:dPr>
            <m:ctrlPr>
              <w:ins w:id="84" w:author="Jonathan Minton" w:date="2016-09-11T15:37:00Z">
                <w:rPr>
                  <w:rFonts w:ascii="Cambria Math" w:hAnsi="Cambria Math" w:cs="Calibri"/>
                  <w:i/>
                </w:rPr>
              </w:ins>
            </m:ctrlPr>
          </m:dPr>
          <m:e>
            <m:r>
              <w:ins w:id="85" w:author="Jonathan Minton" w:date="2016-09-11T15:37:00Z">
                <w:rPr>
                  <w:rFonts w:ascii="Cambria Math" w:hAnsi="Cambria Math" w:cs="Calibri"/>
                </w:rPr>
                <m:t>X</m:t>
              </w:ins>
            </m:r>
          </m:e>
        </m:d>
      </m:oMath>
      <w:ins w:id="86" w:author="Jonathan Minton" w:date="2016-09-11T15:37:00Z">
        <w:r w:rsidR="005D09BA">
          <w:rPr>
            <w:rFonts w:eastAsiaTheme="minorEastAsia" w:cs="Calibri"/>
          </w:rPr>
          <w:t xml:space="preserve"> (i.e. difference in sample means), </w:t>
        </w:r>
      </w:ins>
      <w:del w:id="87" w:author="Jonathan Minton" w:date="2016-09-11T15:38:00Z">
        <w:r w:rsidRPr="009F1152" w:rsidDel="005D09BA">
          <w:rPr>
            <w:rFonts w:cs="Calibri"/>
          </w:rPr>
          <w:delText>the sample mean of X less the sample mean of Y</w:delText>
        </w:r>
        <w:commentRangeEnd w:id="76"/>
        <w:r w:rsidR="00B551CC" w:rsidDel="005D09BA">
          <w:rPr>
            <w:rStyle w:val="CommentReference"/>
          </w:rPr>
          <w:commentReference w:id="76"/>
        </w:r>
        <w:commentRangeEnd w:id="77"/>
        <w:r w:rsidR="00FC35C4" w:rsidDel="005D09BA">
          <w:rPr>
            <w:rStyle w:val="CommentReference"/>
          </w:rPr>
          <w:commentReference w:id="77"/>
        </w:r>
        <w:r w:rsidRPr="009F1152" w:rsidDel="005D09BA">
          <w:rPr>
            <w:rFonts w:cs="Calibri"/>
          </w:rPr>
          <w:delText xml:space="preserve">, and </w:delText>
        </w:r>
      </w:del>
      <m:oMath>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ins w:id="88" w:author="Jonathan Minton" w:date="2016-09-11T15:38:00Z">
            <w:rPr>
              <w:rFonts w:ascii="Cambria Math" w:eastAsiaTheme="minorEastAsia" w:hAnsi="Cambria Math" w:cs="Calibri"/>
            </w:rPr>
            <m:t xml:space="preserve">= </m:t>
          </w:ins>
        </m:r>
        <m:d>
          <m:dPr>
            <m:begChr m:val="|"/>
            <m:endChr m:val="|"/>
            <m:ctrlPr>
              <w:ins w:id="89" w:author="Jonathan Minton" w:date="2016-09-11T15:38:00Z">
                <w:rPr>
                  <w:rFonts w:ascii="Cambria Math" w:eastAsiaTheme="minorEastAsia" w:hAnsi="Cambria Math" w:cs="Calibri"/>
                  <w:i/>
                </w:rPr>
              </w:ins>
            </m:ctrlPr>
          </m:dPr>
          <m:e>
            <m:r>
              <w:ins w:id="90" w:author="Jonathan Minton" w:date="2016-09-11T15:38:00Z">
                <w:rPr>
                  <w:rFonts w:ascii="Cambria Math" w:eastAsiaTheme="minorEastAsia" w:hAnsi="Cambria Math" w:cs="Calibri"/>
                </w:rPr>
                <m:t>Var</m:t>
              </w:ins>
            </m:r>
            <m:d>
              <m:dPr>
                <m:ctrlPr>
                  <w:ins w:id="91" w:author="Jonathan Minton" w:date="2016-09-11T15:38:00Z">
                    <w:rPr>
                      <w:rFonts w:ascii="Cambria Math" w:eastAsiaTheme="minorEastAsia" w:hAnsi="Cambria Math" w:cs="Calibri"/>
                      <w:i/>
                    </w:rPr>
                  </w:ins>
                </m:ctrlPr>
              </m:dPr>
              <m:e>
                <m:r>
                  <w:ins w:id="92" w:author="Jonathan Minton" w:date="2016-09-11T15:38:00Z">
                    <w:rPr>
                      <w:rFonts w:ascii="Cambria Math" w:eastAsiaTheme="minorEastAsia" w:hAnsi="Cambria Math" w:cs="Calibri"/>
                    </w:rPr>
                    <m:t>Y</m:t>
                  </w:ins>
                </m:r>
              </m:e>
            </m:d>
            <m:r>
              <w:ins w:id="93" w:author="Jonathan Minton" w:date="2016-09-11T15:38:00Z">
                <w:rPr>
                  <w:rFonts w:ascii="Cambria Math" w:eastAsiaTheme="minorEastAsia" w:hAnsi="Cambria Math" w:cs="Calibri"/>
                </w:rPr>
                <m:t>-Var(X)</m:t>
              </w:ins>
            </m:r>
          </m:e>
        </m:d>
      </m:oMath>
      <w:ins w:id="94" w:author="Jonathan Minton" w:date="2016-09-11T15:38:00Z">
        <w:r w:rsidR="005D09BA">
          <w:rPr>
            <w:rFonts w:eastAsiaTheme="minorEastAsia" w:cs="Calibri"/>
          </w:rPr>
          <w:t xml:space="preserve"> (i.e. absolute difference in sample variances), </w:t>
        </w:r>
        <w:proofErr w:type="gramStart"/>
        <w:r w:rsidR="005D09BA">
          <w:rPr>
            <w:rFonts w:eastAsiaTheme="minorEastAsia" w:cs="Calibri"/>
          </w:rPr>
          <w:t xml:space="preserve">and </w:t>
        </w:r>
      </w:ins>
      <w:commentRangeStart w:id="95"/>
      <m:oMath>
        <m:r>
          <w:ins w:id="96" w:author="Jonathan Minton" w:date="2016-09-11T15:39:00Z">
            <w:rPr>
              <w:rFonts w:ascii="Cambria Math" w:eastAsiaTheme="minorEastAsia" w:hAnsi="Cambria Math" w:cs="Calibri"/>
            </w:rPr>
            <w:lastRenderedPageBreak/>
            <m:t>=</m:t>
          </w:ins>
        </m:r>
        <w:proofErr w:type="gramEnd"/>
        <m:r>
          <w:ins w:id="97" w:author="Jonathan Minton" w:date="2016-09-11T15:39:00Z">
            <w:rPr>
              <w:rFonts w:ascii="Cambria Math" w:eastAsiaTheme="minorEastAsia" w:hAnsi="Cambria Math" w:cs="Calibri"/>
            </w:rPr>
            <m:t xml:space="preserve"> </m:t>
          </w:ins>
        </m:r>
        <m:f>
          <m:fPr>
            <m:ctrlPr>
              <w:ins w:id="98" w:author="Jonathan Minton" w:date="2016-09-11T15:39:00Z">
                <w:rPr>
                  <w:rFonts w:ascii="Cambria Math" w:eastAsiaTheme="minorEastAsia" w:hAnsi="Cambria Math" w:cs="Calibri"/>
                  <w:i/>
                </w:rPr>
              </w:ins>
            </m:ctrlPr>
          </m:fPr>
          <m:num>
            <m:r>
              <w:ins w:id="99" w:author="Jonathan Minton" w:date="2016-09-11T15:39:00Z">
                <w:rPr>
                  <w:rFonts w:ascii="Cambria Math" w:eastAsiaTheme="minorEastAsia" w:hAnsi="Cambria Math" w:cs="Calibri"/>
                </w:rPr>
                <m:t>1- μ</m:t>
              </w:ins>
            </m:r>
          </m:num>
          <m:den>
            <m:r>
              <w:ins w:id="100" w:author="Jonathan Minton" w:date="2016-09-11T15:39:00Z">
                <w:rPr>
                  <w:rFonts w:ascii="Cambria Math" w:eastAsiaTheme="minorEastAsia" w:hAnsi="Cambria Math" w:cs="Calibri"/>
                </w:rPr>
                <m:t>u</m:t>
              </w:ins>
            </m:r>
          </m:den>
        </m:f>
      </m:oMath>
      <w:r w:rsidRPr="009F1152">
        <w:rPr>
          <w:rFonts w:cs="Calibri"/>
        </w:rPr>
        <w:t xml:space="preserve"> </w:t>
      </w:r>
      <w:del w:id="101" w:author="Jonathan Minton" w:date="2016-09-11T15:40:00Z">
        <w:r w:rsidRPr="009F1152" w:rsidDel="005D09BA">
          <w:rPr>
            <w:rFonts w:cs="Calibri"/>
          </w:rPr>
          <w:delText xml:space="preserve">as the differences between the sample variances of Y and X, </w:delText>
        </w:r>
      </w:del>
      <w:ins w:id="102" w:author="Jonathan Minton" w:date="2016-09-11T15:40:00Z">
        <w:r w:rsidR="005D09BA">
          <w:rPr>
            <w:rFonts w:cs="Calibri"/>
          </w:rPr>
          <w:t xml:space="preserve">, </w:t>
        </w:r>
      </w:ins>
      <w:commentRangeEnd w:id="95"/>
      <w:ins w:id="103" w:author="Jonathan Minton" w:date="2016-09-11T15:42:00Z">
        <w:r w:rsidR="005D09BA">
          <w:rPr>
            <w:rStyle w:val="CommentReference"/>
          </w:rPr>
          <w:commentReference w:id="95"/>
        </w:r>
      </w:ins>
      <w:r w:rsidRPr="009F1152">
        <w:rPr>
          <w:rFonts w:cs="Calibri"/>
        </w:rPr>
        <w:t>the following parameterisations were arrived at:</w:t>
      </w:r>
    </w:p>
    <w:tbl>
      <w:tblPr>
        <w:tblW w:w="0" w:type="auto"/>
        <w:tblLook w:val="04A0" w:firstRow="1" w:lastRow="0" w:firstColumn="1" w:lastColumn="0" w:noHBand="0" w:noVBand="1"/>
      </w:tblPr>
      <w:tblGrid>
        <w:gridCol w:w="651"/>
        <w:gridCol w:w="7755"/>
        <w:gridCol w:w="620"/>
      </w:tblGrid>
      <w:tr w:rsidR="00037468" w:rsidRPr="009F1152" w14:paraId="5002A3D8" w14:textId="77777777" w:rsidTr="00B2257A">
        <w:tc>
          <w:tcPr>
            <w:tcW w:w="675" w:type="dxa"/>
            <w:shd w:val="clear" w:color="auto" w:fill="auto"/>
          </w:tcPr>
          <w:p w14:paraId="23F8BC56"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85DE51E" w14:textId="766726A5"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a=</m:t>
                </m:r>
                <m:f>
                  <m:fPr>
                    <m:ctrlPr>
                      <w:rPr>
                        <w:rFonts w:ascii="Cambria Math" w:hAnsi="Cambria Math" w:cs="Calibri"/>
                        <w:lang w:eastAsia="zh-CN"/>
                      </w:rPr>
                    </m:ctrlPr>
                  </m:fPr>
                  <m:num>
                    <m:f>
                      <m:fPr>
                        <m:ctrlPr>
                          <w:rPr>
                            <w:rFonts w:ascii="Cambria Math" w:hAnsi="Cambria Math" w:cs="Calibri"/>
                            <w:lang w:eastAsia="zh-CN"/>
                          </w:rPr>
                        </m:ctrlPr>
                      </m:fPr>
                      <m:num>
                        <m:r>
                          <w:ins w:id="104" w:author="Jonathan Minton" w:date="2016-09-11T15:40:00Z">
                            <m:rPr>
                              <m:sty m:val="p"/>
                            </m:rPr>
                            <w:rPr>
                              <w:rFonts w:ascii="Cambria Math" w:hAnsi="Cambria Math" w:cs="Calibri"/>
                              <w:lang w:eastAsia="zh-CN"/>
                            </w:rPr>
                            <m:t>θ</m:t>
                          </w:ins>
                        </m:r>
                        <m:r>
                          <w:del w:id="105" w:author="Jonathan Minton" w:date="2016-09-11T15:40:00Z">
                            <m:rPr>
                              <m:sty m:val="p"/>
                            </m:rPr>
                            <w:rPr>
                              <w:rFonts w:ascii="Cambria Math" w:hAnsi="Cambria Math" w:cs="Calibri"/>
                              <w:lang w:eastAsia="zh-CN"/>
                            </w:rPr>
                            <m:t>1-μ</m:t>
                          </w:del>
                        </m:r>
                      </m:num>
                      <m:den>
                        <m:r>
                          <w:del w:id="106" w:author="Jonathan Minton" w:date="2016-09-11T15:40:00Z">
                            <m:rPr>
                              <m:sty m:val="p"/>
                            </m:rPr>
                            <w:rPr>
                              <w:rFonts w:ascii="Cambria Math" w:hAnsi="Cambria Math" w:cs="Calibri"/>
                              <w:lang w:eastAsia="zh-CN"/>
                            </w:rPr>
                            <m:t>μ</m:t>
                          </w:del>
                        </m:r>
                        <m:sSup>
                          <m:sSupPr>
                            <m:ctrlPr>
                              <w:rPr>
                                <w:rFonts w:ascii="Cambria Math" w:hAnsi="Cambria Math" w:cs="Calibri"/>
                                <w:lang w:eastAsia="zh-CN"/>
                              </w:rPr>
                            </m:ctrlPr>
                          </m:sSupPr>
                          <m:e>
                            <m:r>
                              <m:rPr>
                                <m:sty m:val="p"/>
                              </m:rPr>
                              <w:rPr>
                                <w:rFonts w:ascii="Cambria Math" w:hAnsi="Cambria Math" w:cs="Calibri"/>
                                <w:lang w:eastAsia="zh-CN"/>
                              </w:rPr>
                              <m:t>σ</m:t>
                            </m:r>
                          </m:e>
                          <m:sup>
                            <m:r>
                              <m:rPr>
                                <m:sty m:val="p"/>
                              </m:rPr>
                              <w:rPr>
                                <w:rFonts w:ascii="Cambria Math" w:hAnsi="Cambria Math" w:cs="Calibri"/>
                                <w:lang w:eastAsia="zh-CN"/>
                              </w:rPr>
                              <m:t>2</m:t>
                            </m:r>
                          </m:sup>
                        </m:sSup>
                      </m:den>
                    </m:f>
                    <m:r>
                      <m:rPr>
                        <m:sty m:val="p"/>
                      </m:rPr>
                      <w:rPr>
                        <w:rFonts w:ascii="Cambria Math" w:hAnsi="Cambria Math" w:cs="Calibri"/>
                        <w:lang w:eastAsia="zh-CN"/>
                      </w:rPr>
                      <m:t>-1-2</m:t>
                    </m:r>
                    <m:r>
                      <w:ins w:id="107" w:author="Jonathan Minton" w:date="2016-09-11T15:41:00Z">
                        <m:rPr>
                          <m:sty m:val="p"/>
                        </m:rPr>
                        <w:rPr>
                          <w:rFonts w:ascii="Cambria Math" w:hAnsi="Cambria Math" w:cs="Calibri"/>
                          <w:lang w:eastAsia="zh-CN"/>
                        </w:rPr>
                        <m:t>θ</m:t>
                      </w:ins>
                    </m:r>
                    <m:d>
                      <m:dPr>
                        <m:ctrlPr>
                          <w:del w:id="108" w:author="Jonathan Minton" w:date="2016-09-11T15:41:00Z">
                            <w:rPr>
                              <w:rFonts w:ascii="Cambria Math" w:hAnsi="Cambria Math" w:cs="Calibri"/>
                              <w:lang w:eastAsia="zh-CN"/>
                            </w:rPr>
                          </w:del>
                        </m:ctrlPr>
                      </m:dPr>
                      <m:e>
                        <m:f>
                          <m:fPr>
                            <m:ctrlPr>
                              <w:del w:id="109" w:author="Jonathan Minton" w:date="2016-09-11T15:40:00Z">
                                <w:rPr>
                                  <w:rFonts w:ascii="Cambria Math" w:hAnsi="Cambria Math" w:cs="Calibri"/>
                                  <w:lang w:eastAsia="zh-CN"/>
                                </w:rPr>
                              </w:del>
                            </m:ctrlPr>
                          </m:fPr>
                          <m:num>
                            <m:r>
                              <w:del w:id="110" w:author="Jonathan Minton" w:date="2016-09-11T15:40:00Z">
                                <m:rPr>
                                  <m:sty m:val="p"/>
                                </m:rPr>
                                <w:rPr>
                                  <w:rFonts w:ascii="Cambria Math" w:hAnsi="Cambria Math" w:cs="Calibri"/>
                                  <w:lang w:eastAsia="zh-CN"/>
                                </w:rPr>
                                <m:t>1-μ</m:t>
                              </w:del>
                            </m:r>
                          </m:num>
                          <m:den>
                            <m:r>
                              <w:del w:id="111" w:author="Jonathan Minton" w:date="2016-09-11T15:40:00Z">
                                <m:rPr>
                                  <m:sty m:val="p"/>
                                </m:rPr>
                                <w:rPr>
                                  <w:rFonts w:ascii="Cambria Math" w:hAnsi="Cambria Math" w:cs="Calibri"/>
                                  <w:lang w:eastAsia="zh-CN"/>
                                </w:rPr>
                                <m:t>μ</m:t>
                              </w:del>
                            </m:r>
                          </m:den>
                        </m:f>
                      </m:e>
                    </m:d>
                    <m:r>
                      <w:rPr>
                        <w:rFonts w:ascii="Cambria Math" w:hAnsi="Cambria Math" w:cs="Calibri"/>
                        <w:lang w:eastAsia="zh-CN"/>
                      </w:rPr>
                      <m:t>-</m:t>
                    </m:r>
                    <m:sSup>
                      <m:sSupPr>
                        <m:ctrlPr>
                          <w:rPr>
                            <w:rFonts w:ascii="Cambria Math" w:hAnsi="Cambria Math" w:cs="Calibri"/>
                            <w:i/>
                            <w:lang w:eastAsia="zh-CN"/>
                          </w:rPr>
                        </m:ctrlPr>
                      </m:sSupPr>
                      <m:e>
                        <m:r>
                          <w:ins w:id="112" w:author="Jonathan Minton" w:date="2016-09-11T15:41:00Z">
                            <w:rPr>
                              <w:rFonts w:ascii="Cambria Math" w:hAnsi="Cambria Math" w:cs="Calibri"/>
                              <w:lang w:eastAsia="zh-CN"/>
                            </w:rPr>
                            <m:t>θ</m:t>
                          </w:ins>
                        </m:r>
                        <m:d>
                          <m:dPr>
                            <m:ctrlPr>
                              <w:del w:id="113" w:author="Jonathan Minton" w:date="2016-09-11T15:40:00Z">
                                <w:rPr>
                                  <w:rFonts w:ascii="Cambria Math" w:hAnsi="Cambria Math" w:cs="Calibri"/>
                                  <w:lang w:eastAsia="zh-CN"/>
                                </w:rPr>
                              </w:del>
                            </m:ctrlPr>
                          </m:dPr>
                          <m:e>
                            <m:f>
                              <m:fPr>
                                <m:ctrlPr>
                                  <w:del w:id="114" w:author="Jonathan Minton" w:date="2016-09-11T15:40:00Z">
                                    <w:rPr>
                                      <w:rFonts w:ascii="Cambria Math" w:hAnsi="Cambria Math" w:cs="Calibri"/>
                                      <w:lang w:eastAsia="zh-CN"/>
                                    </w:rPr>
                                  </w:del>
                                </m:ctrlPr>
                              </m:fPr>
                              <m:num>
                                <m:r>
                                  <w:del w:id="115" w:author="Jonathan Minton" w:date="2016-09-11T15:40:00Z">
                                    <m:rPr>
                                      <m:sty m:val="p"/>
                                    </m:rPr>
                                    <w:rPr>
                                      <w:rFonts w:ascii="Cambria Math" w:hAnsi="Cambria Math" w:cs="Calibri"/>
                                      <w:lang w:eastAsia="zh-CN"/>
                                    </w:rPr>
                                    <m:t>1-μ</m:t>
                                  </w:del>
                                </m:r>
                              </m:num>
                              <m:den>
                                <m:r>
                                  <w:del w:id="116" w:author="Jonathan Minton" w:date="2016-09-11T15:40:00Z">
                                    <m:rPr>
                                      <m:sty m:val="p"/>
                                    </m:rPr>
                                    <w:rPr>
                                      <w:rFonts w:ascii="Cambria Math" w:hAnsi="Cambria Math" w:cs="Calibri"/>
                                      <w:lang w:eastAsia="zh-CN"/>
                                    </w:rPr>
                                    <m:t>μ</m:t>
                                  </w:del>
                                </m:r>
                              </m:den>
                            </m:f>
                          </m:e>
                        </m:d>
                      </m:e>
                      <m:sup>
                        <m:r>
                          <w:rPr>
                            <w:rFonts w:ascii="Cambria Math" w:hAnsi="Cambria Math" w:cs="Calibri"/>
                            <w:lang w:eastAsia="zh-CN"/>
                          </w:rPr>
                          <m:t>2</m:t>
                        </m:r>
                      </m:sup>
                    </m:sSup>
                  </m:num>
                  <m:den>
                    <m:r>
                      <w:rPr>
                        <w:rFonts w:ascii="Cambria Math" w:hAnsi="Cambria Math" w:cs="Calibri"/>
                        <w:lang w:eastAsia="zh-CN"/>
                      </w:rPr>
                      <m:t>1+</m:t>
                    </m:r>
                    <m:r>
                      <m:rPr>
                        <m:sty m:val="p"/>
                      </m:rPr>
                      <w:rPr>
                        <w:rFonts w:ascii="Cambria Math" w:hAnsi="Cambria Math" w:cs="Calibri"/>
                        <w:lang w:eastAsia="zh-CN"/>
                      </w:rPr>
                      <m:t>3</m:t>
                    </m:r>
                    <m:d>
                      <m:dPr>
                        <m:ctrlPr>
                          <w:del w:id="117" w:author="Jonathan Minton" w:date="2016-09-11T15:42:00Z">
                            <w:rPr>
                              <w:rFonts w:ascii="Cambria Math" w:hAnsi="Cambria Math" w:cs="Calibri"/>
                              <w:lang w:eastAsia="zh-CN"/>
                            </w:rPr>
                          </w:del>
                        </m:ctrlPr>
                      </m:dPr>
                      <m:e>
                        <m:f>
                          <m:fPr>
                            <m:ctrlPr>
                              <w:del w:id="118" w:author="Jonathan Minton" w:date="2016-09-11T15:41:00Z">
                                <w:rPr>
                                  <w:rFonts w:ascii="Cambria Math" w:hAnsi="Cambria Math" w:cs="Calibri"/>
                                  <w:lang w:eastAsia="zh-CN"/>
                                </w:rPr>
                              </w:del>
                            </m:ctrlPr>
                          </m:fPr>
                          <m:num>
                            <m:r>
                              <w:del w:id="119" w:author="Jonathan Minton" w:date="2016-09-11T15:41:00Z">
                                <m:rPr>
                                  <m:sty m:val="p"/>
                                </m:rPr>
                                <w:rPr>
                                  <w:rFonts w:ascii="Cambria Math" w:hAnsi="Cambria Math" w:cs="Calibri"/>
                                  <w:lang w:eastAsia="zh-CN"/>
                                </w:rPr>
                                <m:t>1-μ</m:t>
                              </w:del>
                            </m:r>
                          </m:num>
                          <m:den>
                            <m:r>
                              <w:del w:id="120" w:author="Jonathan Minton" w:date="2016-09-11T15:41:00Z">
                                <m:rPr>
                                  <m:sty m:val="p"/>
                                </m:rPr>
                                <w:rPr>
                                  <w:rFonts w:ascii="Cambria Math" w:hAnsi="Cambria Math" w:cs="Calibri"/>
                                  <w:lang w:eastAsia="zh-CN"/>
                                </w:rPr>
                                <m:t>μ</m:t>
                              </w:del>
                            </m:r>
                          </m:den>
                        </m:f>
                      </m:e>
                    </m:d>
                    <m:r>
                      <w:ins w:id="121" w:author="Jonathan Minton" w:date="2016-09-11T15:42:00Z">
                        <w:rPr>
                          <w:rFonts w:ascii="Cambria Math" w:hAnsi="Cambria Math" w:cs="Calibri"/>
                          <w:lang w:eastAsia="zh-CN"/>
                        </w:rPr>
                        <m:t>θ</m:t>
                      </w:ins>
                    </m:r>
                    <m:r>
                      <w:rPr>
                        <w:rFonts w:ascii="Cambria Math" w:hAnsi="Cambria Math" w:cs="Calibri"/>
                        <w:lang w:eastAsia="zh-CN"/>
                      </w:rPr>
                      <m:t>+3</m:t>
                    </m:r>
                    <m:sSup>
                      <m:sSupPr>
                        <m:ctrlPr>
                          <w:rPr>
                            <w:rFonts w:ascii="Cambria Math" w:hAnsi="Cambria Math" w:cs="Calibri"/>
                            <w:i/>
                            <w:lang w:eastAsia="zh-CN"/>
                          </w:rPr>
                        </m:ctrlPr>
                      </m:sSupPr>
                      <m:e>
                        <m:r>
                          <w:ins w:id="122" w:author="Jonathan Minton" w:date="2016-09-11T15:41:00Z">
                            <w:rPr>
                              <w:rFonts w:ascii="Cambria Math" w:hAnsi="Cambria Math" w:cs="Calibri"/>
                              <w:lang w:eastAsia="zh-CN"/>
                            </w:rPr>
                            <m:t>θ</m:t>
                          </w:ins>
                        </m:r>
                        <m:d>
                          <m:dPr>
                            <m:ctrlPr>
                              <w:del w:id="123" w:author="Jonathan Minton" w:date="2016-09-11T15:41:00Z">
                                <w:rPr>
                                  <w:rFonts w:ascii="Cambria Math" w:hAnsi="Cambria Math" w:cs="Calibri"/>
                                  <w:lang w:eastAsia="zh-CN"/>
                                </w:rPr>
                              </w:del>
                            </m:ctrlPr>
                          </m:dPr>
                          <m:e>
                            <m:f>
                              <m:fPr>
                                <m:ctrlPr>
                                  <w:del w:id="124" w:author="Jonathan Minton" w:date="2016-09-11T15:41:00Z">
                                    <w:rPr>
                                      <w:rFonts w:ascii="Cambria Math" w:hAnsi="Cambria Math" w:cs="Calibri"/>
                                      <w:lang w:eastAsia="zh-CN"/>
                                    </w:rPr>
                                  </w:del>
                                </m:ctrlPr>
                              </m:fPr>
                              <m:num>
                                <m:r>
                                  <w:del w:id="125" w:author="Jonathan Minton" w:date="2016-09-11T15:41:00Z">
                                    <m:rPr>
                                      <m:sty m:val="p"/>
                                    </m:rPr>
                                    <w:rPr>
                                      <w:rFonts w:ascii="Cambria Math" w:hAnsi="Cambria Math" w:cs="Calibri"/>
                                      <w:lang w:eastAsia="zh-CN"/>
                                    </w:rPr>
                                    <m:t>1-μ</m:t>
                                  </w:del>
                                </m:r>
                              </m:num>
                              <m:den>
                                <m:r>
                                  <w:del w:id="126" w:author="Jonathan Minton" w:date="2016-09-11T15:41:00Z">
                                    <m:rPr>
                                      <m:sty m:val="p"/>
                                    </m:rPr>
                                    <w:rPr>
                                      <w:rFonts w:ascii="Cambria Math" w:hAnsi="Cambria Math" w:cs="Calibri"/>
                                      <w:lang w:eastAsia="zh-CN"/>
                                    </w:rPr>
                                    <m:t>μ</m:t>
                                  </w:del>
                                </m:r>
                              </m:den>
                            </m:f>
                          </m:e>
                        </m:d>
                      </m:e>
                      <m:sup>
                        <m:r>
                          <w:rPr>
                            <w:rFonts w:ascii="Cambria Math" w:hAnsi="Cambria Math" w:cs="Calibri"/>
                            <w:lang w:eastAsia="zh-CN"/>
                          </w:rPr>
                          <m:t>2</m:t>
                        </m:r>
                      </m:sup>
                    </m:sSup>
                    <m:r>
                      <w:rPr>
                        <w:rFonts w:ascii="Cambria Math" w:hAnsi="Cambria Math" w:cs="Calibri"/>
                        <w:lang w:eastAsia="zh-CN"/>
                      </w:rPr>
                      <m:t>+</m:t>
                    </m:r>
                    <m:sSup>
                      <m:sSupPr>
                        <m:ctrlPr>
                          <w:rPr>
                            <w:rFonts w:ascii="Cambria Math" w:hAnsi="Cambria Math" w:cs="Calibri"/>
                            <w:i/>
                            <w:lang w:eastAsia="zh-CN"/>
                          </w:rPr>
                        </m:ctrlPr>
                      </m:sSupPr>
                      <m:e>
                        <m:r>
                          <w:ins w:id="127" w:author="Jonathan Minton" w:date="2016-09-11T15:41:00Z">
                            <w:rPr>
                              <w:rFonts w:ascii="Cambria Math" w:hAnsi="Cambria Math" w:cs="Calibri"/>
                              <w:lang w:eastAsia="zh-CN"/>
                            </w:rPr>
                            <m:t>θ</m:t>
                          </w:ins>
                        </m:r>
                        <m:d>
                          <m:dPr>
                            <m:ctrlPr>
                              <w:del w:id="128" w:author="Jonathan Minton" w:date="2016-09-11T15:41:00Z">
                                <w:rPr>
                                  <w:rFonts w:ascii="Cambria Math" w:hAnsi="Cambria Math" w:cs="Calibri"/>
                                  <w:lang w:eastAsia="zh-CN"/>
                                </w:rPr>
                              </w:del>
                            </m:ctrlPr>
                          </m:dPr>
                          <m:e>
                            <m:f>
                              <m:fPr>
                                <m:ctrlPr>
                                  <w:del w:id="129" w:author="Jonathan Minton" w:date="2016-09-11T15:41:00Z">
                                    <w:rPr>
                                      <w:rFonts w:ascii="Cambria Math" w:hAnsi="Cambria Math" w:cs="Calibri"/>
                                      <w:lang w:eastAsia="zh-CN"/>
                                    </w:rPr>
                                  </w:del>
                                </m:ctrlPr>
                              </m:fPr>
                              <m:num>
                                <m:r>
                                  <w:del w:id="130" w:author="Jonathan Minton" w:date="2016-09-11T15:41:00Z">
                                    <m:rPr>
                                      <m:sty m:val="p"/>
                                    </m:rPr>
                                    <w:rPr>
                                      <w:rFonts w:ascii="Cambria Math" w:hAnsi="Cambria Math" w:cs="Calibri"/>
                                      <w:lang w:eastAsia="zh-CN"/>
                                    </w:rPr>
                                    <m:t>1-μ</m:t>
                                  </w:del>
                                </m:r>
                              </m:num>
                              <m:den>
                                <m:r>
                                  <w:del w:id="131" w:author="Jonathan Minton" w:date="2016-09-11T15:41:00Z">
                                    <m:rPr>
                                      <m:sty m:val="p"/>
                                    </m:rPr>
                                    <w:rPr>
                                      <w:rFonts w:ascii="Cambria Math" w:hAnsi="Cambria Math" w:cs="Calibri"/>
                                      <w:lang w:eastAsia="zh-CN"/>
                                    </w:rPr>
                                    <m:t>μ</m:t>
                                  </w:del>
                                </m:r>
                              </m:den>
                            </m:f>
                          </m:e>
                        </m:d>
                      </m:e>
                      <m:sup>
                        <m:r>
                          <w:rPr>
                            <w:rFonts w:ascii="Cambria Math" w:hAnsi="Cambria Math" w:cs="Calibri"/>
                            <w:lang w:eastAsia="zh-CN"/>
                          </w:rPr>
                          <m:t>3</m:t>
                        </m:r>
                      </m:sup>
                    </m:sSup>
                  </m:den>
                </m:f>
              </m:oMath>
            </m:oMathPara>
          </w:p>
        </w:tc>
        <w:tc>
          <w:tcPr>
            <w:tcW w:w="629" w:type="dxa"/>
            <w:shd w:val="clear" w:color="auto" w:fill="auto"/>
            <w:vAlign w:val="center"/>
          </w:tcPr>
          <w:p w14:paraId="652B7A60"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2</w:t>
            </w:r>
            <w:r w:rsidRPr="009F1152">
              <w:rPr>
                <w:rFonts w:cs="Calibri"/>
                <w:lang w:eastAsia="zh-CN"/>
              </w:rPr>
              <w:fldChar w:fldCharType="end"/>
            </w:r>
            <w:r w:rsidRPr="009F1152">
              <w:rPr>
                <w:rFonts w:cs="Calibri"/>
                <w:lang w:eastAsia="zh-CN"/>
              </w:rPr>
              <w:t>)</w:t>
            </w:r>
          </w:p>
        </w:tc>
      </w:tr>
      <w:tr w:rsidR="00037468" w:rsidRPr="009F1152" w14:paraId="2163B129" w14:textId="77777777" w:rsidTr="00B2257A">
        <w:tc>
          <w:tcPr>
            <w:tcW w:w="675" w:type="dxa"/>
            <w:shd w:val="clear" w:color="auto" w:fill="auto"/>
          </w:tcPr>
          <w:p w14:paraId="10546FB0"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24D5ABA" w14:textId="620E7F6F"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b=a</m:t>
                </m:r>
                <m:r>
                  <w:ins w:id="132" w:author="Jonathan Minton" w:date="2016-09-11T15:42:00Z">
                    <m:rPr>
                      <m:sty m:val="p"/>
                    </m:rPr>
                    <w:rPr>
                      <w:rFonts w:ascii="Cambria Math" w:hAnsi="Cambria Math" w:cs="Calibri"/>
                      <w:lang w:eastAsia="zh-CN"/>
                    </w:rPr>
                    <m:t>θ</m:t>
                  </w:ins>
                </m:r>
                <m:d>
                  <m:dPr>
                    <m:ctrlPr>
                      <w:del w:id="133" w:author="Jonathan Minton" w:date="2016-09-11T15:42:00Z">
                        <w:rPr>
                          <w:rFonts w:ascii="Cambria Math" w:hAnsi="Cambria Math" w:cs="Calibri"/>
                          <w:lang w:eastAsia="zh-CN"/>
                        </w:rPr>
                      </w:del>
                    </m:ctrlPr>
                  </m:dPr>
                  <m:e>
                    <m:f>
                      <m:fPr>
                        <m:ctrlPr>
                          <w:del w:id="134" w:author="Jonathan Minton" w:date="2016-09-11T15:42:00Z">
                            <w:rPr>
                              <w:rFonts w:ascii="Cambria Math" w:hAnsi="Cambria Math" w:cs="Calibri"/>
                              <w:lang w:eastAsia="zh-CN"/>
                            </w:rPr>
                          </w:del>
                        </m:ctrlPr>
                      </m:fPr>
                      <m:num>
                        <m:r>
                          <w:del w:id="135" w:author="Jonathan Minton" w:date="2016-09-11T15:42:00Z">
                            <m:rPr>
                              <m:sty m:val="p"/>
                            </m:rPr>
                            <w:rPr>
                              <w:rFonts w:ascii="Cambria Math" w:hAnsi="Cambria Math" w:cs="Calibri"/>
                              <w:lang w:eastAsia="zh-CN"/>
                            </w:rPr>
                            <m:t>1-μ</m:t>
                          </w:del>
                        </m:r>
                      </m:num>
                      <m:den>
                        <m:r>
                          <w:del w:id="136" w:author="Jonathan Minton" w:date="2016-09-11T15:42:00Z">
                            <m:rPr>
                              <m:sty m:val="p"/>
                            </m:rPr>
                            <w:rPr>
                              <w:rFonts w:ascii="Cambria Math" w:hAnsi="Cambria Math" w:cs="Calibri"/>
                              <w:lang w:eastAsia="zh-CN"/>
                            </w:rPr>
                            <m:t>μ</m:t>
                          </w:del>
                        </m:r>
                      </m:den>
                    </m:f>
                  </m:e>
                </m:d>
              </m:oMath>
            </m:oMathPara>
          </w:p>
        </w:tc>
        <w:tc>
          <w:tcPr>
            <w:tcW w:w="629" w:type="dxa"/>
            <w:shd w:val="clear" w:color="auto" w:fill="auto"/>
            <w:vAlign w:val="center"/>
          </w:tcPr>
          <w:p w14:paraId="3C9E565B"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3</w:t>
            </w:r>
            <w:r w:rsidRPr="009F1152">
              <w:rPr>
                <w:rFonts w:cs="Calibri"/>
                <w:lang w:eastAsia="zh-CN"/>
              </w:rPr>
              <w:fldChar w:fldCharType="end"/>
            </w:r>
            <w:r w:rsidRPr="009F1152">
              <w:rPr>
                <w:rFonts w:cs="Calibri"/>
                <w:lang w:eastAsia="zh-CN"/>
              </w:rPr>
              <w:t>)</w:t>
            </w:r>
          </w:p>
        </w:tc>
      </w:tr>
    </w:tbl>
    <w:p w14:paraId="7CC8D76F" w14:textId="7A0DA7FA" w:rsidR="00276CBF" w:rsidRDefault="00276CBF" w:rsidP="00276CBF">
      <w:pPr>
        <w:spacing w:line="480" w:lineRule="auto"/>
      </w:pPr>
    </w:p>
    <w:p w14:paraId="78F2146C" w14:textId="61C5D165" w:rsidR="000375CF" w:rsidRDefault="00B46B58" w:rsidP="00276CBF">
      <w:pPr>
        <w:spacing w:line="480" w:lineRule="auto"/>
      </w:pPr>
      <w:ins w:id="137" w:author="Jonathan Minton" w:date="2016-09-20T14:30:00Z">
        <w:r>
          <w:t xml:space="preserve">Demonstrating the DM using </w:t>
        </w:r>
      </w:ins>
      <w:del w:id="138" w:author="Jonathan Minton" w:date="2016-09-20T14:30:00Z">
        <w:r w:rsidR="000375CF" w:rsidDel="00B46B58">
          <w:delText xml:space="preserve">The </w:delText>
        </w:r>
      </w:del>
      <w:r w:rsidR="000375CF">
        <w:t xml:space="preserve">hypothetical </w:t>
      </w:r>
      <w:r w:rsidR="002564EA">
        <w:t>Individual Patient Data (</w:t>
      </w:r>
      <w:r w:rsidR="000375CF">
        <w:t>IPD</w:t>
      </w:r>
      <w:r w:rsidR="002564EA">
        <w:t>)</w:t>
      </w:r>
    </w:p>
    <w:p w14:paraId="47D6EA9A" w14:textId="77777777" w:rsidR="00B46B58" w:rsidRDefault="00B46B58" w:rsidP="00B46B58">
      <w:pPr>
        <w:spacing w:line="480" w:lineRule="auto"/>
        <w:rPr>
          <w:ins w:id="139" w:author="Jonathan Minton" w:date="2016-09-20T14:30:00Z"/>
        </w:rPr>
      </w:pPr>
      <w:ins w:id="140" w:author="Jonathan Minton" w:date="2016-09-20T14:30:00Z">
        <w:r>
          <w:t>We simulated hypothetical individual patient data (IPD) comprising of observations of the health related quality of life (</w:t>
        </w:r>
        <w:proofErr w:type="spellStart"/>
        <w:r>
          <w:t>HRQoL</w:t>
        </w:r>
        <w:proofErr w:type="spellEnd"/>
        <w:r>
          <w:t xml:space="preserve">) of thirty patients with a condition; the condition had an active (worse) and remission (better) state, and </w:t>
        </w:r>
        <w:proofErr w:type="spellStart"/>
        <w:r>
          <w:t>HRQoL</w:t>
        </w:r>
        <w:proofErr w:type="spellEnd"/>
        <w:r>
          <w:t xml:space="preserve"> for each patient was recorded in both states. For each patient, the </w:t>
        </w:r>
        <w:proofErr w:type="spellStart"/>
        <w:r>
          <w:t>HRQoL</w:t>
        </w:r>
        <w:proofErr w:type="spellEnd"/>
        <w:r>
          <w:t xml:space="preserve"> when the patient was in the worse state was lower than when that same patient was in the better health state. A scatterplot of all patients’ </w:t>
        </w:r>
        <w:proofErr w:type="spellStart"/>
        <w:r>
          <w:t>HRQoLs</w:t>
        </w:r>
        <w:proofErr w:type="spellEnd"/>
        <w:r>
          <w:t xml:space="preserve"> in the health states are shown in Figure 1.</w:t>
        </w:r>
      </w:ins>
    </w:p>
    <w:p w14:paraId="25C497BB" w14:textId="01557E32" w:rsidR="000375CF" w:rsidDel="00B46B58" w:rsidRDefault="000375CF" w:rsidP="00276CBF">
      <w:pPr>
        <w:spacing w:line="480" w:lineRule="auto"/>
        <w:rPr>
          <w:del w:id="141" w:author="Jonathan Minton" w:date="2016-09-20T14:30:00Z"/>
        </w:rPr>
      </w:pPr>
      <w:del w:id="142" w:author="Jonathan Minton" w:date="2016-09-20T14:30:00Z">
        <w:r w:rsidDel="00B46B58">
          <w:delText>The hypothetical data comprised observations of the health related quality of life (HRQoL) of thirty patients with a condition; the condition had an active (worse) and remission (better) state, and HRQoL for each patient was recorded in both states. For each patient, the HRQoL when the patient was in the worse state was lower than when that same patient was in the better health state. A scatterplot of all patients’ HRQoLs in the health states are shown in Figure 1</w:delText>
        </w:r>
        <w:r w:rsidR="002564EA" w:rsidDel="00B46B58">
          <w:delText>.</w:delText>
        </w:r>
      </w:del>
    </w:p>
    <w:p w14:paraId="3FFDBC7A" w14:textId="21F25A61" w:rsidR="00276CBF" w:rsidRDefault="00276CBF" w:rsidP="0002241B">
      <w:pPr>
        <w:spacing w:line="480" w:lineRule="auto"/>
      </w:pPr>
    </w:p>
    <w:p w14:paraId="69820CFC" w14:textId="286EEBCC" w:rsidR="000375CF" w:rsidRDefault="000375CF" w:rsidP="0002241B">
      <w:pPr>
        <w:spacing w:line="480" w:lineRule="auto"/>
      </w:pPr>
      <w:r>
        <w:t>Figure 1: Scatterplot of the hypothetical IPD.</w:t>
      </w:r>
    </w:p>
    <w:p w14:paraId="323542B1" w14:textId="19DBF920" w:rsidR="000375CF" w:rsidRDefault="000375CF" w:rsidP="0002241B">
      <w:pPr>
        <w:spacing w:line="480" w:lineRule="auto"/>
      </w:pPr>
      <w:r w:rsidRPr="000375CF">
        <w:rPr>
          <w:noProof/>
          <w:lang w:eastAsia="en-GB"/>
        </w:rPr>
        <w:lastRenderedPageBreak/>
        <w:drawing>
          <wp:inline distT="0" distB="0" distL="0" distR="0" wp14:anchorId="179A8104" wp14:editId="719C6BF0">
            <wp:extent cx="2655418" cy="2655418"/>
            <wp:effectExtent l="0" t="0" r="0" b="0"/>
            <wp:docPr id="1" name="Picture 1" descr="I:\Monotonicity\Fig_02 IP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onotonicity\Fig_02 IP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078" cy="2661078"/>
                    </a:xfrm>
                    <a:prstGeom prst="rect">
                      <a:avLst/>
                    </a:prstGeom>
                    <a:noFill/>
                    <a:ln>
                      <a:noFill/>
                    </a:ln>
                  </pic:spPr>
                </pic:pic>
              </a:graphicData>
            </a:graphic>
          </wp:inline>
        </w:drawing>
      </w:r>
    </w:p>
    <w:p w14:paraId="7EFF4E94" w14:textId="5D5B29B1" w:rsidR="000375CF" w:rsidRDefault="000375CF" w:rsidP="000375CF">
      <w:pPr>
        <w:spacing w:line="480" w:lineRule="auto"/>
      </w:pPr>
      <w:r>
        <w:t xml:space="preserve">As is common in health technology appraisals, it is assumed that the modeller does not have access to the IPD, but only summary statistics </w:t>
      </w:r>
      <w:r w:rsidR="0090527E">
        <w:t>derived from</w:t>
      </w:r>
      <w:r>
        <w:t xml:space="preserve"> the IPD. In particular, it is assumed that for both condition states, better and worse, only the sample means, standard deviation, and sample sizes are available to the modeller, as might be expected to be reported within an academic manuscript. </w:t>
      </w:r>
      <w:del w:id="143" w:author="Jonathan Minton" w:date="2016-09-20T14:31:00Z">
        <w:r w:rsidDel="00B46B58">
          <w:delText xml:space="preserve">Further summary statistics, such as the kurtosis or covariance between parameters, are not expected to be available, and so will not be used to parameterise any of the approaches being compared in this paper. </w:delText>
        </w:r>
      </w:del>
      <w:r>
        <w:t>Specifically, the only numerical information the modeller has access to in</w:t>
      </w:r>
      <w:r w:rsidR="00B551CC">
        <w:t xml:space="preserve"> this case study </w:t>
      </w:r>
      <w:r>
        <w:t xml:space="preserve">are from the following statements: </w:t>
      </w:r>
    </w:p>
    <w:p w14:paraId="23768552" w14:textId="77777777" w:rsidR="000375CF" w:rsidRPr="0018422A" w:rsidRDefault="000375CF" w:rsidP="000375CF">
      <w:pPr>
        <w:pStyle w:val="ListParagraph"/>
        <w:numPr>
          <w:ilvl w:val="0"/>
          <w:numId w:val="3"/>
        </w:numPr>
        <w:spacing w:line="480" w:lineRule="auto"/>
        <w:rPr>
          <w:i/>
        </w:rPr>
      </w:pPr>
      <w:r w:rsidRPr="0018422A">
        <w:rPr>
          <w:i/>
        </w:rPr>
        <w:t xml:space="preserve">The </w:t>
      </w:r>
      <w:proofErr w:type="spellStart"/>
      <w:r w:rsidRPr="0018422A">
        <w:rPr>
          <w:i/>
        </w:rPr>
        <w:t>HRQ</w:t>
      </w:r>
      <w:r>
        <w:rPr>
          <w:i/>
        </w:rPr>
        <w:t>o</w:t>
      </w:r>
      <w:r w:rsidRPr="0018422A">
        <w:rPr>
          <w:i/>
        </w:rPr>
        <w:t>L</w:t>
      </w:r>
      <w:proofErr w:type="spellEnd"/>
      <w:r w:rsidRPr="0018422A">
        <w:rPr>
          <w:i/>
        </w:rPr>
        <w:t xml:space="preserve"> of </w:t>
      </w:r>
      <w:r>
        <w:rPr>
          <w:i/>
        </w:rPr>
        <w:t>thirty</w:t>
      </w:r>
      <w:r w:rsidRPr="0018422A">
        <w:rPr>
          <w:i/>
        </w:rPr>
        <w:t xml:space="preserve"> patients was assessed when each patient was in the worse disease state, and also the better disease state. </w:t>
      </w:r>
    </w:p>
    <w:p w14:paraId="14E55084" w14:textId="77777777" w:rsidR="000375CF" w:rsidRPr="0018422A" w:rsidRDefault="000375CF" w:rsidP="000375CF">
      <w:pPr>
        <w:pStyle w:val="ListParagraph"/>
        <w:numPr>
          <w:ilvl w:val="0"/>
          <w:numId w:val="3"/>
        </w:numPr>
        <w:spacing w:line="480" w:lineRule="auto"/>
        <w:rPr>
          <w:i/>
        </w:rPr>
      </w:pPr>
      <w:r w:rsidRPr="0018422A">
        <w:rPr>
          <w:i/>
        </w:rPr>
        <w:t>The mean HRQ</w:t>
      </w:r>
      <w:r>
        <w:rPr>
          <w:i/>
        </w:rPr>
        <w:t>o</w:t>
      </w:r>
      <w:r w:rsidRPr="0018422A">
        <w:rPr>
          <w:i/>
        </w:rPr>
        <w:t>L of patients in the better disease state was 0.600 (95% CI 0.555 to 0.644), and the mean HRQ</w:t>
      </w:r>
      <w:r>
        <w:rPr>
          <w:i/>
        </w:rPr>
        <w:t>o</w:t>
      </w:r>
      <w:r w:rsidRPr="0018422A">
        <w:rPr>
          <w:i/>
        </w:rPr>
        <w:t xml:space="preserve">L of patients in the worse health state was 0.542 (95% CI 0.494 to 0.590) </w:t>
      </w:r>
    </w:p>
    <w:p w14:paraId="47A19CFF" w14:textId="6268B696" w:rsidR="000375CF" w:rsidDel="005D09BA" w:rsidRDefault="000375CF" w:rsidP="0002241B">
      <w:pPr>
        <w:spacing w:line="480" w:lineRule="auto"/>
        <w:rPr>
          <w:del w:id="144" w:author="Jonathan Minton" w:date="2016-09-11T15:44:00Z"/>
        </w:rPr>
      </w:pPr>
    </w:p>
    <w:p w14:paraId="04756FFE" w14:textId="2F57266D" w:rsidR="002564EA" w:rsidRPr="00B551CC" w:rsidRDefault="002564EA" w:rsidP="002564EA">
      <w:pPr>
        <w:spacing w:line="480" w:lineRule="auto"/>
      </w:pPr>
      <w:r>
        <w:t xml:space="preserve">Health technology appraisals are typically concerned with producing simulated distributions which represent uncertainty about the </w:t>
      </w:r>
      <w:r w:rsidRPr="002564EA">
        <w:t>mean value</w:t>
      </w:r>
      <w:r>
        <w:t xml:space="preserve"> of a parameter. Because of this, a bootstrapping procedure was applied in order to produce a series of estimates based directly on the IPD. </w:t>
      </w:r>
      <w:r>
        <w:lastRenderedPageBreak/>
        <w:t xml:space="preserve">Simulations based directly on the IPD are assumed within this evaluation to be </w:t>
      </w:r>
      <w:r w:rsidR="00913F5A">
        <w:t>the</w:t>
      </w:r>
      <w:r>
        <w:t xml:space="preserve"> gold standard against which </w:t>
      </w:r>
      <w:r w:rsidR="00913F5A">
        <w:t>the DM</w:t>
      </w:r>
      <w:r>
        <w:t xml:space="preserve"> should </w:t>
      </w:r>
      <w:r w:rsidRPr="00B551CC">
        <w:t>be compared.</w:t>
      </w:r>
    </w:p>
    <w:p w14:paraId="25CC5E43" w14:textId="77777777" w:rsidR="00B551CC" w:rsidRDefault="00B551CC">
      <w:pPr>
        <w:rPr>
          <w:rFonts w:eastAsia="Times New Roman" w:cs="Arial"/>
          <w:color w:val="222222"/>
          <w:lang w:eastAsia="en-GB"/>
        </w:rPr>
      </w:pPr>
      <w:r>
        <w:rPr>
          <w:rFonts w:eastAsia="Times New Roman" w:cs="Arial"/>
          <w:color w:val="222222"/>
          <w:lang w:eastAsia="en-GB"/>
        </w:rPr>
        <w:br w:type="page"/>
      </w:r>
    </w:p>
    <w:p w14:paraId="3CD5C2D9" w14:textId="77777777" w:rsidR="00B46B58" w:rsidRPr="00B551CC" w:rsidRDefault="00B46B58" w:rsidP="00B46B58">
      <w:pPr>
        <w:rPr>
          <w:ins w:id="145" w:author="Jonathan Minton" w:date="2016-09-20T14:31:00Z"/>
          <w:rFonts w:eastAsia="Times New Roman" w:cs="Arial"/>
          <w:color w:val="222222"/>
          <w:lang w:eastAsia="en-GB"/>
        </w:rPr>
      </w:pPr>
      <w:ins w:id="146" w:author="Jonathan Minton" w:date="2016-09-20T14:31:00Z">
        <w:r w:rsidRPr="00B551CC">
          <w:rPr>
            <w:rFonts w:eastAsia="Times New Roman" w:cs="Arial"/>
            <w:color w:val="222222"/>
            <w:lang w:eastAsia="en-GB"/>
          </w:rPr>
          <w:lastRenderedPageBreak/>
          <w:t>Results</w:t>
        </w:r>
      </w:ins>
    </w:p>
    <w:p w14:paraId="6FA0D18D" w14:textId="77777777" w:rsidR="00B46B58" w:rsidRDefault="00B46B58" w:rsidP="00B46B58">
      <w:pPr>
        <w:spacing w:line="360" w:lineRule="auto"/>
        <w:rPr>
          <w:ins w:id="147" w:author="Jonathan Minton" w:date="2016-09-20T14:31:00Z"/>
          <w:rFonts w:eastAsia="Times New Roman" w:cs="Arial"/>
          <w:color w:val="222222"/>
          <w:lang w:eastAsia="en-GB"/>
        </w:rPr>
      </w:pPr>
      <w:ins w:id="148" w:author="Jonathan Minton" w:date="2016-09-20T14:31:00Z">
        <w:r>
          <w:rPr>
            <w:rFonts w:eastAsia="Times New Roman" w:cs="Arial"/>
            <w:color w:val="222222"/>
            <w:lang w:eastAsia="en-GB"/>
          </w:rPr>
          <w:t xml:space="preserve">In our case study the difference method was shown to produce similar distributions for key statistics such as: the scatter plot of the two simulated values; the distribution in the difference of paired estimates; the distribution of estimates for the higher parameter and the distribution of estimates for the lower </w:t>
        </w:r>
        <w:commentRangeStart w:id="149"/>
        <w:r>
          <w:rPr>
            <w:rFonts w:eastAsia="Times New Roman" w:cs="Arial"/>
            <w:color w:val="222222"/>
            <w:lang w:eastAsia="en-GB"/>
          </w:rPr>
          <w:t>parameter</w:t>
        </w:r>
        <w:commentRangeEnd w:id="149"/>
        <w:r>
          <w:rPr>
            <w:rStyle w:val="CommentReference"/>
          </w:rPr>
          <w:commentReference w:id="149"/>
        </w:r>
        <w:r>
          <w:rPr>
            <w:rFonts w:eastAsia="Times New Roman" w:cs="Arial"/>
            <w:color w:val="222222"/>
            <w:lang w:eastAsia="en-GB"/>
          </w:rPr>
          <w:t xml:space="preserve">. (Figure </w:t>
        </w:r>
        <w:commentRangeStart w:id="150"/>
        <w:commentRangeStart w:id="151"/>
        <w:r>
          <w:rPr>
            <w:rFonts w:eastAsia="Times New Roman" w:cs="Arial"/>
            <w:color w:val="222222"/>
            <w:lang w:eastAsia="en-GB"/>
          </w:rPr>
          <w:t>2</w:t>
        </w:r>
        <w:commentRangeEnd w:id="150"/>
        <w:r>
          <w:rPr>
            <w:rStyle w:val="CommentReference"/>
          </w:rPr>
          <w:commentReference w:id="150"/>
        </w:r>
        <w:commentRangeEnd w:id="151"/>
        <w:r>
          <w:rPr>
            <w:rStyle w:val="CommentReference"/>
          </w:rPr>
          <w:commentReference w:id="151"/>
        </w:r>
        <w:r>
          <w:rPr>
            <w:rFonts w:eastAsia="Times New Roman" w:cs="Arial"/>
            <w:color w:val="222222"/>
            <w:lang w:eastAsia="en-GB"/>
          </w:rPr>
          <w:t>).</w:t>
        </w:r>
      </w:ins>
    </w:p>
    <w:p w14:paraId="0434779B" w14:textId="2ABFF982" w:rsidR="0002241B" w:rsidRPr="00B551CC" w:rsidDel="00B46B58" w:rsidRDefault="00B551CC">
      <w:pPr>
        <w:rPr>
          <w:del w:id="152" w:author="Jonathan Minton" w:date="2016-09-20T14:31:00Z"/>
          <w:rFonts w:eastAsia="Times New Roman" w:cs="Arial"/>
          <w:color w:val="222222"/>
          <w:lang w:eastAsia="en-GB"/>
        </w:rPr>
      </w:pPr>
      <w:del w:id="153" w:author="Jonathan Minton" w:date="2016-09-20T14:31:00Z">
        <w:r w:rsidRPr="00B551CC" w:rsidDel="00B46B58">
          <w:rPr>
            <w:rFonts w:eastAsia="Times New Roman" w:cs="Arial"/>
            <w:color w:val="222222"/>
            <w:lang w:eastAsia="en-GB"/>
          </w:rPr>
          <w:delText>Results</w:delText>
        </w:r>
      </w:del>
    </w:p>
    <w:p w14:paraId="281EFE5A" w14:textId="237AE5FC" w:rsidR="00B551CC" w:rsidDel="00B46B58" w:rsidRDefault="00B551CC" w:rsidP="0087478F">
      <w:pPr>
        <w:spacing w:line="360" w:lineRule="auto"/>
        <w:rPr>
          <w:del w:id="154" w:author="Jonathan Minton" w:date="2016-09-20T14:31:00Z"/>
          <w:rFonts w:eastAsia="Times New Roman" w:cs="Arial"/>
          <w:color w:val="222222"/>
          <w:lang w:eastAsia="en-GB"/>
        </w:rPr>
      </w:pPr>
      <w:del w:id="155" w:author="Jonathan Minton" w:date="2016-09-20T14:31:00Z">
        <w:r w:rsidDel="00B46B58">
          <w:rPr>
            <w:rFonts w:eastAsia="Times New Roman" w:cs="Arial"/>
            <w:color w:val="222222"/>
            <w:lang w:eastAsia="en-GB"/>
          </w:rPr>
          <w:delText xml:space="preserve">In our case study the difference method was shown to produce similar distributions for key statistics such as: the scatter plot of the two simulated values; </w:delText>
        </w:r>
        <w:r w:rsidR="0087478F" w:rsidDel="00B46B58">
          <w:rPr>
            <w:rFonts w:eastAsia="Times New Roman" w:cs="Arial"/>
            <w:color w:val="222222"/>
            <w:lang w:eastAsia="en-GB"/>
          </w:rPr>
          <w:delText xml:space="preserve">the distribution in the difference of paired estimates; the distribution of estimates for the higher parameter and the distribution of estimates for the lower </w:delText>
        </w:r>
        <w:commentRangeStart w:id="156"/>
        <w:r w:rsidR="0087478F" w:rsidDel="00B46B58">
          <w:rPr>
            <w:rFonts w:eastAsia="Times New Roman" w:cs="Arial"/>
            <w:color w:val="222222"/>
            <w:lang w:eastAsia="en-GB"/>
          </w:rPr>
          <w:delText>parameter</w:delText>
        </w:r>
        <w:commentRangeEnd w:id="156"/>
        <w:r w:rsidR="0087478F" w:rsidDel="00B46B58">
          <w:rPr>
            <w:rStyle w:val="CommentReference"/>
          </w:rPr>
          <w:commentReference w:id="156"/>
        </w:r>
        <w:r w:rsidR="0087478F" w:rsidDel="00B46B58">
          <w:rPr>
            <w:rFonts w:eastAsia="Times New Roman" w:cs="Arial"/>
            <w:color w:val="222222"/>
            <w:lang w:eastAsia="en-GB"/>
          </w:rPr>
          <w:delText>. (Figure 2).</w:delText>
        </w:r>
      </w:del>
    </w:p>
    <w:p w14:paraId="2E94761A" w14:textId="24F94266" w:rsidR="0087478F" w:rsidRDefault="0087478F" w:rsidP="0087478F">
      <w:pPr>
        <w:spacing w:line="360" w:lineRule="auto"/>
        <w:rPr>
          <w:rFonts w:eastAsia="Times New Roman" w:cs="Arial"/>
          <w:color w:val="222222"/>
          <w:lang w:eastAsia="en-GB"/>
        </w:rPr>
      </w:pPr>
    </w:p>
    <w:p w14:paraId="097510C2" w14:textId="4DB7A7CC" w:rsidR="0087478F" w:rsidRDefault="0087478F" w:rsidP="0087478F">
      <w:pPr>
        <w:spacing w:line="360" w:lineRule="auto"/>
        <w:rPr>
          <w:rFonts w:eastAsia="Times New Roman" w:cs="Arial"/>
          <w:color w:val="222222"/>
          <w:lang w:eastAsia="en-GB"/>
        </w:rPr>
      </w:pPr>
      <w:r>
        <w:rPr>
          <w:rFonts w:eastAsia="Times New Roman" w:cs="Arial"/>
          <w:color w:val="222222"/>
          <w:lang w:eastAsia="en-GB"/>
        </w:rPr>
        <w:t>Discussion.</w:t>
      </w:r>
    </w:p>
    <w:p w14:paraId="667B4C09" w14:textId="77777777" w:rsidR="00B46B58" w:rsidRDefault="00B46B58" w:rsidP="00B46B58">
      <w:pPr>
        <w:spacing w:line="360" w:lineRule="auto"/>
        <w:rPr>
          <w:ins w:id="157" w:author="Jonathan Minton" w:date="2016-09-20T14:31:00Z"/>
          <w:rFonts w:eastAsia="Times New Roman" w:cs="Arial"/>
          <w:color w:val="222222"/>
          <w:lang w:eastAsia="en-GB"/>
        </w:rPr>
      </w:pPr>
      <w:ins w:id="158" w:author="Jonathan Minton" w:date="2016-09-20T14:31:00Z">
        <w:r>
          <w:rPr>
            <w:rFonts w:eastAsia="Times New Roman" w:cs="Arial"/>
            <w:color w:val="222222"/>
            <w:lang w:eastAsia="en-GB"/>
          </w:rPr>
          <w:t>Discussion.</w:t>
        </w:r>
      </w:ins>
    </w:p>
    <w:p w14:paraId="2320CFEF" w14:textId="77777777" w:rsidR="00B46B58" w:rsidRDefault="00B46B58" w:rsidP="00B46B58">
      <w:pPr>
        <w:spacing w:line="360" w:lineRule="auto"/>
        <w:rPr>
          <w:ins w:id="159" w:author="Jonathan Minton" w:date="2016-09-20T14:31:00Z"/>
        </w:rPr>
      </w:pPr>
      <w:ins w:id="160" w:author="Jonathan Minton" w:date="2016-09-20T14:31:00Z">
        <w:r>
          <w:rPr>
            <w:rFonts w:eastAsia="Times New Roman" w:cs="Arial"/>
            <w:color w:val="222222"/>
            <w:lang w:eastAsia="en-GB"/>
          </w:rPr>
          <w:t xml:space="preserve">The DM has been shown in the case study to be effective in generating bivariate estimates close to the IPD-based estimates using summary data alone. </w:t>
        </w:r>
        <w:r w:rsidRPr="009F1152">
          <w:t xml:space="preserve">An Excel workbook has been developed which implements the </w:t>
        </w:r>
        <w:r>
          <w:t>DM</w:t>
        </w:r>
        <w:r w:rsidRPr="009F1152">
          <w:t xml:space="preserve">, which is included as </w:t>
        </w:r>
        <w:r>
          <w:t xml:space="preserve">an </w:t>
        </w:r>
        <w:commentRangeStart w:id="161"/>
        <w:r>
          <w:t xml:space="preserve">online </w:t>
        </w:r>
        <w:r w:rsidRPr="009F1152">
          <w:t xml:space="preserve">appendix </w:t>
        </w:r>
        <w:commentRangeEnd w:id="161"/>
        <w:r>
          <w:rPr>
            <w:rStyle w:val="CommentReference"/>
          </w:rPr>
          <w:commentReference w:id="161"/>
        </w:r>
        <w:r>
          <w:t>t</w:t>
        </w:r>
        <w:r w:rsidRPr="009F1152">
          <w:t xml:space="preserve">o this paper, and which we hope will help those involved in building decision-analytic models </w:t>
        </w:r>
        <w:r>
          <w:t xml:space="preserve">who wish to apply this approach when sampling parameter values that are </w:t>
        </w:r>
        <w:commentRangeStart w:id="162"/>
        <w:r>
          <w:t>monotonic</w:t>
        </w:r>
        <w:commentRangeEnd w:id="162"/>
        <w:r>
          <w:rPr>
            <w:rStyle w:val="CommentReference"/>
          </w:rPr>
          <w:commentReference w:id="162"/>
        </w:r>
        <w:r>
          <w:t xml:space="preserve">. A failure to account for monotonic parameter values may result in PSA that do not accurately characterise the uncertainty present in a decision problem and associated decisions made on the allocation of scarce health care resources may be sub-optimal. Other outputs and analyses that are reliant on the PSA – such as cost effectiveness acceptability curves and frontiers, and value of information analyses – are likely to also be flawed if monotonicity is not accounted for appropriately. The DM provides a straightforward solution to an issue that may have important implications for the interpretation of economic evaluations of health technologies.   </w:t>
        </w:r>
      </w:ins>
    </w:p>
    <w:p w14:paraId="756C3661" w14:textId="18E363E0" w:rsidR="0087478F" w:rsidDel="00B46B58" w:rsidRDefault="0087478F" w:rsidP="0087478F">
      <w:pPr>
        <w:spacing w:line="360" w:lineRule="auto"/>
        <w:rPr>
          <w:del w:id="163" w:author="Jonathan Minton" w:date="2016-09-20T14:31:00Z"/>
        </w:rPr>
      </w:pPr>
      <w:del w:id="164" w:author="Jonathan Minton" w:date="2016-09-20T14:31:00Z">
        <w:r w:rsidDel="00B46B58">
          <w:rPr>
            <w:rFonts w:eastAsia="Times New Roman" w:cs="Arial"/>
            <w:color w:val="222222"/>
            <w:lang w:eastAsia="en-GB"/>
          </w:rPr>
          <w:delText xml:space="preserve">The DM has been shown in the case study to be effective in generating bivariate estimates close to the IPD-based estimates using summary data alone. </w:delText>
        </w:r>
        <w:r w:rsidRPr="009F1152" w:rsidDel="00B46B58">
          <w:delText xml:space="preserve">An Excel workbook has been developed which implements the difference </w:delText>
        </w:r>
        <w:commentRangeStart w:id="165"/>
        <w:r w:rsidRPr="009F1152" w:rsidDel="00B46B58">
          <w:delText>approach</w:delText>
        </w:r>
        <w:commentRangeEnd w:id="165"/>
        <w:r w:rsidDel="00B46B58">
          <w:rPr>
            <w:rStyle w:val="CommentReference"/>
          </w:rPr>
          <w:commentReference w:id="165"/>
        </w:r>
        <w:r w:rsidRPr="009F1152" w:rsidDel="00B46B58">
          <w:delText xml:space="preserve">, which is included as </w:delText>
        </w:r>
        <w:r w:rsidDel="00B46B58">
          <w:delText xml:space="preserve">an </w:delText>
        </w:r>
        <w:commentRangeStart w:id="166"/>
        <w:r w:rsidDel="00B46B58">
          <w:delText xml:space="preserve">online </w:delText>
        </w:r>
        <w:r w:rsidRPr="009F1152" w:rsidDel="00B46B58">
          <w:delText xml:space="preserve">appendix </w:delText>
        </w:r>
        <w:commentRangeEnd w:id="166"/>
        <w:r w:rsidDel="00B46B58">
          <w:rPr>
            <w:rStyle w:val="CommentReference"/>
          </w:rPr>
          <w:commentReference w:id="166"/>
        </w:r>
        <w:r w:rsidDel="00B46B58">
          <w:delText>t</w:delText>
        </w:r>
        <w:r w:rsidRPr="009F1152" w:rsidDel="00B46B58">
          <w:delText xml:space="preserve">o this paper, and which we hope will help those involved in building decision-analytic models </w:delText>
        </w:r>
        <w:r w:rsidDel="00B46B58">
          <w:delText xml:space="preserve">who wish to apply this approach when sampling parameter values that are </w:delText>
        </w:r>
        <w:commentRangeStart w:id="167"/>
        <w:r w:rsidDel="00B46B58">
          <w:delText>monotonic</w:delText>
        </w:r>
        <w:commentRangeEnd w:id="167"/>
        <w:r w:rsidR="004865B0" w:rsidDel="00B46B58">
          <w:rPr>
            <w:rStyle w:val="CommentReference"/>
          </w:rPr>
          <w:commentReference w:id="167"/>
        </w:r>
        <w:r w:rsidR="004865B0" w:rsidDel="00B46B58">
          <w:delText>.</w:delText>
        </w:r>
      </w:del>
    </w:p>
    <w:p w14:paraId="1BA1A193" w14:textId="22C0533B" w:rsidR="0087478F" w:rsidRDefault="0087478F" w:rsidP="0087478F">
      <w:pPr>
        <w:spacing w:line="360" w:lineRule="auto"/>
      </w:pPr>
    </w:p>
    <w:p w14:paraId="4745B535" w14:textId="1DBA3F10" w:rsidR="0087478F" w:rsidRDefault="0087478F" w:rsidP="0087478F">
      <w:pPr>
        <w:spacing w:line="360" w:lineRule="auto"/>
      </w:pPr>
      <w:r>
        <w:t>Conclusion</w:t>
      </w:r>
    </w:p>
    <w:p w14:paraId="6E53D92D" w14:textId="77777777" w:rsidR="00B46B58" w:rsidRPr="00B551CC" w:rsidRDefault="00B46B58" w:rsidP="00B46B58">
      <w:pPr>
        <w:spacing w:line="360" w:lineRule="auto"/>
        <w:rPr>
          <w:ins w:id="168" w:author="Jonathan Minton" w:date="2016-09-20T14:31:00Z"/>
          <w:rFonts w:eastAsia="Times New Roman" w:cs="Arial"/>
          <w:color w:val="222222"/>
          <w:lang w:eastAsia="en-GB"/>
        </w:rPr>
      </w:pPr>
      <w:ins w:id="169" w:author="Jonathan Minton" w:date="2016-09-20T14:31:00Z">
        <w:r>
          <w:lastRenderedPageBreak/>
          <w:t>Where there is a strong belief that paired data are monotonic the DM should be used in order to ensure the clinical and statistical validity of PSA and related analyses.</w:t>
        </w:r>
      </w:ins>
    </w:p>
    <w:p w14:paraId="0D1215D8" w14:textId="13E5B4C0" w:rsidR="0087478F" w:rsidRPr="00B551CC" w:rsidDel="00B46B58" w:rsidRDefault="0087478F" w:rsidP="0087478F">
      <w:pPr>
        <w:spacing w:line="360" w:lineRule="auto"/>
        <w:rPr>
          <w:del w:id="170" w:author="Jonathan Minton" w:date="2016-09-20T14:31:00Z"/>
          <w:rFonts w:eastAsia="Times New Roman" w:cs="Arial"/>
          <w:color w:val="222222"/>
          <w:lang w:eastAsia="en-GB"/>
        </w:rPr>
      </w:pPr>
      <w:bookmarkStart w:id="171" w:name="_GoBack"/>
      <w:bookmarkEnd w:id="171"/>
      <w:del w:id="172" w:author="Jonathan Minton" w:date="2016-09-20T14:31:00Z">
        <w:r w:rsidDel="00B46B58">
          <w:delText xml:space="preserve">The use of the DM would allow researchers to sample data from distributions where paired data are monotonic whilst meeting criteria that we believe are essential </w:delText>
        </w:r>
        <w:r w:rsidR="00AE33B8" w:rsidDel="00B46B58">
          <w:delText>to ensure clinical and statistical validity.</w:delText>
        </w:r>
      </w:del>
    </w:p>
    <w:p w14:paraId="6BDD1C45" w14:textId="77777777" w:rsidR="00276CBF" w:rsidRPr="00B551CC" w:rsidRDefault="00276CBF">
      <w:r w:rsidRPr="00B551CC">
        <w:br w:type="page"/>
      </w:r>
    </w:p>
    <w:p w14:paraId="1C926E4B" w14:textId="77777777" w:rsidR="0002241B" w:rsidRDefault="0002241B"/>
    <w:sectPr w:rsidR="0002241B">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w:date="2016-08-19T13:48:00Z" w:initials="MDS">
    <w:p w14:paraId="1C5476DB" w14:textId="4C936ED5" w:rsidR="0002241B" w:rsidRDefault="0002241B">
      <w:pPr>
        <w:pStyle w:val="CommentText"/>
      </w:pPr>
      <w:r>
        <w:rPr>
          <w:rStyle w:val="CommentReference"/>
        </w:rPr>
        <w:annotationRef/>
      </w:r>
      <w:r>
        <w:t>These are empirical analyses with a more narrow focus than original research articles and generally a single aim. Word count (excluding references) should not exceed 2500 words and contain no more than 2 graphic elements (</w:t>
      </w:r>
      <w:r w:rsidR="004865B0">
        <w:t>i.e.</w:t>
      </w:r>
      <w:r>
        <w:t>, combined total of tables and figures).</w:t>
      </w:r>
    </w:p>
  </w:comment>
  <w:comment w:id="1" w:author="Matt" w:date="2016-08-19T13:48:00Z" w:initials="MDS">
    <w:p w14:paraId="6F607FCE" w14:textId="77777777" w:rsidR="0002241B" w:rsidRDefault="0002241B">
      <w:pPr>
        <w:pStyle w:val="CommentText"/>
      </w:pPr>
      <w:r>
        <w:rPr>
          <w:rStyle w:val="CommentReference"/>
        </w:rPr>
        <w:annotationRef/>
      </w:r>
      <w:r>
        <w:t>250 words or fewer</w:t>
      </w:r>
    </w:p>
  </w:comment>
  <w:comment w:id="25" w:author="Jonathan Minton" w:date="2016-09-20T14:26:00Z" w:initials="JM">
    <w:p w14:paraId="47FEF59E" w14:textId="77777777" w:rsidR="00B46B58" w:rsidRDefault="00B46B58" w:rsidP="00B46B58">
      <w:pPr>
        <w:pStyle w:val="CommentText"/>
      </w:pPr>
      <w:r>
        <w:rPr>
          <w:rStyle w:val="CommentReference"/>
        </w:rPr>
        <w:annotationRef/>
      </w:r>
      <w:r>
        <w:t>NL:</w:t>
      </w:r>
    </w:p>
    <w:p w14:paraId="7026C152" w14:textId="77777777" w:rsidR="00B46B58" w:rsidRDefault="00B46B58" w:rsidP="00B46B58">
      <w:pPr>
        <w:pStyle w:val="CommentText"/>
      </w:pPr>
    </w:p>
    <w:p w14:paraId="15AD64ED" w14:textId="1B218638" w:rsidR="00B46B58" w:rsidRDefault="00B46B58" w:rsidP="00B46B58">
      <w:pPr>
        <w:pStyle w:val="CommentText"/>
      </w:pPr>
      <w:r>
        <w:t>Before we referenced the following here. Is it still relevant?</w:t>
      </w:r>
    </w:p>
    <w:p w14:paraId="6D8B5408" w14:textId="38058CFF" w:rsidR="00B46B58" w:rsidRDefault="00B46B58" w:rsidP="00B46B58">
      <w:pPr>
        <w:pStyle w:val="CommentText"/>
      </w:pPr>
      <w:r w:rsidRPr="007E4AC4">
        <w:rPr>
          <w:rFonts w:ascii="Calibri" w:hAnsi="Calibri"/>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comment>
  <w:comment w:id="28" w:author="Nick" w:date="2016-09-19T14:12:00Z" w:initials="N">
    <w:p w14:paraId="30D8EC1C" w14:textId="77777777" w:rsidR="00B46B58" w:rsidRDefault="00B46B58" w:rsidP="00B46B58">
      <w:pPr>
        <w:pStyle w:val="CommentText"/>
      </w:pPr>
      <w:r>
        <w:rPr>
          <w:rStyle w:val="CommentReference"/>
        </w:rPr>
        <w:annotationRef/>
      </w:r>
      <w:r>
        <w:t>If Paul and Bert have used the DM, have they got examples of when replacement sampling has been used? I know we’ve talked about it before, but being able to point to a couple examples where other methods have been used would allow us to show quickly and easily that this is a problem, and hence why this paper is important.</w:t>
      </w:r>
    </w:p>
  </w:comment>
  <w:comment w:id="51" w:author="Nick" w:date="2016-09-19T14:12:00Z" w:initials="N">
    <w:p w14:paraId="49DA3F08" w14:textId="77777777" w:rsidR="00B46B58" w:rsidRDefault="00B46B58" w:rsidP="00B46B58">
      <w:pPr>
        <w:pStyle w:val="CommentText"/>
      </w:pPr>
      <w:r>
        <w:rPr>
          <w:rStyle w:val="CommentReference"/>
        </w:rPr>
        <w:annotationRef/>
      </w:r>
      <w:r>
        <w:t>Do we need this? I think most people reading this wouldn’t know what we’re talking about, and it doesn’t affect the method we’re talking about. Delete?</w:t>
      </w:r>
    </w:p>
  </w:comment>
  <w:comment w:id="52" w:author="Jonathan Minton" w:date="2016-09-20T14:28:00Z" w:initials="JM">
    <w:p w14:paraId="2603A05E" w14:textId="55A29A4B" w:rsidR="00B46B58" w:rsidRDefault="00B46B58">
      <w:pPr>
        <w:pStyle w:val="CommentText"/>
      </w:pPr>
      <w:r>
        <w:rPr>
          <w:rStyle w:val="CommentReference"/>
        </w:rPr>
        <w:annotationRef/>
      </w:r>
      <w:r>
        <w:t>I think this should be kept but happy to be reworded.</w:t>
      </w:r>
    </w:p>
  </w:comment>
  <w:comment w:id="74" w:author="Matt" w:date="2016-08-19T14:26:00Z" w:initials="MDS">
    <w:p w14:paraId="4AA6D50A" w14:textId="27EE5201" w:rsidR="000375CF" w:rsidRDefault="000375CF">
      <w:pPr>
        <w:pStyle w:val="CommentText"/>
      </w:pPr>
      <w:r>
        <w:rPr>
          <w:rStyle w:val="CommentReference"/>
        </w:rPr>
        <w:annotationRef/>
      </w:r>
      <w:r>
        <w:t>Need</w:t>
      </w:r>
      <w:r w:rsidR="00B551CC">
        <w:t xml:space="preserve"> to confirm</w:t>
      </w:r>
      <w:r>
        <w:t xml:space="preserve"> whether b is number of failures or total number.</w:t>
      </w:r>
    </w:p>
  </w:comment>
  <w:comment w:id="75" w:author="Jonathan Minton" w:date="2016-09-11T15:25:00Z" w:initials="JM">
    <w:p w14:paraId="6EE525A9" w14:textId="6AB8EB3B" w:rsidR="00FC35C4" w:rsidRDefault="00FC35C4">
      <w:pPr>
        <w:pStyle w:val="CommentText"/>
      </w:pPr>
      <w:r>
        <w:rPr>
          <w:rStyle w:val="CommentReference"/>
        </w:rPr>
        <w:annotationRef/>
      </w:r>
      <w:r>
        <w:t>Checked again – b is number of failures. Ctrl-F ‘mean’ in the following:</w:t>
      </w:r>
    </w:p>
    <w:p w14:paraId="3E94BA39" w14:textId="577AA198" w:rsidR="00FC35C4" w:rsidRDefault="004F4683">
      <w:pPr>
        <w:pStyle w:val="CommentText"/>
      </w:pPr>
      <w:hyperlink r:id="rId1" w:history="1">
        <w:r w:rsidR="00FC35C4" w:rsidRPr="00B21AF5">
          <w:rPr>
            <w:rStyle w:val="Hyperlink"/>
          </w:rPr>
          <w:t>http://www.itl.nist.gov/div898/handbook/eda/section3/eda366h.htm</w:t>
        </w:r>
      </w:hyperlink>
    </w:p>
    <w:p w14:paraId="6A7D8DBD" w14:textId="169637FC" w:rsidR="00FC35C4" w:rsidRDefault="00FC35C4">
      <w:pPr>
        <w:pStyle w:val="CommentText"/>
      </w:pPr>
      <w:proofErr w:type="gramStart"/>
      <w:r>
        <w:t>p</w:t>
      </w:r>
      <w:proofErr w:type="gramEnd"/>
      <w:r>
        <w:t>/(</w:t>
      </w:r>
      <w:proofErr w:type="spellStart"/>
      <w:r>
        <w:t>p+q</w:t>
      </w:r>
      <w:proofErr w:type="spellEnd"/>
      <w:r>
        <w:t>)</w:t>
      </w:r>
    </w:p>
  </w:comment>
  <w:comment w:id="76" w:author="MDS" w:date="2016-09-07T20:03:00Z" w:initials="MDS">
    <w:p w14:paraId="7CCCBDB0" w14:textId="5A50C266" w:rsidR="00B551CC" w:rsidRDefault="00B551CC">
      <w:pPr>
        <w:pStyle w:val="CommentText"/>
      </w:pPr>
      <w:r>
        <w:rPr>
          <w:rStyle w:val="CommentReference"/>
        </w:rPr>
        <w:annotationRef/>
      </w:r>
      <w:r>
        <w:t>Is this the correct way round? in Equation 1 we are saying that Y is &gt; X, which would mean that u would be negative</w:t>
      </w:r>
    </w:p>
  </w:comment>
  <w:comment w:id="77" w:author="Jonathan Minton" w:date="2016-09-11T15:33:00Z" w:initials="JM">
    <w:p w14:paraId="1BEE8A60" w14:textId="53B6E63A" w:rsidR="00FC35C4" w:rsidRDefault="00FC35C4">
      <w:pPr>
        <w:pStyle w:val="CommentText"/>
      </w:pPr>
      <w:r>
        <w:rPr>
          <w:rStyle w:val="CommentReference"/>
        </w:rPr>
        <w:annotationRef/>
      </w:r>
      <w:r>
        <w:t>Thanks for checking. Have check</w:t>
      </w:r>
      <w:r w:rsidR="005D09BA">
        <w:t>ed code. First sample mean parameter passed is the higher one, 2</w:t>
      </w:r>
      <w:r w:rsidR="005D09BA" w:rsidRPr="005D09BA">
        <w:rPr>
          <w:vertAlign w:val="superscript"/>
        </w:rPr>
        <w:t>nd</w:t>
      </w:r>
      <w:r w:rsidR="005D09BA">
        <w:t xml:space="preserve"> the lower one, so algebraically Y is the first parameter and X the 2</w:t>
      </w:r>
      <w:r w:rsidR="005D09BA" w:rsidRPr="005D09BA">
        <w:rPr>
          <w:vertAlign w:val="superscript"/>
        </w:rPr>
        <w:t>nd</w:t>
      </w:r>
      <w:r w:rsidR="005D09BA">
        <w:t xml:space="preserve"> parameter and this was the wrong way around. </w:t>
      </w:r>
    </w:p>
  </w:comment>
  <w:comment w:id="95" w:author="Jonathan Minton" w:date="2016-09-11T15:42:00Z" w:initials="JM">
    <w:p w14:paraId="613BA0A9" w14:textId="2AFA6105" w:rsidR="005D09BA" w:rsidRDefault="005D09BA">
      <w:pPr>
        <w:pStyle w:val="CommentText"/>
      </w:pPr>
      <w:r>
        <w:rPr>
          <w:rStyle w:val="CommentReference"/>
        </w:rPr>
        <w:annotationRef/>
      </w:r>
      <w:r>
        <w:t>Easier to follow with this substitution</w:t>
      </w:r>
    </w:p>
  </w:comment>
  <w:comment w:id="149" w:author="MDS" w:date="2016-09-19T14:12:00Z" w:initials="MDS">
    <w:p w14:paraId="0793FC72" w14:textId="77777777" w:rsidR="00B46B58" w:rsidRDefault="00B46B58" w:rsidP="00B46B58">
      <w:pPr>
        <w:pStyle w:val="CommentText"/>
      </w:pPr>
      <w:r>
        <w:rPr>
          <w:rStyle w:val="CommentReference"/>
        </w:rPr>
        <w:annotationRef/>
      </w:r>
      <w:r>
        <w:t>Jon, we would need to extract these figures from the individual ones and put into one figure</w:t>
      </w:r>
    </w:p>
  </w:comment>
  <w:comment w:id="150" w:author="Nick" w:date="2016-09-19T14:12:00Z" w:initials="N">
    <w:p w14:paraId="53485C62" w14:textId="77777777" w:rsidR="00B46B58" w:rsidRDefault="00B46B58" w:rsidP="00B46B58">
      <w:pPr>
        <w:pStyle w:val="CommentText"/>
      </w:pPr>
      <w:r>
        <w:rPr>
          <w:rStyle w:val="CommentReference"/>
        </w:rPr>
        <w:annotationRef/>
      </w:r>
      <w:r>
        <w:t>I wonder whether, for illustrative purposes, we should present the bias associated with the independent sampling approach as well (sort of as the “if you do nothing this is what you get” approach)? Would add a bit more substance?</w:t>
      </w:r>
    </w:p>
  </w:comment>
  <w:comment w:id="151" w:author="Nick" w:date="2016-09-19T14:12:00Z" w:initials="N">
    <w:p w14:paraId="1A0CF392" w14:textId="77777777" w:rsidR="00B46B58" w:rsidRDefault="00B46B58" w:rsidP="00B46B58">
      <w:pPr>
        <w:pStyle w:val="CommentText"/>
      </w:pPr>
      <w:r>
        <w:rPr>
          <w:rStyle w:val="CommentReference"/>
        </w:rPr>
        <w:annotationRef/>
      </w:r>
      <w:r>
        <w:t>Can we put some numbers around these results, again to flesh it out a bit?</w:t>
      </w:r>
    </w:p>
  </w:comment>
  <w:comment w:id="156" w:author="MDS" w:date="2016-09-07T20:09:00Z" w:initials="MDS">
    <w:p w14:paraId="790901CB" w14:textId="2213956C" w:rsidR="0087478F" w:rsidRDefault="0087478F">
      <w:pPr>
        <w:pStyle w:val="CommentText"/>
      </w:pPr>
      <w:r>
        <w:rPr>
          <w:rStyle w:val="CommentReference"/>
        </w:rPr>
        <w:annotationRef/>
      </w:r>
      <w:r>
        <w:t>Jon, we would need to extract these figures from the individual ones and put into one figure</w:t>
      </w:r>
    </w:p>
  </w:comment>
  <w:comment w:id="161" w:author="MDS" w:date="2016-09-19T14:12:00Z" w:initials="MDS">
    <w:p w14:paraId="3CD5D56C" w14:textId="77777777" w:rsidR="00B46B58" w:rsidRDefault="00B46B58" w:rsidP="00B46B58">
      <w:pPr>
        <w:pStyle w:val="CommentText"/>
      </w:pPr>
      <w:r>
        <w:rPr>
          <w:rStyle w:val="CommentReference"/>
        </w:rPr>
        <w:annotationRef/>
      </w:r>
      <w:r>
        <w:t xml:space="preserve">Check </w:t>
      </w:r>
      <w:proofErr w:type="spellStart"/>
      <w:r>
        <w:t>ViH</w:t>
      </w:r>
      <w:proofErr w:type="spellEnd"/>
      <w:r>
        <w:t xml:space="preserve"> does this, or else from the authors.</w:t>
      </w:r>
    </w:p>
  </w:comment>
  <w:comment w:id="162" w:author="MDS" w:date="2016-09-19T14:12:00Z" w:initials="MDS">
    <w:p w14:paraId="726962A7" w14:textId="77777777" w:rsidR="00B46B58" w:rsidRDefault="00B46B58" w:rsidP="00B46B58">
      <w:pPr>
        <w:pStyle w:val="CommentText"/>
      </w:pPr>
      <w:r>
        <w:rPr>
          <w:rStyle w:val="CommentReference"/>
        </w:rPr>
        <w:annotationRef/>
      </w:r>
      <w:r>
        <w:t>Paul T has said he has used this a few times. If correct, we should reference this. Bert wanted to use it too, and may have also.</w:t>
      </w:r>
    </w:p>
  </w:comment>
  <w:comment w:id="165" w:author="MDS" w:date="2016-09-07T20:13:00Z" w:initials="MDS">
    <w:p w14:paraId="182199CB" w14:textId="5DE7961F" w:rsidR="0087478F" w:rsidRDefault="0087478F">
      <w:pPr>
        <w:pStyle w:val="CommentText"/>
      </w:pPr>
      <w:r>
        <w:rPr>
          <w:rStyle w:val="CommentReference"/>
        </w:rPr>
        <w:annotationRef/>
      </w:r>
      <w:r>
        <w:t>Jon, send this to me!</w:t>
      </w:r>
    </w:p>
  </w:comment>
  <w:comment w:id="166" w:author="MDS" w:date="2016-09-07T20:13:00Z" w:initials="MDS">
    <w:p w14:paraId="7A33B388" w14:textId="285DB5EA" w:rsidR="0087478F" w:rsidRDefault="0087478F">
      <w:pPr>
        <w:pStyle w:val="CommentText"/>
      </w:pPr>
      <w:r>
        <w:rPr>
          <w:rStyle w:val="CommentReference"/>
        </w:rPr>
        <w:annotationRef/>
      </w:r>
      <w:r>
        <w:t>Check ViH does this, or else from the authors.</w:t>
      </w:r>
    </w:p>
  </w:comment>
  <w:comment w:id="167" w:author="MDS" w:date="2016-09-07T20:21:00Z" w:initials="MDS">
    <w:p w14:paraId="375AF640" w14:textId="166C6B5A" w:rsidR="004865B0" w:rsidRDefault="004865B0">
      <w:pPr>
        <w:pStyle w:val="CommentText"/>
      </w:pPr>
      <w:r>
        <w:rPr>
          <w:rStyle w:val="CommentReference"/>
        </w:rPr>
        <w:annotationRef/>
      </w:r>
      <w:r>
        <w:t>Paul T has said he has used this a few times. If correct, we should reference this. Bert wanted to use it too, and may have also.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476DB" w15:done="0"/>
  <w15:commentEx w15:paraId="6F607FCE" w15:done="0"/>
  <w15:commentEx w15:paraId="6D8B5408" w15:done="0"/>
  <w15:commentEx w15:paraId="30D8EC1C" w15:done="0"/>
  <w15:commentEx w15:paraId="49DA3F08" w15:done="0"/>
  <w15:commentEx w15:paraId="2603A05E" w15:paraIdParent="49DA3F08" w15:done="0"/>
  <w15:commentEx w15:paraId="4AA6D50A" w15:done="0"/>
  <w15:commentEx w15:paraId="6A7D8DBD" w15:paraIdParent="4AA6D50A" w15:done="0"/>
  <w15:commentEx w15:paraId="7CCCBDB0" w15:done="0"/>
  <w15:commentEx w15:paraId="1BEE8A60" w15:paraIdParent="7CCCBDB0" w15:done="0"/>
  <w15:commentEx w15:paraId="613BA0A9" w15:done="0"/>
  <w15:commentEx w15:paraId="0793FC72" w15:done="0"/>
  <w15:commentEx w15:paraId="53485C62" w15:done="0"/>
  <w15:commentEx w15:paraId="1A0CF392" w15:done="0"/>
  <w15:commentEx w15:paraId="790901CB" w15:done="0"/>
  <w15:commentEx w15:paraId="3CD5D56C" w15:done="0"/>
  <w15:commentEx w15:paraId="726962A7" w15:done="0"/>
  <w15:commentEx w15:paraId="182199CB" w15:done="0"/>
  <w15:commentEx w15:paraId="7A33B388" w15:done="0"/>
  <w15:commentEx w15:paraId="375AF6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8D39A" w14:textId="77777777" w:rsidR="004F4683" w:rsidRDefault="004F4683" w:rsidP="00276CBF">
      <w:pPr>
        <w:spacing w:after="0" w:line="240" w:lineRule="auto"/>
      </w:pPr>
      <w:r>
        <w:separator/>
      </w:r>
    </w:p>
  </w:endnote>
  <w:endnote w:type="continuationSeparator" w:id="0">
    <w:p w14:paraId="7E05FE42" w14:textId="77777777" w:rsidR="004F4683" w:rsidRDefault="004F4683" w:rsidP="00276CBF">
      <w:pPr>
        <w:spacing w:after="0" w:line="240" w:lineRule="auto"/>
      </w:pPr>
      <w:r>
        <w:continuationSeparator/>
      </w:r>
    </w:p>
  </w:endnote>
  <w:endnote w:id="1">
    <w:p w14:paraId="67C0751E" w14:textId="77777777" w:rsidR="00276CBF" w:rsidRDefault="00276CBF">
      <w:pPr>
        <w:pStyle w:val="EndnoteText"/>
      </w:pPr>
      <w:r>
        <w:rPr>
          <w:rStyle w:val="EndnoteReference"/>
        </w:rPr>
        <w:endnoteRef/>
      </w:r>
      <w:r>
        <w:t xml:space="preserve"> </w:t>
      </w:r>
      <w:r w:rsidRPr="007E4AC4">
        <w:rPr>
          <w:rFonts w:ascii="Calibri" w:hAnsi="Calibri"/>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5D59DF6E" w14:textId="77777777" w:rsidR="00276CBF" w:rsidRDefault="00276CBF">
      <w:pPr>
        <w:pStyle w:val="EndnoteText"/>
      </w:pPr>
      <w:r>
        <w:rPr>
          <w:rStyle w:val="EndnoteReference"/>
        </w:rPr>
        <w:endnoteRef/>
      </w:r>
      <w:r>
        <w:t xml:space="preserve"> </w:t>
      </w:r>
      <w:r w:rsidRPr="007E4AC4">
        <w:rPr>
          <w:rFonts w:ascii="Calibri" w:hAnsi="Calibri"/>
          <w:noProof/>
          <w:sz w:val="22"/>
        </w:rPr>
        <w:t>NICE. Guide to the methods of technology appraisal [Internet]. 2008. Available from: http://www.nice.org.uk/media/B52/A7/TAMethodsGuideUpdatedJune2008.pdf</w:t>
      </w:r>
    </w:p>
  </w:endnote>
  <w:endnote w:id="3">
    <w:p w14:paraId="54B1046D" w14:textId="77777777" w:rsidR="00B46B58" w:rsidRDefault="00B46B58" w:rsidP="00B46B58">
      <w:pPr>
        <w:pStyle w:val="EndnoteText"/>
        <w:rPr>
          <w:ins w:id="54" w:author="Jonathan Minton" w:date="2016-09-20T14:28:00Z"/>
        </w:rPr>
      </w:pPr>
      <w:ins w:id="55" w:author="Jonathan Minton" w:date="2016-09-20T14:28:00Z">
        <w:r>
          <w:rPr>
            <w:rStyle w:val="EndnoteReference"/>
          </w:rPr>
          <w:endnoteRef/>
        </w:r>
        <w:r>
          <w:t xml:space="preserve"> </w:t>
        </w:r>
        <w:r w:rsidRPr="007E4AC4">
          <w:rPr>
            <w:rFonts w:ascii="Calibri" w:hAnsi="Calibri"/>
            <w:noProof/>
            <w:sz w:val="22"/>
          </w:rPr>
          <w:t>Altman NS. An Introduction to Kernel and Nearest-Neighbour Nonparametric Regression. Am Stat. 1992;46(3):175–85.</w:t>
        </w:r>
      </w:ins>
    </w:p>
  </w:endnote>
  <w:endnote w:id="4">
    <w:p w14:paraId="590B7AF5" w14:textId="77777777" w:rsidR="008E2778" w:rsidDel="00B46B58" w:rsidRDefault="008E2778" w:rsidP="008E2778">
      <w:pPr>
        <w:pStyle w:val="EndnoteText"/>
        <w:rPr>
          <w:del w:id="58" w:author="Jonathan Minton" w:date="2016-09-20T14:28:00Z"/>
        </w:rPr>
      </w:pPr>
      <w:del w:id="59" w:author="Jonathan Minton" w:date="2016-09-20T14:28:00Z">
        <w:r w:rsidDel="00B46B58">
          <w:rPr>
            <w:rStyle w:val="EndnoteReference"/>
          </w:rPr>
          <w:endnoteRef/>
        </w:r>
        <w:r w:rsidDel="00B46B58">
          <w:delText xml:space="preserve"> </w:delText>
        </w:r>
        <w:r w:rsidRPr="007E4AC4" w:rsidDel="00B46B58">
          <w:rPr>
            <w:rFonts w:ascii="Calibri" w:hAnsi="Calibri"/>
            <w:noProof/>
            <w:sz w:val="22"/>
          </w:rPr>
          <w:delText>Altman NS. An Introduction to Kernel and Nearest-Neighbour Nonparametric Regression. Am Stat. 1992;46(3):175–85.</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7BF51" w14:textId="77777777" w:rsidR="004F4683" w:rsidRDefault="004F4683" w:rsidP="00276CBF">
      <w:pPr>
        <w:spacing w:after="0" w:line="240" w:lineRule="auto"/>
      </w:pPr>
      <w:r>
        <w:separator/>
      </w:r>
    </w:p>
  </w:footnote>
  <w:footnote w:type="continuationSeparator" w:id="0">
    <w:p w14:paraId="1F0CA854" w14:textId="77777777" w:rsidR="004F4683" w:rsidRDefault="004F4683" w:rsidP="00276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3CE0"/>
    <w:multiLevelType w:val="hybridMultilevel"/>
    <w:tmpl w:val="3590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52A14"/>
    <w:multiLevelType w:val="hybridMultilevel"/>
    <w:tmpl w:val="D71A97B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w15:presenceInfo w15:providerId="None" w15:userId="Matt"/>
  </w15:person>
  <w15:person w15:author="Jonathan Minton">
    <w15:presenceInfo w15:providerId="AD" w15:userId="S-1-5-21-3392181128-250301629-2379905336-241998"/>
  </w15:person>
  <w15:person w15:author="MDS">
    <w15:presenceInfo w15:providerId="None" w15:userId="M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1B"/>
    <w:rsid w:val="0002241B"/>
    <w:rsid w:val="00037468"/>
    <w:rsid w:val="000375CF"/>
    <w:rsid w:val="000A0116"/>
    <w:rsid w:val="002564EA"/>
    <w:rsid w:val="00276CBF"/>
    <w:rsid w:val="00385AA3"/>
    <w:rsid w:val="0039220A"/>
    <w:rsid w:val="004865B0"/>
    <w:rsid w:val="004F4683"/>
    <w:rsid w:val="005D09BA"/>
    <w:rsid w:val="006476A1"/>
    <w:rsid w:val="0087478F"/>
    <w:rsid w:val="008E2778"/>
    <w:rsid w:val="0090527E"/>
    <w:rsid w:val="00913F5A"/>
    <w:rsid w:val="00930387"/>
    <w:rsid w:val="00A84E86"/>
    <w:rsid w:val="00AE33B8"/>
    <w:rsid w:val="00B46B58"/>
    <w:rsid w:val="00B551CC"/>
    <w:rsid w:val="00D31089"/>
    <w:rsid w:val="00E62C31"/>
    <w:rsid w:val="00F23C8B"/>
    <w:rsid w:val="00F33025"/>
    <w:rsid w:val="00FC35C4"/>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772"/>
  <w15:chartTrackingRefBased/>
  <w15:docId w15:val="{60685DF0-1436-46BF-9C72-D66D4143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 w:type="character" w:styleId="Hyperlink">
    <w:name w:val="Hyperlink"/>
    <w:basedOn w:val="DefaultParagraphFont"/>
    <w:uiPriority w:val="99"/>
    <w:unhideWhenUsed/>
    <w:rsid w:val="00FC35C4"/>
    <w:rPr>
      <w:color w:val="0563C1" w:themeColor="hyperlink"/>
      <w:u w:val="single"/>
    </w:rPr>
  </w:style>
  <w:style w:type="character" w:styleId="PlaceholderText">
    <w:name w:val="Placeholder Text"/>
    <w:basedOn w:val="DefaultParagraphFont"/>
    <w:uiPriority w:val="99"/>
    <w:semiHidden/>
    <w:rsid w:val="005D0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tl.nist.gov/div898/handbook/eda/section3/eda366h.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4A0D4-9DEE-45A2-8B48-004520FFF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Jonathan Minton</cp:lastModifiedBy>
  <cp:revision>3</cp:revision>
  <dcterms:created xsi:type="dcterms:W3CDTF">2016-09-20T08:44:00Z</dcterms:created>
  <dcterms:modified xsi:type="dcterms:W3CDTF">2016-09-20T13:32:00Z</dcterms:modified>
</cp:coreProperties>
</file>