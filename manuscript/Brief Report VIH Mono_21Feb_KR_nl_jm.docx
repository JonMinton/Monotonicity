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71D39" w14:textId="77777777" w:rsidR="00346A7A" w:rsidRPr="00346A7A" w:rsidRDefault="00346A7A" w:rsidP="00346A7A">
      <w:pPr>
        <w:spacing w:after="160" w:line="360" w:lineRule="auto"/>
        <w:rPr>
          <w:rFonts w:ascii="Calibri" w:eastAsia="Calibri" w:hAnsi="Calibri" w:cs="Times New Roman"/>
          <w:lang w:eastAsia="en-US"/>
        </w:rPr>
      </w:pPr>
      <w:r w:rsidRPr="00346A7A">
        <w:rPr>
          <w:rFonts w:ascii="Calibri" w:eastAsia="Calibri" w:hAnsi="Calibri" w:cs="Times New Roman"/>
          <w:lang w:eastAsia="en-US"/>
        </w:rPr>
        <w:t>The Difference Method for simulating ordered variables in health technology assessment: description and comparison with other methods</w:t>
      </w:r>
    </w:p>
    <w:p w14:paraId="5428F962" w14:textId="77777777" w:rsidR="00346A7A" w:rsidRPr="00346A7A" w:rsidRDefault="00346A7A" w:rsidP="00346A7A">
      <w:pPr>
        <w:spacing w:after="160" w:line="259" w:lineRule="auto"/>
        <w:rPr>
          <w:rFonts w:eastAsia="Times New Roman" w:cs="Arial"/>
          <w:color w:val="222222"/>
          <w:sz w:val="20"/>
          <w:szCs w:val="20"/>
          <w:lang w:eastAsia="en-GB"/>
        </w:rPr>
      </w:pPr>
    </w:p>
    <w:p w14:paraId="42F41119" w14:textId="77777777" w:rsidR="00346A7A" w:rsidRPr="00346A7A" w:rsidRDefault="00346A7A" w:rsidP="00346A7A">
      <w:pPr>
        <w:spacing w:after="160" w:line="259" w:lineRule="auto"/>
        <w:rPr>
          <w:rFonts w:eastAsia="Times New Roman" w:cs="Arial"/>
          <w:color w:val="222222"/>
          <w:sz w:val="20"/>
          <w:szCs w:val="20"/>
          <w:lang w:eastAsia="en-GB"/>
        </w:rPr>
      </w:pPr>
      <w:r w:rsidRPr="00346A7A">
        <w:rPr>
          <w:rFonts w:eastAsia="Times New Roman" w:cs="Arial"/>
          <w:color w:val="222222"/>
          <w:sz w:val="20"/>
          <w:szCs w:val="20"/>
          <w:lang w:eastAsia="en-GB"/>
        </w:rPr>
        <w:t>Abstract:</w:t>
      </w:r>
    </w:p>
    <w:p w14:paraId="2840C686" w14:textId="77777777" w:rsidR="00346A7A" w:rsidRPr="00346A7A" w:rsidRDefault="00346A7A" w:rsidP="00346A7A">
      <w:pPr>
        <w:spacing w:after="160" w:line="259" w:lineRule="auto"/>
        <w:rPr>
          <w:rFonts w:eastAsia="Times New Roman" w:cs="Arial"/>
          <w:color w:val="222222"/>
          <w:sz w:val="20"/>
          <w:szCs w:val="20"/>
          <w:lang w:eastAsia="en-GB"/>
        </w:rPr>
      </w:pPr>
    </w:p>
    <w:p w14:paraId="580CBF5F"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Background: If two (or more) variables are believed to be monotonically related then independent sampling within a probabilistic sensitivity analysis (PSA) may be inappropriate.</w:t>
      </w:r>
    </w:p>
    <w:p w14:paraId="7C167E4B"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 xml:space="preserve">Objective: To describe and test a method, the ‘Difference Method’ (DM), for generating PSA samples for monotonically related variables, which does not introduce </w:t>
      </w:r>
      <w:commentRangeStart w:id="0"/>
      <w:commentRangeStart w:id="1"/>
      <w:r w:rsidRPr="00346A7A">
        <w:rPr>
          <w:rFonts w:ascii="Calibri" w:eastAsia="Calibri" w:hAnsi="Calibri" w:cs="Times New Roman"/>
          <w:lang w:eastAsia="en-US"/>
        </w:rPr>
        <w:t>discontinuities</w:t>
      </w:r>
      <w:commentRangeEnd w:id="0"/>
      <w:r w:rsidRPr="00346A7A">
        <w:rPr>
          <w:rFonts w:ascii="Calibri" w:eastAsia="Calibri" w:hAnsi="Calibri" w:cs="Times New Roman"/>
          <w:sz w:val="16"/>
          <w:szCs w:val="16"/>
          <w:lang w:eastAsia="en-US"/>
        </w:rPr>
        <w:commentReference w:id="0"/>
      </w:r>
      <w:commentRangeEnd w:id="1"/>
      <w:r w:rsidR="007D6682">
        <w:rPr>
          <w:rStyle w:val="CommentReference"/>
          <w:rFonts w:ascii="Calibri" w:eastAsia="Calibri" w:hAnsi="Calibri"/>
          <w:lang w:eastAsia="en-US"/>
        </w:rPr>
        <w:commentReference w:id="1"/>
      </w:r>
      <w:r w:rsidRPr="00346A7A">
        <w:rPr>
          <w:rFonts w:ascii="Calibri" w:eastAsia="Calibri" w:hAnsi="Calibri" w:cs="Times New Roman"/>
          <w:lang w:eastAsia="en-US"/>
        </w:rPr>
        <w:t xml:space="preserve"> or biases in the distributions of estimates</w:t>
      </w:r>
      <w:del w:id="2" w:author="Nicholas Latimer" w:date="2017-02-24T13:11:00Z">
        <w:r w:rsidRPr="00346A7A" w:rsidDel="007C584F">
          <w:rPr>
            <w:rFonts w:ascii="Calibri" w:eastAsia="Calibri" w:hAnsi="Calibri" w:cs="Times New Roman"/>
            <w:lang w:eastAsia="en-US"/>
          </w:rPr>
          <w:delText>,</w:delText>
        </w:r>
      </w:del>
      <w:r w:rsidRPr="00346A7A">
        <w:rPr>
          <w:rFonts w:ascii="Calibri" w:eastAsia="Calibri" w:hAnsi="Calibri" w:cs="Times New Roman"/>
          <w:lang w:eastAsia="en-US"/>
        </w:rPr>
        <w:t xml:space="preserve"> generated. This method satisfied four criteria that ensure feasibility and statistical validity: important information for characterising a statistical distribution should not be unnecessarily disregarded; simulated values should not be biased; uncertainty about the difference between paired parameter values should be plausible; simulated values should not depend heavily on additional ‘tuning’ parameters</w:t>
      </w:r>
      <w:r w:rsidRPr="00346A7A">
        <w:rPr>
          <w:rFonts w:ascii="Calibri" w:eastAsia="Calibri" w:hAnsi="Calibri" w:cs="Times New Roman"/>
          <w:b/>
          <w:i/>
          <w:lang w:eastAsia="en-US"/>
        </w:rPr>
        <w:t xml:space="preserve">. </w:t>
      </w:r>
    </w:p>
    <w:p w14:paraId="05F7FAD6"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 xml:space="preserve">Method: A hypothetical case study was generated with two disease states: active and remission. Health related quality of life (HRQoL) was assumed lower in the active state. Hypothetical individual patient data (IPD) were created comprising paired observations for thirty patients’ HRQoL values. The DM and summary statistics (mean and variance) from the IPD were used to generate PSA samples. Generated samples were compared to the IPD.  </w:t>
      </w:r>
    </w:p>
    <w:p w14:paraId="155E9353"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RESULTS: The DM generated PSA samples using summary statistics</w:t>
      </w:r>
      <w:ins w:id="3" w:author="Nicholas Latimer" w:date="2017-02-24T13:13:00Z">
        <w:r w:rsidR="007C584F">
          <w:rPr>
            <w:rFonts w:ascii="Calibri" w:eastAsia="Calibri" w:hAnsi="Calibri" w:cs="Times New Roman"/>
            <w:lang w:eastAsia="en-US"/>
          </w:rPr>
          <w:t xml:space="preserve"> that were</w:t>
        </w:r>
      </w:ins>
      <w:del w:id="4" w:author="Nicholas Latimer" w:date="2017-02-24T13:13:00Z">
        <w:r w:rsidRPr="00346A7A" w:rsidDel="007C584F">
          <w:rPr>
            <w:rFonts w:ascii="Calibri" w:eastAsia="Calibri" w:hAnsi="Calibri" w:cs="Times New Roman"/>
            <w:lang w:eastAsia="en-US"/>
          </w:rPr>
          <w:delText xml:space="preserve"> was</w:delText>
        </w:r>
      </w:del>
      <w:r w:rsidRPr="00346A7A">
        <w:rPr>
          <w:rFonts w:ascii="Calibri" w:eastAsia="Calibri" w:hAnsi="Calibri" w:cs="Times New Roman"/>
          <w:lang w:eastAsia="en-US"/>
        </w:rPr>
        <w:t xml:space="preserve"> similar to the IPD-based PSA samples and did not violate the monotonicity constraint. </w:t>
      </w:r>
    </w:p>
    <w:p w14:paraId="684697BD"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CONCLUSIONS: The DM is easy to use and the method is able to generate PSA samples for monotonic parameters that in the case study are very similar to those that could be produced from the IPD. As such, the DM should be considered as a method to ensure the clinical and statistical validity of PSA samples.</w:t>
      </w:r>
    </w:p>
    <w:p w14:paraId="77381D86"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lastRenderedPageBreak/>
        <w:t>Introduction</w:t>
      </w:r>
    </w:p>
    <w:p w14:paraId="3ED1A527"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Monotonic relationships between variables arise where there is an absolute belief that the value of one variable should be greater than the value of another. There may be uncertainty around the true values of the variables, but the ordering of the values is known. For example, if someone rates their general health as ‘good’, then later as ‘fair’, we might be uncertain about how to map their ‘good’ and ‘fair’ health evaluations onto a numeric scale, but assume their ‘good’ general health score will be higher than their ‘fair’ general health score. For example, health related quality of life (HRQoL) for two different severity levels of a disease may be monotonically related.</w:t>
      </w:r>
    </w:p>
    <w:p w14:paraId="0BB98C3B"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In the context of health technology assessment, probabilistic sensitivity analysis (PSA) represents the generally accepted approach for characterising the uncertainty in parameters included in an economic model and for producing accurate results in non-linear models</w:t>
      </w:r>
      <w:r w:rsidRPr="00346A7A">
        <w:rPr>
          <w:rFonts w:ascii="Calibri" w:eastAsia="Calibri" w:hAnsi="Calibri" w:cs="Times New Roman"/>
          <w:vertAlign w:val="superscript"/>
          <w:lang w:eastAsia="en-US"/>
        </w:rPr>
        <w:t xml:space="preserve"> </w:t>
      </w:r>
      <w:r w:rsidRPr="00346A7A">
        <w:rPr>
          <w:rFonts w:ascii="Calibri" w:eastAsia="Calibri" w:hAnsi="Calibri" w:cs="Times New Roman"/>
          <w:vertAlign w:val="superscript"/>
          <w:lang w:eastAsia="en-US"/>
        </w:rPr>
        <w:endnoteReference w:id="1"/>
      </w:r>
      <w:r w:rsidRPr="00346A7A">
        <w:rPr>
          <w:rFonts w:ascii="Calibri" w:eastAsia="Calibri" w:hAnsi="Calibri" w:cs="Times New Roman"/>
          <w:vertAlign w:val="superscript"/>
          <w:lang w:eastAsia="en-US"/>
        </w:rPr>
        <w:t>,</w:t>
      </w:r>
      <w:r w:rsidRPr="00346A7A">
        <w:rPr>
          <w:rFonts w:ascii="Calibri" w:eastAsia="Calibri" w:hAnsi="Calibri" w:cs="Times New Roman"/>
          <w:vertAlign w:val="superscript"/>
          <w:lang w:eastAsia="en-US"/>
        </w:rPr>
        <w:endnoteReference w:id="2"/>
      </w:r>
      <w:r w:rsidRPr="00346A7A">
        <w:rPr>
          <w:rFonts w:ascii="Calibri" w:eastAsia="Calibri" w:hAnsi="Calibri" w:cs="Times New Roman"/>
          <w:lang w:eastAsia="en-US"/>
        </w:rPr>
        <w:t xml:space="preserve">. This involves simulating many (thousands of) realisations of the economic model, each time sampling values from the distributions applied to each uncertain parameter included in the model. </w:t>
      </w:r>
    </w:p>
    <w:p w14:paraId="68457CB6"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In a model where the distributions of parameters that we believe to be ordered overlap, the PSA could lack clinical face validity, as in some realisations the monotonicity assumption may be violated:  the sampled value of parameters may be equivalent to assuming that having a disease makes people healthier. However, simplistic approaches to ensuring that parameter estimates always follow the expected order can produce estimates that lack statistical face validity.</w:t>
      </w:r>
      <w:r w:rsidRPr="00346A7A">
        <w:rPr>
          <w:rFonts w:ascii="Calibri" w:eastAsia="Calibri" w:hAnsi="Calibri" w:cs="Times New Roman"/>
          <w:vertAlign w:val="superscript"/>
          <w:lang w:eastAsia="en-US"/>
        </w:rPr>
        <w:endnoteReference w:id="3"/>
      </w:r>
      <w:r w:rsidRPr="00346A7A">
        <w:rPr>
          <w:rFonts w:ascii="Calibri" w:eastAsia="Calibri" w:hAnsi="Calibri" w:cs="Times New Roman"/>
          <w:lang w:eastAsia="en-US"/>
        </w:rPr>
        <w:t xml:space="preserve"> </w:t>
      </w:r>
      <w:r w:rsidRPr="00346A7A">
        <w:rPr>
          <w:rFonts w:ascii="Calibri" w:eastAsia="Calibri" w:hAnsi="Calibri" w:cs="Times New Roman"/>
          <w:vertAlign w:val="superscript"/>
          <w:lang w:eastAsia="en-US"/>
        </w:rPr>
        <w:endnoteReference w:id="4"/>
      </w:r>
      <w:r w:rsidRPr="00346A7A">
        <w:rPr>
          <w:rFonts w:ascii="Calibri" w:eastAsia="Calibri" w:hAnsi="Calibri" w:cs="Times New Roman"/>
          <w:lang w:eastAsia="en-US"/>
        </w:rPr>
        <w:t xml:space="preserve"> Independently sampling from both distributions can violate the monotonicity assumption; quantile matching between distributions is likely to underestimate the true uncertainty and could still violate the monotonicity assumption. Another flawed alternative observed in papers sent to the authors for peer-review is replacement sampling, whereby samples are replaced when the monotonicity assumption is violated –</w:t>
      </w:r>
      <w:del w:id="5" w:author="Nicholas Latimer" w:date="2017-02-24T13:16:00Z">
        <w:r w:rsidRPr="00346A7A" w:rsidDel="007C584F">
          <w:rPr>
            <w:rFonts w:ascii="Calibri" w:eastAsia="Calibri" w:hAnsi="Calibri" w:cs="Times New Roman"/>
            <w:lang w:eastAsia="en-US"/>
          </w:rPr>
          <w:delText xml:space="preserve"> however,</w:delText>
        </w:r>
      </w:del>
      <w:r w:rsidRPr="00346A7A">
        <w:rPr>
          <w:rFonts w:ascii="Calibri" w:eastAsia="Calibri" w:hAnsi="Calibri" w:cs="Times New Roman"/>
          <w:lang w:eastAsia="en-US"/>
        </w:rPr>
        <w:t xml:space="preserve"> this results in the mean of the sampled data not equalling that of the source data and therefore should be avoided.</w:t>
      </w:r>
    </w:p>
    <w:p w14:paraId="4CCE44AF"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lastRenderedPageBreak/>
        <w:t>The aim of this paper is to describe an approach to generating monotonic samples for PSA that satisfies four criteria that ensure feasibility and statistical validity. We call this the difference method (DM).  It involves explicitly sampling from the distribution of the difference between the two variable</w:t>
      </w:r>
      <w:ins w:id="6" w:author="Nicholas Latimer" w:date="2017-02-24T13:17:00Z">
        <w:r w:rsidR="007C584F">
          <w:rPr>
            <w:rFonts w:ascii="Calibri" w:eastAsia="Calibri" w:hAnsi="Calibri" w:cs="Times New Roman"/>
            <w:lang w:eastAsia="en-US"/>
          </w:rPr>
          <w:t>s</w:t>
        </w:r>
      </w:ins>
      <w:r w:rsidRPr="00346A7A">
        <w:rPr>
          <w:rFonts w:ascii="Calibri" w:eastAsia="Calibri" w:hAnsi="Calibri" w:cs="Times New Roman"/>
          <w:lang w:eastAsia="en-US"/>
        </w:rPr>
        <w:t xml:space="preserve"> with </w:t>
      </w:r>
      <w:ins w:id="7" w:author="Nicholas Latimer" w:date="2017-02-24T13:17:00Z">
        <w:r w:rsidR="007C584F">
          <w:rPr>
            <w:rFonts w:ascii="Calibri" w:eastAsia="Calibri" w:hAnsi="Calibri" w:cs="Times New Roman"/>
            <w:lang w:eastAsia="en-US"/>
          </w:rPr>
          <w:t xml:space="preserve">a </w:t>
        </w:r>
      </w:ins>
      <w:r w:rsidRPr="00346A7A">
        <w:rPr>
          <w:rFonts w:ascii="Calibri" w:eastAsia="Calibri" w:hAnsi="Calibri" w:cs="Times New Roman"/>
          <w:lang w:eastAsia="en-US"/>
        </w:rPr>
        <w:t xml:space="preserve">monotonic relationship.  </w:t>
      </w:r>
    </w:p>
    <w:p w14:paraId="202DBD00"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Methods</w:t>
      </w:r>
    </w:p>
    <w:p w14:paraId="15B87129"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 xml:space="preserve">To have clinical validity when sampling parameters that are monotonically related all paired values should have the monotonic relationship. For statistical validity, we propose the following four conditions. </w:t>
      </w:r>
    </w:p>
    <w:p w14:paraId="5FD9E24C" w14:textId="77777777" w:rsidR="00346A7A" w:rsidRPr="00346A7A" w:rsidRDefault="00346A7A" w:rsidP="00346A7A">
      <w:pPr>
        <w:numPr>
          <w:ilvl w:val="0"/>
          <w:numId w:val="1"/>
        </w:numPr>
        <w:spacing w:after="160" w:line="480" w:lineRule="auto"/>
        <w:contextualSpacing/>
        <w:rPr>
          <w:rFonts w:ascii="Calibri" w:eastAsia="Times New Roman" w:hAnsi="Calibri" w:cs="Times New Roman"/>
          <w:u w:val="single"/>
          <w:lang w:eastAsia="en-GB"/>
        </w:rPr>
      </w:pPr>
      <w:r w:rsidRPr="00346A7A">
        <w:rPr>
          <w:rFonts w:ascii="Calibri" w:eastAsia="Times New Roman" w:hAnsi="Calibri" w:cs="Times New Roman"/>
          <w:u w:val="single"/>
          <w:lang w:eastAsia="en-GB"/>
        </w:rPr>
        <w:t>Important information for characterising a statistical distribution should not be unnecessarily disregarded.</w:t>
      </w:r>
      <w:r w:rsidRPr="00346A7A">
        <w:rPr>
          <w:rFonts w:ascii="Calibri" w:eastAsia="Times New Roman" w:hAnsi="Calibri" w:cs="Times New Roman"/>
          <w:lang w:eastAsia="en-GB"/>
        </w:rPr>
        <w:t xml:space="preserve"> Thus disregarding published standard errors would be inappropriate.</w:t>
      </w:r>
      <w:r w:rsidRPr="00346A7A">
        <w:rPr>
          <w:rFonts w:ascii="Calibri" w:eastAsia="Times New Roman" w:hAnsi="Calibri" w:cs="Times New Roman"/>
          <w:u w:val="single"/>
          <w:lang w:eastAsia="en-GB"/>
        </w:rPr>
        <w:t xml:space="preserve"> </w:t>
      </w:r>
    </w:p>
    <w:p w14:paraId="44CB647C" w14:textId="77777777" w:rsidR="00346A7A" w:rsidRPr="00346A7A" w:rsidRDefault="00346A7A" w:rsidP="00346A7A">
      <w:pPr>
        <w:numPr>
          <w:ilvl w:val="0"/>
          <w:numId w:val="1"/>
        </w:numPr>
        <w:spacing w:after="160" w:line="480" w:lineRule="auto"/>
        <w:contextualSpacing/>
        <w:rPr>
          <w:rFonts w:ascii="Calibri" w:eastAsia="Times New Roman" w:hAnsi="Calibri" w:cs="Times New Roman"/>
          <w:lang w:eastAsia="en-GB"/>
        </w:rPr>
      </w:pPr>
      <w:r w:rsidRPr="00346A7A">
        <w:rPr>
          <w:rFonts w:ascii="Calibri" w:eastAsia="Times New Roman" w:hAnsi="Calibri" w:cs="Times New Roman"/>
          <w:u w:val="single"/>
          <w:lang w:eastAsia="en-GB"/>
        </w:rPr>
        <w:t>Simulated values should not be biased</w:t>
      </w:r>
      <w:r w:rsidRPr="00346A7A">
        <w:rPr>
          <w:rFonts w:ascii="Calibri" w:eastAsia="Times New Roman" w:hAnsi="Calibri" w:cs="Times New Roman"/>
          <w:lang w:eastAsia="en-GB"/>
        </w:rPr>
        <w:t xml:space="preserve">. Thus when the number of simulated values drawn is sufficiently large, the means and variances of the simulated values should converge on the means and variances of the data used to parameterise the model </w:t>
      </w:r>
    </w:p>
    <w:p w14:paraId="49DAD1F2" w14:textId="77777777" w:rsidR="00346A7A" w:rsidRPr="00346A7A" w:rsidRDefault="00346A7A" w:rsidP="00346A7A">
      <w:pPr>
        <w:numPr>
          <w:ilvl w:val="0"/>
          <w:numId w:val="1"/>
        </w:numPr>
        <w:spacing w:after="160" w:line="480" w:lineRule="auto"/>
        <w:contextualSpacing/>
        <w:rPr>
          <w:rFonts w:ascii="Calibri" w:eastAsia="Times New Roman" w:hAnsi="Calibri" w:cs="Times New Roman"/>
          <w:lang w:eastAsia="en-GB"/>
        </w:rPr>
      </w:pPr>
      <w:r w:rsidRPr="00346A7A">
        <w:rPr>
          <w:rFonts w:ascii="Calibri" w:eastAsia="Times New Roman" w:hAnsi="Calibri" w:cs="Times New Roman"/>
          <w:u w:val="single"/>
          <w:lang w:eastAsia="en-GB"/>
        </w:rPr>
        <w:t>Uncertainty about the difference between paired parameter values should be plausible</w:t>
      </w:r>
      <w:r w:rsidRPr="00346A7A">
        <w:rPr>
          <w:rFonts w:ascii="Calibri" w:eastAsia="Times New Roman" w:hAnsi="Calibri" w:cs="Times New Roman"/>
          <w:lang w:eastAsia="en-GB"/>
        </w:rPr>
        <w:t xml:space="preserve">. Differences in paired estimates sampled within the PSA must seem plausible with respect to both the mean and the variance. </w:t>
      </w:r>
    </w:p>
    <w:p w14:paraId="6AB51624" w14:textId="77777777" w:rsidR="00346A7A" w:rsidRPr="00346A7A" w:rsidRDefault="00346A7A" w:rsidP="00346A7A">
      <w:pPr>
        <w:numPr>
          <w:ilvl w:val="0"/>
          <w:numId w:val="1"/>
        </w:numPr>
        <w:spacing w:after="160" w:line="480" w:lineRule="auto"/>
        <w:contextualSpacing/>
        <w:rPr>
          <w:rFonts w:ascii="Calibri" w:eastAsia="Times New Roman" w:hAnsi="Calibri" w:cs="Times New Roman"/>
          <w:lang w:eastAsia="en-GB"/>
        </w:rPr>
      </w:pPr>
      <w:r w:rsidRPr="00346A7A">
        <w:rPr>
          <w:rFonts w:ascii="Calibri" w:eastAsia="Times New Roman" w:hAnsi="Calibri" w:cs="Times New Roman"/>
          <w:u w:val="single"/>
          <w:lang w:eastAsia="en-GB"/>
        </w:rPr>
        <w:t>Simulated values should not depend heavily on additional ‘tuning’ parameters</w:t>
      </w:r>
      <w:r w:rsidRPr="00346A7A">
        <w:rPr>
          <w:rFonts w:ascii="Calibri" w:eastAsia="Times New Roman" w:hAnsi="Calibri" w:cs="Times New Roman"/>
          <w:b/>
          <w:i/>
          <w:u w:val="single"/>
          <w:lang w:eastAsia="en-GB"/>
        </w:rPr>
        <w:t>.</w:t>
      </w:r>
      <w:r w:rsidRPr="00346A7A">
        <w:rPr>
          <w:rFonts w:ascii="Calibri" w:eastAsia="Times New Roman" w:hAnsi="Calibri" w:cs="Times New Roman"/>
          <w:b/>
          <w:i/>
          <w:lang w:eastAsia="en-GB"/>
        </w:rPr>
        <w:t xml:space="preserve"> </w:t>
      </w:r>
      <w:r w:rsidRPr="00346A7A">
        <w:rPr>
          <w:rFonts w:ascii="Calibri" w:eastAsia="Times New Roman" w:hAnsi="Calibri" w:cs="Times New Roman"/>
          <w:lang w:eastAsia="en-GB"/>
        </w:rPr>
        <w:t>An example of a tuning parameter would be the choice of bandwidth parameter, h, used in a kernel density estimator.</w:t>
      </w:r>
      <w:r w:rsidRPr="00346A7A">
        <w:rPr>
          <w:rFonts w:ascii="Calibri" w:eastAsia="Times New Roman" w:hAnsi="Calibri" w:cs="Times New Roman"/>
          <w:vertAlign w:val="superscript"/>
          <w:lang w:eastAsia="en-GB"/>
        </w:rPr>
        <w:endnoteReference w:id="5"/>
      </w:r>
      <w:r w:rsidRPr="00346A7A">
        <w:rPr>
          <w:rFonts w:ascii="Calibri" w:eastAsia="Times New Roman" w:hAnsi="Calibri" w:cs="Times New Roman"/>
          <w:lang w:eastAsia="en-GB"/>
        </w:rPr>
        <w:t xml:space="preserve"> If tuning parameters noticeably affect the samples it suggests the results are more reflective of the assumptions used than of the data itself.</w:t>
      </w:r>
    </w:p>
    <w:p w14:paraId="401F4C21" w14:textId="77777777" w:rsidR="00346A7A" w:rsidRPr="00346A7A" w:rsidRDefault="00346A7A" w:rsidP="00346A7A">
      <w:pPr>
        <w:spacing w:after="160" w:line="480" w:lineRule="auto"/>
        <w:rPr>
          <w:rFonts w:ascii="Calibri" w:eastAsia="Calibri" w:hAnsi="Calibri" w:cs="Times New Roman"/>
          <w:i/>
          <w:lang w:eastAsia="en-US"/>
        </w:rPr>
      </w:pPr>
      <w:commentRangeStart w:id="8"/>
      <w:r w:rsidRPr="00346A7A">
        <w:rPr>
          <w:rFonts w:ascii="Calibri" w:eastAsia="Calibri" w:hAnsi="Calibri" w:cs="Times New Roman"/>
          <w:lang w:eastAsia="en-US"/>
        </w:rPr>
        <w:t>The Difference Method</w:t>
      </w:r>
      <w:commentRangeEnd w:id="8"/>
      <w:r w:rsidRPr="00346A7A">
        <w:rPr>
          <w:rFonts w:ascii="Calibri" w:eastAsia="Calibri" w:hAnsi="Calibri" w:cs="Times New Roman"/>
          <w:sz w:val="16"/>
          <w:szCs w:val="16"/>
          <w:lang w:eastAsia="en-US"/>
        </w:rPr>
        <w:commentReference w:id="8"/>
      </w:r>
    </w:p>
    <w:p w14:paraId="0BB85ACB" w14:textId="77777777" w:rsidR="00346A7A" w:rsidRPr="00346A7A" w:rsidRDefault="00346A7A" w:rsidP="00346A7A">
      <w:pPr>
        <w:spacing w:after="160" w:line="480" w:lineRule="auto"/>
        <w:rPr>
          <w:rFonts w:ascii="Calibri" w:eastAsia="DengXian" w:hAnsi="Calibri" w:cs="Times New Roman"/>
          <w:lang w:eastAsia="en-US"/>
        </w:rPr>
      </w:pPr>
      <w:r w:rsidRPr="00346A7A">
        <w:rPr>
          <w:rFonts w:ascii="Calibri" w:eastAsia="Calibri" w:hAnsi="Calibri" w:cs="Times New Roman"/>
          <w:lang w:eastAsia="en-US"/>
        </w:rPr>
        <w:t xml:space="preserve">Suppose that there are two variables </w:t>
      </w:r>
      <m:oMath>
        <m:r>
          <w:rPr>
            <w:rFonts w:ascii="Cambria Math" w:eastAsia="Calibri" w:hAnsi="Cambria Math" w:cs="Times New Roman"/>
            <w:lang w:eastAsia="en-US"/>
          </w:rPr>
          <m:t>X</m:t>
        </m:r>
      </m:oMath>
      <w:r w:rsidRPr="00346A7A">
        <w:rPr>
          <w:rFonts w:ascii="Calibri" w:eastAsia="DengXian" w:hAnsi="Calibri" w:cs="Times New Roman"/>
          <w:lang w:eastAsia="en-US"/>
        </w:rPr>
        <w:t xml:space="preserve"> and </w:t>
      </w:r>
      <m:oMath>
        <m:r>
          <w:rPr>
            <w:rFonts w:ascii="Cambria Math" w:eastAsia="DengXian" w:hAnsi="Cambria Math" w:cs="Times New Roman"/>
            <w:lang w:eastAsia="en-US"/>
          </w:rPr>
          <m:t>Y</m:t>
        </m:r>
      </m:oMath>
      <w:r w:rsidRPr="00346A7A">
        <w:rPr>
          <w:rFonts w:ascii="Calibri" w:eastAsia="DengXian" w:hAnsi="Calibri" w:cs="Times New Roman"/>
          <w:lang w:eastAsia="en-US"/>
        </w:rPr>
        <w:t xml:space="preserve"> with </w:t>
      </w:r>
      <m:oMath>
        <m:r>
          <w:rPr>
            <w:rFonts w:ascii="Cambria Math" w:eastAsia="DengXian" w:hAnsi="Cambria Math" w:cs="Times New Roman"/>
            <w:lang w:eastAsia="en-US"/>
          </w:rPr>
          <m:t>Y</m:t>
        </m:r>
      </m:oMath>
      <w:r w:rsidRPr="00346A7A">
        <w:rPr>
          <w:rFonts w:ascii="Calibri" w:eastAsia="DengXian" w:hAnsi="Calibri" w:cs="Times New Roman"/>
          <w:lang w:eastAsia="en-US"/>
        </w:rPr>
        <w:t xml:space="preserve"> monotonically larger than </w:t>
      </w:r>
      <m:oMath>
        <m:r>
          <w:rPr>
            <w:rFonts w:ascii="Cambria Math" w:eastAsia="DengXian" w:hAnsi="Cambria Math" w:cs="Times New Roman"/>
            <w:lang w:eastAsia="en-US"/>
          </w:rPr>
          <m:t>X</m:t>
        </m:r>
      </m:oMath>
      <w:r w:rsidRPr="00346A7A">
        <w:rPr>
          <w:rFonts w:ascii="Calibri" w:eastAsia="DengXian" w:hAnsi="Calibri" w:cs="Times New Roman"/>
          <w:lang w:eastAsia="en-US"/>
        </w:rPr>
        <w:t xml:space="preserve">, where the distribution of </w:t>
      </w:r>
      <m:oMath>
        <m:r>
          <w:rPr>
            <w:rFonts w:ascii="Cambria Math" w:eastAsia="DengXian" w:hAnsi="Cambria Math" w:cs="Times New Roman"/>
            <w:lang w:eastAsia="en-US"/>
          </w:rPr>
          <m:t>X</m:t>
        </m:r>
      </m:oMath>
      <w:r w:rsidRPr="00346A7A">
        <w:rPr>
          <w:rFonts w:ascii="Calibri" w:eastAsia="DengXian" w:hAnsi="Calibri" w:cs="Times New Roman"/>
          <w:lang w:eastAsia="en-US"/>
        </w:rPr>
        <w:t xml:space="preserve"> has mean </w:t>
      </w:r>
      <m:oMath>
        <m:r>
          <m:rPr>
            <m:lit/>
          </m:rPr>
          <w:rPr>
            <w:rFonts w:ascii="Cambria Math" w:eastAsia="DengXian" w:hAnsi="Cambria Math" w:cs="Times New Roman"/>
            <w:lang w:eastAsia="en-US"/>
          </w:rPr>
          <m:t xml:space="preserve"> </m:t>
        </m:r>
        <m:sSub>
          <m:sSubPr>
            <m:ctrlPr>
              <w:rPr>
                <w:rFonts w:ascii="Cambria Math" w:eastAsia="DengXian" w:hAnsi="Cambria Math" w:cs="Times New Roman"/>
                <w:i/>
                <w:lang w:eastAsia="en-US"/>
              </w:rPr>
            </m:ctrlPr>
          </m:sSubPr>
          <m:e>
            <m:r>
              <w:rPr>
                <w:rFonts w:ascii="Cambria Math" w:eastAsia="DengXian" w:hAnsi="Cambria Math" w:cs="Times New Roman"/>
                <w:lang w:eastAsia="en-US"/>
              </w:rPr>
              <m:t>μ</m:t>
            </m:r>
          </m:e>
          <m:sub>
            <m:r>
              <w:rPr>
                <w:rFonts w:ascii="Cambria Math" w:eastAsia="DengXian" w:hAnsi="Cambria Math" w:cs="Times New Roman"/>
                <w:lang w:eastAsia="en-US"/>
              </w:rPr>
              <m:t>X</m:t>
            </m:r>
          </m:sub>
        </m:sSub>
      </m:oMath>
      <w:r w:rsidRPr="00346A7A">
        <w:rPr>
          <w:rFonts w:ascii="Calibri" w:eastAsia="DengXian" w:hAnsi="Calibri" w:cs="Times New Roman"/>
          <w:lang w:eastAsia="en-US"/>
        </w:rPr>
        <w:t xml:space="preserve"> and variance </w:t>
      </w:r>
      <m:oMath>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X</m:t>
            </m:r>
          </m:sub>
          <m:sup>
            <m:r>
              <w:rPr>
                <w:rFonts w:ascii="Cambria Math" w:eastAsia="DengXian" w:hAnsi="Cambria Math" w:cs="Times New Roman"/>
                <w:lang w:eastAsia="en-US"/>
              </w:rPr>
              <m:t>2</m:t>
            </m:r>
          </m:sup>
        </m:sSubSup>
      </m:oMath>
      <w:r w:rsidRPr="00346A7A">
        <w:rPr>
          <w:rFonts w:ascii="Calibri" w:eastAsia="DengXian" w:hAnsi="Calibri" w:cs="Times New Roman"/>
          <w:lang w:eastAsia="en-US"/>
        </w:rPr>
        <w:t xml:space="preserve">, and the distribution of </w:t>
      </w:r>
      <m:oMath>
        <m:r>
          <w:rPr>
            <w:rFonts w:ascii="Cambria Math" w:eastAsia="DengXian" w:hAnsi="Cambria Math" w:cs="Times New Roman"/>
            <w:lang w:eastAsia="en-US"/>
          </w:rPr>
          <m:t xml:space="preserve">Y </m:t>
        </m:r>
      </m:oMath>
      <w:r w:rsidRPr="00346A7A">
        <w:rPr>
          <w:rFonts w:ascii="Calibri" w:eastAsia="DengXian" w:hAnsi="Calibri" w:cs="Times New Roman"/>
          <w:lang w:eastAsia="en-US"/>
        </w:rPr>
        <w:t xml:space="preserve">has mean </w:t>
      </w:r>
      <m:oMath>
        <m:r>
          <m:rPr>
            <m:lit/>
          </m:rPr>
          <w:rPr>
            <w:rFonts w:ascii="Cambria Math" w:eastAsia="DengXian" w:hAnsi="Cambria Math" w:cs="Times New Roman"/>
            <w:lang w:eastAsia="en-US"/>
          </w:rPr>
          <m:t xml:space="preserve"> </m:t>
        </m:r>
        <m:sSub>
          <m:sSubPr>
            <m:ctrlPr>
              <w:rPr>
                <w:rFonts w:ascii="Cambria Math" w:eastAsia="DengXian" w:hAnsi="Cambria Math" w:cs="Times New Roman"/>
                <w:i/>
                <w:lang w:eastAsia="en-US"/>
              </w:rPr>
            </m:ctrlPr>
          </m:sSubPr>
          <m:e>
            <m:r>
              <w:rPr>
                <w:rFonts w:ascii="Cambria Math" w:eastAsia="DengXian" w:hAnsi="Cambria Math" w:cs="Times New Roman"/>
                <w:lang w:eastAsia="en-US"/>
              </w:rPr>
              <m:t>μ</m:t>
            </m:r>
          </m:e>
          <m:sub>
            <m:r>
              <w:rPr>
                <w:rFonts w:ascii="Cambria Math" w:eastAsia="DengXian" w:hAnsi="Cambria Math" w:cs="Times New Roman"/>
                <w:lang w:eastAsia="en-US"/>
              </w:rPr>
              <m:t>Y</m:t>
            </m:r>
          </m:sub>
        </m:sSub>
      </m:oMath>
      <w:r w:rsidRPr="00346A7A">
        <w:rPr>
          <w:rFonts w:ascii="Calibri" w:eastAsia="DengXian" w:hAnsi="Calibri" w:cs="Times New Roman"/>
          <w:lang w:eastAsia="en-US"/>
        </w:rPr>
        <w:t xml:space="preserve"> and variance </w:t>
      </w:r>
      <m:oMath>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Y</m:t>
            </m:r>
          </m:sub>
          <m:sup>
            <m:r>
              <w:rPr>
                <w:rFonts w:ascii="Cambria Math" w:eastAsia="DengXian" w:hAnsi="Cambria Math" w:cs="Times New Roman"/>
                <w:lang w:eastAsia="en-US"/>
              </w:rPr>
              <m:t>2</m:t>
            </m:r>
          </m:sup>
        </m:sSubSup>
      </m:oMath>
      <w:r w:rsidRPr="00346A7A">
        <w:rPr>
          <w:rFonts w:ascii="Calibri" w:eastAsia="DengXian" w:hAnsi="Calibri" w:cs="Times New Roman"/>
          <w:lang w:eastAsia="en-US"/>
        </w:rPr>
        <w:t xml:space="preserve">.  If </w:t>
      </w:r>
      <m:oMath>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Y</m:t>
            </m:r>
          </m:sub>
          <m:sup>
            <m:r>
              <w:rPr>
                <w:rFonts w:ascii="Cambria Math" w:eastAsia="DengXian" w:hAnsi="Cambria Math" w:cs="Times New Roman"/>
                <w:lang w:eastAsia="en-US"/>
              </w:rPr>
              <m:t>2</m:t>
            </m:r>
          </m:sup>
        </m:sSubSup>
        <m:r>
          <w:rPr>
            <w:rFonts w:ascii="Cambria Math" w:eastAsia="DengXian" w:hAnsi="Cambria Math" w:cs="Times New Roman"/>
            <w:lang w:eastAsia="en-US"/>
          </w:rPr>
          <m:t>&gt;</m:t>
        </m:r>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X</m:t>
            </m:r>
          </m:sub>
          <m:sup>
            <m:r>
              <w:rPr>
                <w:rFonts w:ascii="Cambria Math" w:eastAsia="DengXian" w:hAnsi="Cambria Math" w:cs="Times New Roman"/>
                <w:lang w:eastAsia="en-US"/>
              </w:rPr>
              <m:t>2</m:t>
            </m:r>
          </m:sup>
        </m:sSubSup>
      </m:oMath>
      <w:r w:rsidRPr="00346A7A">
        <w:rPr>
          <w:rFonts w:ascii="Calibri" w:eastAsia="DengXian" w:hAnsi="Calibri" w:cs="Times New Roman"/>
          <w:lang w:eastAsia="en-US"/>
        </w:rPr>
        <w:t xml:space="preserve">, then define </w:t>
      </w:r>
    </w:p>
    <w:p w14:paraId="3A7FD831" w14:textId="77777777" w:rsidR="00346A7A" w:rsidRPr="00346A7A" w:rsidRDefault="00346A7A" w:rsidP="00346A7A">
      <w:pPr>
        <w:tabs>
          <w:tab w:val="left" w:pos="8080"/>
        </w:tabs>
        <w:spacing w:line="240" w:lineRule="auto"/>
        <w:ind w:left="3969"/>
        <w:rPr>
          <w:rFonts w:ascii="Calibri" w:eastAsia="DengXian" w:hAnsi="Calibri" w:cs="Times New Roman"/>
          <w:iCs/>
          <w:sz w:val="18"/>
          <w:szCs w:val="18"/>
          <w:lang w:eastAsia="en-US"/>
        </w:rPr>
      </w:pPr>
      <m:oMath>
        <m:r>
          <w:rPr>
            <w:rFonts w:ascii="Cambria Math" w:eastAsia="DengXian" w:hAnsi="Cambria Math" w:cs="Times New Roman"/>
            <w:sz w:val="18"/>
            <w:szCs w:val="18"/>
            <w:lang w:eastAsia="en-US"/>
          </w:rPr>
          <w:lastRenderedPageBreak/>
          <m:t>Y</m:t>
        </m:r>
        <m:r>
          <m:rPr>
            <m:sty m:val="p"/>
          </m:rPr>
          <w:rPr>
            <w:rFonts w:ascii="Cambria Math" w:eastAsia="DengXian" w:hAnsi="Cambria Math" w:cs="Times New Roman"/>
            <w:sz w:val="18"/>
            <w:szCs w:val="18"/>
            <w:lang w:eastAsia="en-US"/>
          </w:rPr>
          <m:t>=</m:t>
        </m:r>
        <m:r>
          <w:rPr>
            <w:rFonts w:ascii="Cambria Math" w:eastAsia="DengXian" w:hAnsi="Cambria Math" w:cs="Times New Roman"/>
            <w:sz w:val="18"/>
            <w:szCs w:val="18"/>
            <w:lang w:eastAsia="en-US"/>
          </w:rPr>
          <m:t>X</m:t>
        </m:r>
        <m:r>
          <m:rPr>
            <m:sty m:val="p"/>
          </m:rPr>
          <w:rPr>
            <w:rFonts w:ascii="Cambria Math" w:eastAsia="DengXian" w:hAnsi="Cambria Math" w:cs="Times New Roman"/>
            <w:sz w:val="18"/>
            <w:szCs w:val="18"/>
            <w:lang w:eastAsia="en-US"/>
          </w:rPr>
          <m:t>+Δ</m:t>
        </m:r>
      </m:oMath>
      <w:r w:rsidRPr="00346A7A">
        <w:rPr>
          <w:rFonts w:ascii="Calibri" w:eastAsia="DengXian" w:hAnsi="Calibri" w:cs="Times New Roman"/>
          <w:i/>
          <w:iCs/>
          <w:sz w:val="18"/>
          <w:szCs w:val="18"/>
          <w:lang w:eastAsia="en-US"/>
        </w:rPr>
        <w:t>.</w:t>
      </w:r>
      <w:r w:rsidRPr="00346A7A">
        <w:rPr>
          <w:rFonts w:ascii="Calibri" w:eastAsia="DengXian" w:hAnsi="Calibri" w:cs="Times New Roman"/>
          <w:i/>
          <w:iCs/>
          <w:sz w:val="18"/>
          <w:szCs w:val="18"/>
          <w:lang w:eastAsia="en-US"/>
        </w:rPr>
        <w:tab/>
      </w:r>
      <w:r w:rsidRPr="00346A7A">
        <w:rPr>
          <w:rFonts w:ascii="Calibri" w:eastAsia="Calibri" w:hAnsi="Calibri" w:cs="Times New Roman"/>
          <w:iCs/>
          <w:lang w:eastAsia="en-US"/>
        </w:rPr>
        <w:t>(</w:t>
      </w:r>
      <w:r w:rsidRPr="00346A7A">
        <w:rPr>
          <w:rFonts w:ascii="Calibri" w:eastAsia="Calibri" w:hAnsi="Calibri" w:cs="Times New Roman"/>
          <w:iCs/>
          <w:lang w:eastAsia="en-US"/>
        </w:rPr>
        <w:fldChar w:fldCharType="begin"/>
      </w:r>
      <w:r w:rsidRPr="00346A7A">
        <w:rPr>
          <w:rFonts w:ascii="Calibri" w:eastAsia="Calibri" w:hAnsi="Calibri" w:cs="Times New Roman"/>
          <w:iCs/>
          <w:lang w:eastAsia="en-US"/>
        </w:rPr>
        <w:instrText xml:space="preserve"> SEQ ( \* ARABIC </w:instrText>
      </w:r>
      <w:r w:rsidRPr="00346A7A">
        <w:rPr>
          <w:rFonts w:ascii="Calibri" w:eastAsia="Calibri" w:hAnsi="Calibri" w:cs="Times New Roman"/>
          <w:iCs/>
          <w:lang w:eastAsia="en-US"/>
        </w:rPr>
        <w:fldChar w:fldCharType="separate"/>
      </w:r>
      <w:r w:rsidRPr="00346A7A">
        <w:rPr>
          <w:rFonts w:ascii="Calibri" w:eastAsia="Calibri" w:hAnsi="Calibri" w:cs="Times New Roman"/>
          <w:iCs/>
          <w:noProof/>
          <w:lang w:eastAsia="en-US"/>
        </w:rPr>
        <w:t>1</w:t>
      </w:r>
      <w:r w:rsidRPr="00346A7A">
        <w:rPr>
          <w:rFonts w:ascii="Calibri" w:eastAsia="Calibri" w:hAnsi="Calibri" w:cs="Times New Roman"/>
          <w:iCs/>
          <w:lang w:eastAsia="en-US"/>
        </w:rPr>
        <w:fldChar w:fldCharType="end"/>
      </w:r>
      <w:r w:rsidRPr="00346A7A">
        <w:rPr>
          <w:rFonts w:ascii="Calibri" w:eastAsia="Calibri" w:hAnsi="Calibri" w:cs="Times New Roman"/>
          <w:iCs/>
          <w:lang w:eastAsia="en-US"/>
        </w:rPr>
        <w:t>)</w:t>
      </w:r>
    </w:p>
    <w:p w14:paraId="55959D5A" w14:textId="77777777" w:rsidR="00346A7A" w:rsidRPr="00346A7A" w:rsidRDefault="00346A7A" w:rsidP="00346A7A">
      <w:pPr>
        <w:spacing w:after="160" w:line="480" w:lineRule="auto"/>
        <w:rPr>
          <w:rFonts w:ascii="Calibri" w:eastAsia="DengXian" w:hAnsi="Calibri" w:cs="Times New Roman"/>
          <w:lang w:eastAsia="en-US"/>
        </w:rPr>
      </w:pPr>
      <w:r w:rsidRPr="00346A7A">
        <w:rPr>
          <w:rFonts w:ascii="Calibri" w:eastAsia="DengXian" w:hAnsi="Calibri" w:cs="Times New Roman"/>
          <w:lang w:eastAsia="en-US"/>
        </w:rPr>
        <w:t xml:space="preserve">If </w:t>
      </w:r>
      <m:oMath>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Y</m:t>
            </m:r>
          </m:sub>
          <m:sup>
            <m:r>
              <w:rPr>
                <w:rFonts w:ascii="Cambria Math" w:eastAsia="DengXian" w:hAnsi="Cambria Math" w:cs="Times New Roman"/>
                <w:lang w:eastAsia="en-US"/>
              </w:rPr>
              <m:t>2</m:t>
            </m:r>
          </m:sup>
        </m:sSubSup>
        <m:r>
          <w:rPr>
            <w:rFonts w:ascii="Cambria Math" w:eastAsia="DengXian" w:hAnsi="Cambria Math" w:cs="Times New Roman"/>
            <w:lang w:eastAsia="en-US"/>
          </w:rPr>
          <m:t>&lt;</m:t>
        </m:r>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X</m:t>
            </m:r>
          </m:sub>
          <m:sup>
            <m:r>
              <w:rPr>
                <w:rFonts w:ascii="Cambria Math" w:eastAsia="DengXian" w:hAnsi="Cambria Math" w:cs="Times New Roman"/>
                <w:lang w:eastAsia="en-US"/>
              </w:rPr>
              <m:t>2</m:t>
            </m:r>
          </m:sup>
        </m:sSubSup>
      </m:oMath>
      <w:r w:rsidRPr="00346A7A">
        <w:rPr>
          <w:rFonts w:ascii="Calibri" w:eastAsia="DengXian" w:hAnsi="Calibri" w:cs="Times New Roman"/>
          <w:lang w:eastAsia="en-US"/>
        </w:rPr>
        <w:t>, then define</w:t>
      </w:r>
    </w:p>
    <w:p w14:paraId="67C25F75" w14:textId="77777777" w:rsidR="00346A7A" w:rsidRPr="00346A7A" w:rsidRDefault="00346A7A" w:rsidP="00346A7A">
      <w:pPr>
        <w:tabs>
          <w:tab w:val="left" w:pos="8080"/>
        </w:tabs>
        <w:spacing w:line="240" w:lineRule="auto"/>
        <w:ind w:left="3969"/>
        <w:rPr>
          <w:rFonts w:ascii="Calibri" w:eastAsia="DengXian" w:hAnsi="Calibri" w:cs="Times New Roman"/>
          <w:i/>
          <w:iCs/>
          <w:sz w:val="18"/>
          <w:szCs w:val="18"/>
          <w:lang w:eastAsia="en-US"/>
        </w:rPr>
      </w:pPr>
      <m:oMath>
        <m:r>
          <w:rPr>
            <w:rFonts w:ascii="Cambria Math" w:eastAsia="DengXian" w:hAnsi="Cambria Math" w:cs="Times New Roman"/>
            <w:sz w:val="18"/>
            <w:szCs w:val="18"/>
            <w:lang w:eastAsia="en-US"/>
          </w:rPr>
          <m:t>X</m:t>
        </m:r>
        <m:r>
          <m:rPr>
            <m:sty m:val="p"/>
          </m:rPr>
          <w:rPr>
            <w:rFonts w:ascii="Cambria Math" w:eastAsia="DengXian" w:hAnsi="Cambria Math" w:cs="Times New Roman"/>
            <w:sz w:val="18"/>
            <w:szCs w:val="18"/>
            <w:lang w:eastAsia="en-US"/>
          </w:rPr>
          <m:t>=</m:t>
        </m:r>
        <m:r>
          <w:rPr>
            <w:rFonts w:ascii="Cambria Math" w:eastAsia="DengXian" w:hAnsi="Cambria Math" w:cs="Times New Roman"/>
            <w:sz w:val="18"/>
            <w:szCs w:val="18"/>
            <w:lang w:eastAsia="en-US"/>
          </w:rPr>
          <m:t>Y</m:t>
        </m:r>
        <m:r>
          <m:rPr>
            <m:sty m:val="p"/>
          </m:rPr>
          <w:rPr>
            <w:rFonts w:ascii="Cambria Math" w:eastAsia="DengXian" w:hAnsi="Cambria Math" w:cs="Times New Roman"/>
            <w:sz w:val="18"/>
            <w:szCs w:val="18"/>
            <w:lang w:eastAsia="en-US"/>
          </w:rPr>
          <m:t>-Δ</m:t>
        </m:r>
      </m:oMath>
      <w:r w:rsidRPr="00346A7A">
        <w:rPr>
          <w:rFonts w:ascii="Calibri" w:eastAsia="DengXian" w:hAnsi="Calibri" w:cs="Times New Roman"/>
          <w:i/>
          <w:iCs/>
          <w:sz w:val="18"/>
          <w:szCs w:val="18"/>
          <w:lang w:eastAsia="en-US"/>
        </w:rPr>
        <w:t>.</w:t>
      </w:r>
      <w:r w:rsidRPr="00346A7A">
        <w:rPr>
          <w:rFonts w:ascii="Calibri" w:eastAsia="DengXian" w:hAnsi="Calibri" w:cs="Times New Roman"/>
          <w:i/>
          <w:iCs/>
          <w:sz w:val="18"/>
          <w:szCs w:val="18"/>
          <w:lang w:eastAsia="en-US"/>
        </w:rPr>
        <w:tab/>
      </w:r>
      <w:r w:rsidRPr="00346A7A">
        <w:rPr>
          <w:rFonts w:ascii="Calibri" w:eastAsia="Calibri" w:hAnsi="Calibri" w:cs="Times New Roman"/>
          <w:iCs/>
          <w:lang w:eastAsia="en-US"/>
        </w:rPr>
        <w:t>(</w:t>
      </w:r>
      <w:r w:rsidRPr="00346A7A">
        <w:rPr>
          <w:rFonts w:ascii="Calibri" w:eastAsia="Calibri" w:hAnsi="Calibri" w:cs="Times New Roman"/>
          <w:iCs/>
          <w:lang w:eastAsia="en-US"/>
        </w:rPr>
        <w:fldChar w:fldCharType="begin"/>
      </w:r>
      <w:r w:rsidRPr="00346A7A">
        <w:rPr>
          <w:rFonts w:ascii="Calibri" w:eastAsia="Calibri" w:hAnsi="Calibri" w:cs="Times New Roman"/>
          <w:iCs/>
          <w:lang w:eastAsia="en-US"/>
        </w:rPr>
        <w:instrText xml:space="preserve"> SEQ ( \* ARABIC </w:instrText>
      </w:r>
      <w:r w:rsidRPr="00346A7A">
        <w:rPr>
          <w:rFonts w:ascii="Calibri" w:eastAsia="Calibri" w:hAnsi="Calibri" w:cs="Times New Roman"/>
          <w:iCs/>
          <w:lang w:eastAsia="en-US"/>
        </w:rPr>
        <w:fldChar w:fldCharType="separate"/>
      </w:r>
      <w:r w:rsidRPr="00346A7A">
        <w:rPr>
          <w:rFonts w:ascii="Calibri" w:eastAsia="Calibri" w:hAnsi="Calibri" w:cs="Times New Roman"/>
          <w:iCs/>
          <w:noProof/>
          <w:lang w:eastAsia="en-US"/>
        </w:rPr>
        <w:t>2</w:t>
      </w:r>
      <w:r w:rsidRPr="00346A7A">
        <w:rPr>
          <w:rFonts w:ascii="Calibri" w:eastAsia="Calibri" w:hAnsi="Calibri" w:cs="Times New Roman"/>
          <w:iCs/>
          <w:lang w:eastAsia="en-US"/>
        </w:rPr>
        <w:fldChar w:fldCharType="end"/>
      </w:r>
      <w:r w:rsidRPr="00346A7A">
        <w:rPr>
          <w:rFonts w:ascii="Calibri" w:eastAsia="Calibri" w:hAnsi="Calibri" w:cs="Times New Roman"/>
          <w:iCs/>
          <w:lang w:eastAsia="en-US"/>
        </w:rPr>
        <w:t>)</w:t>
      </w:r>
    </w:p>
    <w:p w14:paraId="26D4FC93" w14:textId="77777777" w:rsidR="00346A7A" w:rsidRPr="00346A7A" w:rsidRDefault="00346A7A" w:rsidP="00346A7A">
      <w:pPr>
        <w:spacing w:after="160" w:line="480" w:lineRule="auto"/>
        <w:rPr>
          <w:rFonts w:ascii="Calibri" w:eastAsia="DengXian" w:hAnsi="Calibri" w:cs="Times New Roman"/>
          <w:lang w:eastAsia="en-US"/>
        </w:rPr>
      </w:pPr>
      <w:r w:rsidRPr="00346A7A">
        <w:rPr>
          <w:rFonts w:ascii="Calibri" w:eastAsia="DengXian" w:hAnsi="Calibri" w:cs="Times New Roman"/>
          <w:lang w:eastAsia="en-US"/>
        </w:rPr>
        <w:t xml:space="preserve">Let </w:t>
      </w:r>
      <m:oMath>
        <m:r>
          <w:rPr>
            <w:rFonts w:ascii="Cambria Math" w:eastAsia="DengXian" w:hAnsi="Cambria Math" w:cs="Times New Roman"/>
            <w:lang w:eastAsia="en-US"/>
          </w:rPr>
          <m:t>μ</m:t>
        </m:r>
      </m:oMath>
      <w:r w:rsidRPr="00346A7A">
        <w:rPr>
          <w:rFonts w:ascii="Calibri" w:eastAsia="DengXian" w:hAnsi="Calibri" w:cs="Times New Roman"/>
          <w:lang w:eastAsia="en-US"/>
        </w:rPr>
        <w:t xml:space="preserve"> and </w:t>
      </w:r>
      <m:oMath>
        <m:sSup>
          <m:sSupPr>
            <m:ctrlPr>
              <w:rPr>
                <w:rFonts w:ascii="Cambria Math" w:eastAsia="DengXian" w:hAnsi="Cambria Math" w:cs="Times New Roman"/>
                <w:i/>
                <w:lang w:eastAsia="en-US"/>
              </w:rPr>
            </m:ctrlPr>
          </m:sSupPr>
          <m:e>
            <m:r>
              <w:rPr>
                <w:rFonts w:ascii="Cambria Math" w:eastAsia="DengXian" w:hAnsi="Cambria Math" w:cs="Times New Roman"/>
                <w:lang w:eastAsia="en-US"/>
              </w:rPr>
              <m:t>σ</m:t>
            </m:r>
          </m:e>
          <m:sup>
            <m:r>
              <w:rPr>
                <w:rFonts w:ascii="Cambria Math" w:eastAsia="DengXian" w:hAnsi="Cambria Math" w:cs="Times New Roman"/>
                <w:lang w:eastAsia="en-US"/>
              </w:rPr>
              <m:t>2</m:t>
            </m:r>
          </m:sup>
        </m:sSup>
      </m:oMath>
      <w:r w:rsidRPr="00346A7A">
        <w:rPr>
          <w:rFonts w:ascii="Calibri" w:eastAsia="DengXian" w:hAnsi="Calibri" w:cs="Times New Roman"/>
          <w:lang w:eastAsia="en-US"/>
        </w:rPr>
        <w:t xml:space="preserve"> be the mean and variance of the distribution of </w:t>
      </w:r>
      <m:oMath>
        <m:r>
          <m:rPr>
            <m:sty m:val="p"/>
          </m:rPr>
          <w:rPr>
            <w:rFonts w:ascii="Cambria Math" w:eastAsia="DengXian" w:hAnsi="Cambria Math" w:cs="Times New Roman"/>
            <w:lang w:eastAsia="en-US"/>
          </w:rPr>
          <m:t>Δ</m:t>
        </m:r>
      </m:oMath>
      <w:r w:rsidRPr="00346A7A">
        <w:rPr>
          <w:rFonts w:ascii="Calibri" w:eastAsia="DengXian" w:hAnsi="Calibri" w:cs="Times New Roman"/>
          <w:lang w:eastAsia="en-US"/>
        </w:rPr>
        <w:t xml:space="preserve">. Then assuming </w:t>
      </w:r>
      <m:oMath>
        <m:r>
          <w:rPr>
            <w:rFonts w:ascii="Cambria Math" w:eastAsia="DengXian" w:hAnsi="Cambria Math" w:cs="Times New Roman"/>
            <w:lang w:eastAsia="en-US"/>
          </w:rPr>
          <m:t>X</m:t>
        </m:r>
      </m:oMath>
      <w:r w:rsidRPr="00346A7A">
        <w:rPr>
          <w:rFonts w:ascii="Calibri" w:eastAsia="DengXian" w:hAnsi="Calibri" w:cs="Times New Roman"/>
          <w:lang w:eastAsia="en-US"/>
        </w:rPr>
        <w:t xml:space="preserve"> and </w:t>
      </w:r>
      <m:oMath>
        <m:r>
          <m:rPr>
            <m:sty m:val="p"/>
          </m:rPr>
          <w:rPr>
            <w:rFonts w:ascii="Cambria Math" w:eastAsia="DengXian" w:hAnsi="Cambria Math" w:cs="Times New Roman"/>
            <w:lang w:eastAsia="en-US"/>
          </w:rPr>
          <m:t>Δ</m:t>
        </m:r>
      </m:oMath>
      <w:r w:rsidRPr="00346A7A">
        <w:rPr>
          <w:rFonts w:ascii="Calibri" w:eastAsia="DengXian" w:hAnsi="Calibri" w:cs="Times New Roman"/>
          <w:lang w:eastAsia="en-US"/>
        </w:rPr>
        <w:t xml:space="preserve"> are independent, we get </w:t>
      </w:r>
      <m:oMath>
        <m:r>
          <w:rPr>
            <w:rFonts w:ascii="Cambria Math" w:eastAsia="DengXian" w:hAnsi="Cambria Math" w:cs="Times New Roman"/>
            <w:lang w:eastAsia="en-US"/>
          </w:rPr>
          <m:t>μ=</m:t>
        </m:r>
        <m:sSub>
          <m:sSubPr>
            <m:ctrlPr>
              <w:rPr>
                <w:rFonts w:ascii="Cambria Math" w:eastAsia="DengXian" w:hAnsi="Cambria Math" w:cs="Times New Roman"/>
                <w:i/>
                <w:lang w:eastAsia="en-US"/>
              </w:rPr>
            </m:ctrlPr>
          </m:sSubPr>
          <m:e>
            <m:r>
              <w:rPr>
                <w:rFonts w:ascii="Cambria Math" w:eastAsia="DengXian" w:hAnsi="Cambria Math" w:cs="Times New Roman"/>
                <w:lang w:eastAsia="en-US"/>
              </w:rPr>
              <m:t>μ</m:t>
            </m:r>
          </m:e>
          <m:sub>
            <m:r>
              <w:rPr>
                <w:rFonts w:ascii="Cambria Math" w:eastAsia="DengXian" w:hAnsi="Cambria Math" w:cs="Times New Roman"/>
                <w:lang w:eastAsia="en-US"/>
              </w:rPr>
              <m:t>Y</m:t>
            </m:r>
          </m:sub>
        </m:sSub>
        <m:r>
          <w:rPr>
            <w:rFonts w:ascii="Cambria Math" w:eastAsia="DengXian" w:hAnsi="Cambria Math" w:cs="Times New Roman"/>
            <w:lang w:eastAsia="en-US"/>
          </w:rPr>
          <m:t>-</m:t>
        </m:r>
        <m:sSub>
          <m:sSubPr>
            <m:ctrlPr>
              <w:rPr>
                <w:rFonts w:ascii="Cambria Math" w:eastAsia="DengXian" w:hAnsi="Cambria Math" w:cs="Times New Roman"/>
                <w:i/>
                <w:lang w:eastAsia="en-US"/>
              </w:rPr>
            </m:ctrlPr>
          </m:sSubPr>
          <m:e>
            <m:r>
              <w:rPr>
                <w:rFonts w:ascii="Cambria Math" w:eastAsia="DengXian" w:hAnsi="Cambria Math" w:cs="Times New Roman"/>
                <w:lang w:eastAsia="en-US"/>
              </w:rPr>
              <m:t>μ</m:t>
            </m:r>
          </m:e>
          <m:sub>
            <m:r>
              <w:rPr>
                <w:rFonts w:ascii="Cambria Math" w:eastAsia="DengXian" w:hAnsi="Cambria Math" w:cs="Times New Roman"/>
                <w:lang w:eastAsia="en-US"/>
              </w:rPr>
              <m:t>X</m:t>
            </m:r>
          </m:sub>
        </m:sSub>
      </m:oMath>
      <w:r w:rsidRPr="00346A7A">
        <w:rPr>
          <w:rFonts w:ascii="Calibri" w:eastAsia="DengXian" w:hAnsi="Calibri" w:cs="Times New Roman"/>
          <w:lang w:eastAsia="en-US"/>
        </w:rPr>
        <w:t xml:space="preserve"> and </w:t>
      </w:r>
      <m:oMath>
        <m:sSup>
          <m:sSupPr>
            <m:ctrlPr>
              <w:rPr>
                <w:rFonts w:ascii="Cambria Math" w:eastAsia="DengXian" w:hAnsi="Cambria Math" w:cs="Times New Roman"/>
                <w:i/>
                <w:lang w:eastAsia="en-US"/>
              </w:rPr>
            </m:ctrlPr>
          </m:sSupPr>
          <m:e>
            <m:r>
              <w:rPr>
                <w:rFonts w:ascii="Cambria Math" w:eastAsia="DengXian" w:hAnsi="Cambria Math" w:cs="Times New Roman"/>
                <w:lang w:eastAsia="en-US"/>
              </w:rPr>
              <m:t>σ</m:t>
            </m:r>
          </m:e>
          <m:sup>
            <m:r>
              <w:rPr>
                <w:rFonts w:ascii="Cambria Math" w:eastAsia="DengXian" w:hAnsi="Cambria Math" w:cs="Times New Roman"/>
                <w:lang w:eastAsia="en-US"/>
              </w:rPr>
              <m:t>2</m:t>
            </m:r>
          </m:sup>
        </m:sSup>
        <m:r>
          <w:rPr>
            <w:rFonts w:ascii="Cambria Math" w:eastAsia="DengXian" w:hAnsi="Cambria Math" w:cs="Times New Roman"/>
            <w:lang w:eastAsia="en-US"/>
          </w:rPr>
          <m:t>=|</m:t>
        </m:r>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Y</m:t>
            </m:r>
          </m:sub>
          <m:sup>
            <m:r>
              <w:rPr>
                <w:rFonts w:ascii="Cambria Math" w:eastAsia="DengXian" w:hAnsi="Cambria Math" w:cs="Times New Roman"/>
                <w:lang w:eastAsia="en-US"/>
              </w:rPr>
              <m:t>2</m:t>
            </m:r>
          </m:sup>
        </m:sSubSup>
        <m:r>
          <w:rPr>
            <w:rFonts w:ascii="Cambria Math" w:eastAsia="DengXian" w:hAnsi="Cambria Math" w:cs="Times New Roman"/>
            <w:lang w:eastAsia="en-US"/>
          </w:rPr>
          <m:t>-</m:t>
        </m:r>
        <m:sSubSup>
          <m:sSubSupPr>
            <m:ctrlPr>
              <w:rPr>
                <w:rFonts w:ascii="Cambria Math" w:eastAsia="DengXian" w:hAnsi="Cambria Math" w:cs="Times New Roman"/>
                <w:i/>
                <w:lang w:eastAsia="en-US"/>
              </w:rPr>
            </m:ctrlPr>
          </m:sSubSupPr>
          <m:e>
            <m:r>
              <w:rPr>
                <w:rFonts w:ascii="Cambria Math" w:eastAsia="DengXian" w:hAnsi="Cambria Math" w:cs="Times New Roman"/>
                <w:lang w:eastAsia="en-US"/>
              </w:rPr>
              <m:t>σ</m:t>
            </m:r>
          </m:e>
          <m:sub>
            <m:r>
              <w:rPr>
                <w:rFonts w:ascii="Cambria Math" w:eastAsia="DengXian" w:hAnsi="Cambria Math" w:cs="Times New Roman"/>
                <w:lang w:eastAsia="en-US"/>
              </w:rPr>
              <m:t>X</m:t>
            </m:r>
          </m:sub>
          <m:sup>
            <m:r>
              <w:rPr>
                <w:rFonts w:ascii="Cambria Math" w:eastAsia="DengXian" w:hAnsi="Cambria Math" w:cs="Times New Roman"/>
                <w:lang w:eastAsia="en-US"/>
              </w:rPr>
              <m:t>2</m:t>
            </m:r>
          </m:sup>
        </m:sSubSup>
        <m:r>
          <w:rPr>
            <w:rFonts w:ascii="Cambria Math" w:eastAsia="DengXian" w:hAnsi="Cambria Math" w:cs="Times New Roman"/>
            <w:lang w:eastAsia="en-US"/>
          </w:rPr>
          <m:t>|</m:t>
        </m:r>
      </m:oMath>
      <w:r w:rsidRPr="00346A7A">
        <w:rPr>
          <w:rFonts w:ascii="Calibri" w:eastAsia="DengXian" w:hAnsi="Calibri" w:cs="Times New Roman"/>
          <w:lang w:eastAsia="en-US"/>
        </w:rPr>
        <w:t xml:space="preserve"> using equation (1) and (2). The DM approach involves sampling from the distribution of </w:t>
      </w:r>
      <m:oMath>
        <m:r>
          <w:rPr>
            <w:rFonts w:ascii="Cambria Math" w:eastAsia="DengXian" w:hAnsi="Cambria Math" w:cs="Times New Roman"/>
            <w:lang w:eastAsia="en-US"/>
          </w:rPr>
          <m:t>X</m:t>
        </m:r>
      </m:oMath>
      <w:r w:rsidRPr="00346A7A">
        <w:rPr>
          <w:rFonts w:ascii="Calibri" w:eastAsia="DengXian" w:hAnsi="Calibri" w:cs="Times New Roman"/>
          <w:lang w:eastAsia="en-US"/>
        </w:rPr>
        <w:t xml:space="preserve"> and </w:t>
      </w:r>
      <m:oMath>
        <m:r>
          <m:rPr>
            <m:sty m:val="p"/>
          </m:rPr>
          <w:rPr>
            <w:rFonts w:ascii="Cambria Math" w:eastAsia="DengXian" w:hAnsi="Cambria Math" w:cs="Times New Roman"/>
            <w:lang w:eastAsia="en-US"/>
          </w:rPr>
          <m:t>Δ</m:t>
        </m:r>
      </m:oMath>
      <w:r w:rsidRPr="00346A7A">
        <w:rPr>
          <w:rFonts w:ascii="Calibri" w:eastAsia="DengXian" w:hAnsi="Calibri" w:cs="Times New Roman"/>
          <w:lang w:eastAsia="en-US"/>
        </w:rPr>
        <w:t xml:space="preserve"> first and then using sampled values of </w:t>
      </w:r>
      <m:oMath>
        <m:r>
          <w:rPr>
            <w:rFonts w:ascii="Cambria Math" w:eastAsia="DengXian" w:hAnsi="Cambria Math" w:cs="Times New Roman"/>
            <w:lang w:eastAsia="en-US"/>
          </w:rPr>
          <m:t>X</m:t>
        </m:r>
      </m:oMath>
      <w:r w:rsidRPr="00346A7A">
        <w:rPr>
          <w:rFonts w:ascii="Calibri" w:eastAsia="DengXian" w:hAnsi="Calibri" w:cs="Times New Roman"/>
          <w:lang w:eastAsia="en-US"/>
        </w:rPr>
        <w:t xml:space="preserve"> and </w:t>
      </w:r>
      <m:oMath>
        <m:r>
          <m:rPr>
            <m:sty m:val="p"/>
          </m:rPr>
          <w:rPr>
            <w:rFonts w:ascii="Cambria Math" w:eastAsia="DengXian" w:hAnsi="Cambria Math" w:cs="Times New Roman"/>
            <w:lang w:eastAsia="en-US"/>
          </w:rPr>
          <m:t>Δ</m:t>
        </m:r>
      </m:oMath>
      <w:r w:rsidRPr="00346A7A">
        <w:rPr>
          <w:rFonts w:ascii="Calibri" w:eastAsia="DengXian" w:hAnsi="Calibri" w:cs="Times New Roman"/>
          <w:lang w:eastAsia="en-US"/>
        </w:rPr>
        <w:t xml:space="preserve"> to derive sampled values of </w:t>
      </w:r>
      <m:oMath>
        <m:r>
          <w:rPr>
            <w:rFonts w:ascii="Cambria Math" w:eastAsia="DengXian" w:hAnsi="Cambria Math" w:cs="Times New Roman"/>
            <w:lang w:eastAsia="en-US"/>
          </w:rPr>
          <m:t>Y</m:t>
        </m:r>
      </m:oMath>
      <w:r w:rsidRPr="00346A7A">
        <w:rPr>
          <w:rFonts w:ascii="Calibri" w:eastAsia="DengXian" w:hAnsi="Calibri" w:cs="Times New Roman"/>
          <w:lang w:eastAsia="en-US"/>
        </w:rPr>
        <w:t>.</w:t>
      </w:r>
    </w:p>
    <w:p w14:paraId="53EA4A8C" w14:textId="77777777" w:rsidR="00346A7A" w:rsidRPr="00346A7A" w:rsidRDefault="00346A7A" w:rsidP="00346A7A">
      <w:pPr>
        <w:spacing w:after="160" w:line="480" w:lineRule="auto"/>
        <w:rPr>
          <w:rFonts w:ascii="Calibri" w:eastAsia="DengXian" w:hAnsi="Calibri" w:cs="Times New Roman"/>
          <w:lang w:eastAsia="en-US"/>
        </w:rPr>
      </w:pPr>
      <w:r w:rsidRPr="00346A7A">
        <w:rPr>
          <w:rFonts w:ascii="Calibri" w:eastAsia="Calibri" w:hAnsi="Calibri" w:cs="Times New Roman"/>
          <w:lang w:eastAsia="en-US"/>
        </w:rPr>
        <w:t xml:space="preserve">Since the paired difference variable </w:t>
      </w:r>
      <m:oMath>
        <m:r>
          <m:rPr>
            <m:sty m:val="p"/>
          </m:rPr>
          <w:rPr>
            <w:rFonts w:ascii="Cambria Math" w:eastAsia="DengXian" w:hAnsi="Cambria Math" w:cs="Times New Roman"/>
            <w:lang w:eastAsia="en-US"/>
          </w:rPr>
          <m:t>Δ</m:t>
        </m:r>
      </m:oMath>
      <w:r w:rsidRPr="00346A7A">
        <w:rPr>
          <w:rFonts w:ascii="Calibri" w:eastAsia="DengXian" w:hAnsi="Calibri" w:cs="Times New Roman"/>
          <w:lang w:eastAsia="en-US"/>
        </w:rPr>
        <w:t xml:space="preserve"> needs to be positive to </w:t>
      </w:r>
      <w:ins w:id="9" w:author="Nicholas Latimer" w:date="2017-02-24T13:23:00Z">
        <w:r w:rsidR="00113A58">
          <w:rPr>
            <w:rFonts w:ascii="Calibri" w:eastAsia="DengXian" w:hAnsi="Calibri" w:cs="Times New Roman"/>
            <w:lang w:eastAsia="en-US"/>
          </w:rPr>
          <w:t>m</w:t>
        </w:r>
      </w:ins>
      <w:del w:id="10" w:author="Nicholas Latimer" w:date="2017-02-24T13:23:00Z">
        <w:r w:rsidRPr="00346A7A" w:rsidDel="00113A58">
          <w:rPr>
            <w:rFonts w:ascii="Calibri" w:eastAsia="DengXian" w:hAnsi="Calibri" w:cs="Times New Roman"/>
            <w:lang w:eastAsia="en-US"/>
          </w:rPr>
          <w:delText>n</w:delText>
        </w:r>
      </w:del>
      <w:r w:rsidRPr="00346A7A">
        <w:rPr>
          <w:rFonts w:ascii="Calibri" w:eastAsia="DengXian" w:hAnsi="Calibri" w:cs="Times New Roman"/>
          <w:lang w:eastAsia="en-US"/>
        </w:rPr>
        <w:t>ee</w:t>
      </w:r>
      <w:ins w:id="11" w:author="Nicholas Latimer" w:date="2017-02-24T13:23:00Z">
        <w:r w:rsidR="00113A58">
          <w:rPr>
            <w:rFonts w:ascii="Calibri" w:eastAsia="DengXian" w:hAnsi="Calibri" w:cs="Times New Roman"/>
            <w:lang w:eastAsia="en-US"/>
          </w:rPr>
          <w:t>t</w:t>
        </w:r>
      </w:ins>
      <w:del w:id="12" w:author="Nicholas Latimer" w:date="2017-02-24T13:23:00Z">
        <w:r w:rsidRPr="00346A7A" w:rsidDel="00113A58">
          <w:rPr>
            <w:rFonts w:ascii="Calibri" w:eastAsia="DengXian" w:hAnsi="Calibri" w:cs="Times New Roman"/>
            <w:lang w:eastAsia="en-US"/>
          </w:rPr>
          <w:delText>d</w:delText>
        </w:r>
      </w:del>
      <w:r w:rsidRPr="00346A7A">
        <w:rPr>
          <w:rFonts w:ascii="Calibri" w:eastAsia="DengXian" w:hAnsi="Calibri" w:cs="Times New Roman"/>
          <w:lang w:eastAsia="en-US"/>
        </w:rPr>
        <w:t xml:space="preserve"> to the monotonicity condition, we assume a Beta(a,b) distribution for </w:t>
      </w:r>
      <m:oMath>
        <m:r>
          <m:rPr>
            <m:sty m:val="p"/>
          </m:rPr>
          <w:rPr>
            <w:rFonts w:ascii="Cambria Math" w:eastAsia="DengXian" w:hAnsi="Cambria Math" w:cs="Times New Roman"/>
            <w:lang w:eastAsia="en-US"/>
          </w:rPr>
          <m:t>Δ</m:t>
        </m:r>
      </m:oMath>
      <w:r w:rsidRPr="00346A7A">
        <w:rPr>
          <w:rFonts w:ascii="Calibri" w:eastAsia="DengXian" w:hAnsi="Calibri" w:cs="Times New Roman"/>
          <w:lang w:eastAsia="en-US"/>
        </w:rPr>
        <w:t xml:space="preserve">.  Hence, </w:t>
      </w:r>
    </w:p>
    <w:p w14:paraId="5E3AD112" w14:textId="77777777" w:rsidR="00346A7A" w:rsidRPr="00346A7A" w:rsidRDefault="00346A7A" w:rsidP="00346A7A">
      <w:pPr>
        <w:spacing w:after="160" w:line="480" w:lineRule="auto"/>
        <w:rPr>
          <w:rFonts w:ascii="Calibri" w:eastAsia="DengXian" w:hAnsi="Calibri" w:cs="Times New Roman"/>
          <w:lang w:eastAsia="en-US"/>
        </w:rPr>
      </w:pPr>
      <m:oMathPara>
        <m:oMath>
          <m:r>
            <w:rPr>
              <w:rFonts w:ascii="Cambria Math" w:eastAsia="Calibri" w:hAnsi="Cambria Math" w:cs="Times New Roman"/>
              <w:lang w:eastAsia="en-US"/>
            </w:rPr>
            <m:t>μ=</m:t>
          </m:r>
          <m:f>
            <m:fPr>
              <m:ctrlPr>
                <w:rPr>
                  <w:rFonts w:ascii="Cambria Math" w:eastAsia="Calibri" w:hAnsi="Cambria Math" w:cs="Times New Roman"/>
                  <w:i/>
                  <w:lang w:eastAsia="en-US"/>
                </w:rPr>
              </m:ctrlPr>
            </m:fPr>
            <m:num>
              <m:r>
                <w:rPr>
                  <w:rFonts w:ascii="Cambria Math" w:eastAsia="Calibri" w:hAnsi="Cambria Math" w:cs="Times New Roman"/>
                  <w:lang w:eastAsia="en-US"/>
                </w:rPr>
                <m:t>a</m:t>
              </m:r>
            </m:num>
            <m:den>
              <m:r>
                <w:rPr>
                  <w:rFonts w:ascii="Cambria Math" w:eastAsia="Calibri" w:hAnsi="Cambria Math" w:cs="Times New Roman"/>
                  <w:lang w:eastAsia="en-US"/>
                </w:rPr>
                <m:t>a+b</m:t>
              </m:r>
            </m:den>
          </m:f>
        </m:oMath>
      </m:oMathPara>
    </w:p>
    <w:p w14:paraId="1173952E" w14:textId="77777777" w:rsidR="00346A7A" w:rsidRPr="00346A7A" w:rsidRDefault="00770D20" w:rsidP="00346A7A">
      <w:pPr>
        <w:spacing w:after="160" w:line="480" w:lineRule="auto"/>
        <w:rPr>
          <w:rFonts w:ascii="Calibri" w:eastAsia="DengXian" w:hAnsi="Calibri" w:cs="Times New Roman"/>
          <w:lang w:eastAsia="en-US"/>
        </w:rPr>
      </w:pPr>
      <m:oMathPara>
        <m:oMath>
          <m:sSup>
            <m:sSupPr>
              <m:ctrlPr>
                <w:rPr>
                  <w:rFonts w:ascii="Cambria Math" w:eastAsia="DengXian" w:hAnsi="Cambria Math" w:cs="Times New Roman"/>
                  <w:i/>
                  <w:lang w:eastAsia="en-US"/>
                </w:rPr>
              </m:ctrlPr>
            </m:sSupPr>
            <m:e>
              <m:r>
                <w:rPr>
                  <w:rFonts w:ascii="Cambria Math" w:eastAsia="DengXian" w:hAnsi="Cambria Math" w:cs="Times New Roman"/>
                  <w:lang w:eastAsia="en-US"/>
                </w:rPr>
                <m:t>σ</m:t>
              </m:r>
            </m:e>
            <m:sup>
              <m:r>
                <w:rPr>
                  <w:rFonts w:ascii="Cambria Math" w:eastAsia="DengXian" w:hAnsi="Cambria Math" w:cs="Times New Roman"/>
                  <w:lang w:eastAsia="en-US"/>
                </w:rPr>
                <m:t>2</m:t>
              </m:r>
            </m:sup>
          </m:sSup>
          <m:r>
            <w:rPr>
              <w:rFonts w:ascii="Cambria Math" w:eastAsia="DengXian" w:hAnsi="Cambria Math" w:cs="Times New Roman"/>
              <w:lang w:eastAsia="en-US"/>
            </w:rPr>
            <m:t>=</m:t>
          </m:r>
          <m:f>
            <m:fPr>
              <m:ctrlPr>
                <w:rPr>
                  <w:rFonts w:ascii="Cambria Math" w:eastAsia="DengXian" w:hAnsi="Cambria Math" w:cs="Times New Roman"/>
                  <w:i/>
                  <w:lang w:eastAsia="en-US"/>
                </w:rPr>
              </m:ctrlPr>
            </m:fPr>
            <m:num>
              <m:r>
                <w:rPr>
                  <w:rFonts w:ascii="Cambria Math" w:eastAsia="DengXian" w:hAnsi="Cambria Math" w:cs="Times New Roman"/>
                  <w:lang w:eastAsia="en-US"/>
                </w:rPr>
                <m:t>ab</m:t>
              </m:r>
            </m:num>
            <m:den>
              <m:sSup>
                <m:sSupPr>
                  <m:ctrlPr>
                    <w:rPr>
                      <w:rFonts w:ascii="Cambria Math" w:eastAsia="DengXian" w:hAnsi="Cambria Math" w:cs="Times New Roman"/>
                      <w:i/>
                      <w:lang w:eastAsia="en-US"/>
                    </w:rPr>
                  </m:ctrlPr>
                </m:sSupPr>
                <m:e>
                  <m:d>
                    <m:dPr>
                      <m:ctrlPr>
                        <w:rPr>
                          <w:rFonts w:ascii="Cambria Math" w:eastAsia="DengXian" w:hAnsi="Cambria Math" w:cs="Times New Roman"/>
                          <w:i/>
                          <w:lang w:eastAsia="en-US"/>
                        </w:rPr>
                      </m:ctrlPr>
                    </m:dPr>
                    <m:e>
                      <m:r>
                        <w:rPr>
                          <w:rFonts w:ascii="Cambria Math" w:eastAsia="DengXian" w:hAnsi="Cambria Math" w:cs="Times New Roman"/>
                          <w:lang w:eastAsia="en-US"/>
                        </w:rPr>
                        <m:t>a+b</m:t>
                      </m:r>
                    </m:e>
                  </m:d>
                </m:e>
                <m:sup>
                  <m:r>
                    <w:rPr>
                      <w:rFonts w:ascii="Cambria Math" w:eastAsia="DengXian" w:hAnsi="Cambria Math" w:cs="Times New Roman"/>
                      <w:lang w:eastAsia="en-US"/>
                    </w:rPr>
                    <m:t>2</m:t>
                  </m:r>
                </m:sup>
              </m:sSup>
              <m:r>
                <w:rPr>
                  <w:rFonts w:ascii="Cambria Math" w:eastAsia="DengXian" w:hAnsi="Cambria Math" w:cs="Times New Roman"/>
                  <w:lang w:eastAsia="en-US"/>
                </w:rPr>
                <m:t>(a+b+1)</m:t>
              </m:r>
            </m:den>
          </m:f>
        </m:oMath>
      </m:oMathPara>
    </w:p>
    <w:p w14:paraId="1A2EBFEF" w14:textId="77777777" w:rsidR="00346A7A" w:rsidRPr="00346A7A" w:rsidRDefault="00346A7A" w:rsidP="00346A7A">
      <w:pPr>
        <w:spacing w:after="160" w:line="480" w:lineRule="auto"/>
        <w:rPr>
          <w:rFonts w:ascii="Calibri" w:eastAsia="DengXian" w:hAnsi="Calibri" w:cs="Times New Roman"/>
          <w:lang w:eastAsia="en-US"/>
        </w:rPr>
      </w:pPr>
      <w:commentRangeStart w:id="13"/>
      <w:r w:rsidRPr="00346A7A">
        <w:rPr>
          <w:rFonts w:ascii="Calibri" w:eastAsia="DengXian" w:hAnsi="Calibri" w:cs="Times New Roman"/>
          <w:lang w:eastAsia="en-US"/>
        </w:rPr>
        <w:t xml:space="preserve">These can be solved simultaneously to give </w:t>
      </w:r>
    </w:p>
    <w:tbl>
      <w:tblPr>
        <w:tblW w:w="0" w:type="auto"/>
        <w:tblLook w:val="04A0" w:firstRow="1" w:lastRow="0" w:firstColumn="1" w:lastColumn="0" w:noHBand="0" w:noVBand="1"/>
      </w:tblPr>
      <w:tblGrid>
        <w:gridCol w:w="7938"/>
        <w:gridCol w:w="629"/>
      </w:tblGrid>
      <w:tr w:rsidR="00346A7A" w:rsidRPr="00346A7A" w14:paraId="65288BC9" w14:textId="77777777" w:rsidTr="007B5826">
        <w:tc>
          <w:tcPr>
            <w:tcW w:w="7938" w:type="dxa"/>
            <w:shd w:val="clear" w:color="auto" w:fill="auto"/>
            <w:vAlign w:val="center"/>
          </w:tcPr>
          <w:p w14:paraId="0E85EC79" w14:textId="77777777" w:rsidR="00346A7A" w:rsidRPr="00346A7A" w:rsidRDefault="00346A7A" w:rsidP="00346A7A">
            <w:pPr>
              <w:keepNext/>
              <w:spacing w:after="0" w:line="480" w:lineRule="auto"/>
              <w:rPr>
                <w:rFonts w:ascii="Calibri" w:eastAsia="Calibri" w:hAnsi="Calibri" w:cs="Calibri"/>
              </w:rPr>
            </w:pPr>
            <m:oMathPara>
              <m:oMath>
                <m:r>
                  <m:rPr>
                    <m:sty m:val="p"/>
                  </m:rPr>
                  <w:rPr>
                    <w:rFonts w:ascii="Cambria Math" w:eastAsia="Calibri" w:hAnsi="Cambria Math" w:cs="Calibri"/>
                  </w:rPr>
                  <m:t>a=</m:t>
                </m:r>
                <m:f>
                  <m:fPr>
                    <m:ctrlPr>
                      <w:rPr>
                        <w:rFonts w:ascii="Cambria Math" w:eastAsia="Calibri" w:hAnsi="Cambria Math" w:cs="Calibri"/>
                      </w:rPr>
                    </m:ctrlPr>
                  </m:fPr>
                  <m:num>
                    <m:f>
                      <m:fPr>
                        <m:ctrlPr>
                          <w:rPr>
                            <w:rFonts w:ascii="Cambria Math" w:eastAsia="Calibri" w:hAnsi="Cambria Math" w:cs="Calibri"/>
                          </w:rPr>
                        </m:ctrlPr>
                      </m:fPr>
                      <m:num>
                        <m:r>
                          <m:rPr>
                            <m:sty m:val="p"/>
                          </m:rPr>
                          <w:rPr>
                            <w:rFonts w:ascii="Cambria Math" w:eastAsia="Calibri" w:hAnsi="Cambria Math" w:cs="Calibri"/>
                          </w:rPr>
                          <m:t>θ</m:t>
                        </m:r>
                      </m:num>
                      <m:den>
                        <m:sSup>
                          <m:sSupPr>
                            <m:ctrlPr>
                              <w:rPr>
                                <w:rFonts w:ascii="Cambria Math" w:eastAsia="Calibri" w:hAnsi="Cambria Math" w:cs="Calibri"/>
                              </w:rPr>
                            </m:ctrlPr>
                          </m:sSupPr>
                          <m:e>
                            <m:r>
                              <m:rPr>
                                <m:sty m:val="p"/>
                              </m:rPr>
                              <w:rPr>
                                <w:rFonts w:ascii="Cambria Math" w:eastAsia="Calibri" w:hAnsi="Cambria Math" w:cs="Calibri"/>
                              </w:rPr>
                              <m:t>σ</m:t>
                            </m:r>
                          </m:e>
                          <m:sup>
                            <m:r>
                              <m:rPr>
                                <m:sty m:val="p"/>
                              </m:rPr>
                              <w:rPr>
                                <w:rFonts w:ascii="Cambria Math" w:eastAsia="Calibri" w:hAnsi="Cambria Math" w:cs="Calibri"/>
                              </w:rPr>
                              <m:t>2</m:t>
                            </m:r>
                          </m:sup>
                        </m:sSup>
                      </m:den>
                    </m:f>
                    <m:r>
                      <m:rPr>
                        <m:sty m:val="p"/>
                      </m:rPr>
                      <w:rPr>
                        <w:rFonts w:ascii="Cambria Math" w:eastAsia="Calibri" w:hAnsi="Cambria Math" w:cs="Calibri"/>
                      </w:rPr>
                      <m:t>-1-2θ</m:t>
                    </m:r>
                    <m:r>
                      <w:rPr>
                        <w:rFonts w:ascii="Cambria Math" w:eastAsia="Calibri" w:hAnsi="Cambria Math" w:cs="Calibri"/>
                      </w:rPr>
                      <m:t>-</m:t>
                    </m:r>
                    <m:sSup>
                      <m:sSupPr>
                        <m:ctrlPr>
                          <w:rPr>
                            <w:rFonts w:ascii="Cambria Math" w:eastAsia="Calibri" w:hAnsi="Cambria Math" w:cs="Calibri"/>
                            <w:i/>
                          </w:rPr>
                        </m:ctrlPr>
                      </m:sSupPr>
                      <m:e>
                        <m:r>
                          <w:rPr>
                            <w:rFonts w:ascii="Cambria Math" w:eastAsia="Calibri" w:hAnsi="Cambria Math" w:cs="Calibri"/>
                          </w:rPr>
                          <m:t>θ</m:t>
                        </m:r>
                      </m:e>
                      <m:sup>
                        <m:r>
                          <w:rPr>
                            <w:rFonts w:ascii="Cambria Math" w:eastAsia="Calibri" w:hAnsi="Cambria Math" w:cs="Calibri"/>
                          </w:rPr>
                          <m:t>2</m:t>
                        </m:r>
                      </m:sup>
                    </m:sSup>
                  </m:num>
                  <m:den>
                    <m:r>
                      <w:rPr>
                        <w:rFonts w:ascii="Cambria Math" w:eastAsia="Calibri" w:hAnsi="Cambria Math" w:cs="Calibri"/>
                      </w:rPr>
                      <m:t>1+</m:t>
                    </m:r>
                    <m:r>
                      <m:rPr>
                        <m:sty m:val="p"/>
                      </m:rPr>
                      <w:rPr>
                        <w:rFonts w:ascii="Cambria Math" w:eastAsia="Calibri" w:hAnsi="Cambria Math" w:cs="Calibri"/>
                      </w:rPr>
                      <m:t>3</m:t>
                    </m:r>
                    <m:r>
                      <w:rPr>
                        <w:rFonts w:ascii="Cambria Math" w:eastAsia="Calibri" w:hAnsi="Cambria Math" w:cs="Calibri"/>
                      </w:rPr>
                      <m:t>θ+3</m:t>
                    </m:r>
                    <m:sSup>
                      <m:sSupPr>
                        <m:ctrlPr>
                          <w:rPr>
                            <w:rFonts w:ascii="Cambria Math" w:eastAsia="Calibri" w:hAnsi="Cambria Math" w:cs="Calibri"/>
                            <w:i/>
                          </w:rPr>
                        </m:ctrlPr>
                      </m:sSupPr>
                      <m:e>
                        <m:r>
                          <w:rPr>
                            <w:rFonts w:ascii="Cambria Math" w:eastAsia="Calibri" w:hAnsi="Cambria Math" w:cs="Calibri"/>
                          </w:rPr>
                          <m:t>θ</m:t>
                        </m:r>
                      </m:e>
                      <m:sup>
                        <m:r>
                          <w:rPr>
                            <w:rFonts w:ascii="Cambria Math" w:eastAsia="Calibri" w:hAnsi="Cambria Math" w:cs="Calibri"/>
                          </w:rPr>
                          <m:t>2</m:t>
                        </m:r>
                      </m:sup>
                    </m:sSup>
                    <m:r>
                      <w:rPr>
                        <w:rFonts w:ascii="Cambria Math" w:eastAsia="Calibri" w:hAnsi="Cambria Math" w:cs="Calibri"/>
                      </w:rPr>
                      <m:t>+</m:t>
                    </m:r>
                    <m:sSup>
                      <m:sSupPr>
                        <m:ctrlPr>
                          <w:rPr>
                            <w:rFonts w:ascii="Cambria Math" w:eastAsia="Calibri" w:hAnsi="Cambria Math" w:cs="Calibri"/>
                            <w:i/>
                          </w:rPr>
                        </m:ctrlPr>
                      </m:sSupPr>
                      <m:e>
                        <m:r>
                          <w:rPr>
                            <w:rFonts w:ascii="Cambria Math" w:eastAsia="Calibri" w:hAnsi="Cambria Math" w:cs="Calibri"/>
                          </w:rPr>
                          <m:t>θ</m:t>
                        </m:r>
                      </m:e>
                      <m:sup>
                        <m:r>
                          <w:rPr>
                            <w:rFonts w:ascii="Cambria Math" w:eastAsia="Calibri" w:hAnsi="Cambria Math" w:cs="Calibri"/>
                          </w:rPr>
                          <m:t>3</m:t>
                        </m:r>
                      </m:sup>
                    </m:sSup>
                  </m:den>
                </m:f>
              </m:oMath>
            </m:oMathPara>
          </w:p>
        </w:tc>
        <w:tc>
          <w:tcPr>
            <w:tcW w:w="629" w:type="dxa"/>
            <w:shd w:val="clear" w:color="auto" w:fill="auto"/>
            <w:vAlign w:val="center"/>
          </w:tcPr>
          <w:p w14:paraId="42CD9DB9" w14:textId="77777777" w:rsidR="00346A7A" w:rsidRPr="00346A7A" w:rsidRDefault="00346A7A" w:rsidP="00346A7A">
            <w:pPr>
              <w:keepNext/>
              <w:spacing w:after="0" w:line="480" w:lineRule="auto"/>
              <w:jc w:val="right"/>
              <w:rPr>
                <w:rFonts w:ascii="Calibri" w:eastAsia="Calibri" w:hAnsi="Calibri" w:cs="Calibri"/>
              </w:rPr>
            </w:pPr>
            <w:r w:rsidRPr="00346A7A">
              <w:rPr>
                <w:rFonts w:ascii="Calibri" w:eastAsia="Calibri" w:hAnsi="Calibri" w:cs="Calibri"/>
              </w:rPr>
              <w:t>(3)</w:t>
            </w:r>
          </w:p>
        </w:tc>
      </w:tr>
      <w:tr w:rsidR="00346A7A" w:rsidRPr="00346A7A" w14:paraId="6C15ABD5" w14:textId="77777777" w:rsidTr="007B5826">
        <w:tc>
          <w:tcPr>
            <w:tcW w:w="7938" w:type="dxa"/>
            <w:shd w:val="clear" w:color="auto" w:fill="auto"/>
            <w:vAlign w:val="center"/>
          </w:tcPr>
          <w:p w14:paraId="5F878618" w14:textId="77777777" w:rsidR="00346A7A" w:rsidRPr="00346A7A" w:rsidRDefault="00346A7A" w:rsidP="00346A7A">
            <w:pPr>
              <w:keepNext/>
              <w:spacing w:after="0" w:line="480" w:lineRule="auto"/>
              <w:rPr>
                <w:rFonts w:ascii="Calibri" w:eastAsia="Calibri" w:hAnsi="Calibri" w:cs="Calibri"/>
              </w:rPr>
            </w:pPr>
            <m:oMathPara>
              <m:oMath>
                <m:r>
                  <m:rPr>
                    <m:sty m:val="p"/>
                  </m:rPr>
                  <w:rPr>
                    <w:rFonts w:ascii="Cambria Math" w:eastAsia="Calibri" w:hAnsi="Cambria Math" w:cs="Calibri"/>
                  </w:rPr>
                  <m:t>b=aθ</m:t>
                </m:r>
              </m:oMath>
            </m:oMathPara>
          </w:p>
        </w:tc>
        <w:tc>
          <w:tcPr>
            <w:tcW w:w="629" w:type="dxa"/>
            <w:shd w:val="clear" w:color="auto" w:fill="auto"/>
            <w:vAlign w:val="center"/>
          </w:tcPr>
          <w:p w14:paraId="6D302C05" w14:textId="77777777" w:rsidR="00346A7A" w:rsidRPr="00346A7A" w:rsidRDefault="00346A7A" w:rsidP="00346A7A">
            <w:pPr>
              <w:keepNext/>
              <w:spacing w:after="0" w:line="480" w:lineRule="auto"/>
              <w:jc w:val="right"/>
              <w:rPr>
                <w:rFonts w:ascii="Calibri" w:eastAsia="Calibri" w:hAnsi="Calibri" w:cs="Calibri"/>
              </w:rPr>
            </w:pPr>
            <w:r w:rsidRPr="00346A7A">
              <w:rPr>
                <w:rFonts w:ascii="Calibri" w:eastAsia="Calibri" w:hAnsi="Calibri" w:cs="Calibri"/>
              </w:rPr>
              <w:t>(4)</w:t>
            </w:r>
          </w:p>
        </w:tc>
      </w:tr>
      <w:tr w:rsidR="00346A7A" w:rsidRPr="00346A7A" w:rsidDel="007D6682" w14:paraId="47826DA9" w14:textId="77777777" w:rsidTr="007B5826">
        <w:trPr>
          <w:del w:id="14" w:author="Jonathan Minton" w:date="2017-02-24T16:37:00Z"/>
        </w:trPr>
        <w:tc>
          <w:tcPr>
            <w:tcW w:w="7938" w:type="dxa"/>
            <w:shd w:val="clear" w:color="auto" w:fill="auto"/>
            <w:vAlign w:val="center"/>
          </w:tcPr>
          <w:p w14:paraId="166DF980" w14:textId="77777777" w:rsidR="00346A7A" w:rsidRPr="00346A7A" w:rsidDel="007D6682" w:rsidRDefault="00346A7A" w:rsidP="00346A7A">
            <w:pPr>
              <w:keepNext/>
              <w:spacing w:after="0" w:line="480" w:lineRule="auto"/>
              <w:rPr>
                <w:del w:id="15" w:author="Jonathan Minton" w:date="2017-02-24T16:37:00Z"/>
                <w:rFonts w:ascii="Calibri" w:eastAsia="Calibri" w:hAnsi="Calibri" w:cs="Calibri"/>
              </w:rPr>
            </w:pPr>
          </w:p>
        </w:tc>
        <w:tc>
          <w:tcPr>
            <w:tcW w:w="629" w:type="dxa"/>
            <w:shd w:val="clear" w:color="auto" w:fill="auto"/>
            <w:vAlign w:val="center"/>
          </w:tcPr>
          <w:p w14:paraId="1409655D" w14:textId="77777777" w:rsidR="00346A7A" w:rsidRPr="00346A7A" w:rsidDel="007D6682" w:rsidRDefault="00346A7A" w:rsidP="00346A7A">
            <w:pPr>
              <w:keepNext/>
              <w:spacing w:after="0" w:line="480" w:lineRule="auto"/>
              <w:jc w:val="right"/>
              <w:rPr>
                <w:del w:id="16" w:author="Jonathan Minton" w:date="2017-02-24T16:37:00Z"/>
                <w:rFonts w:ascii="Calibri" w:eastAsia="Calibri" w:hAnsi="Calibri" w:cs="Calibri"/>
              </w:rPr>
            </w:pPr>
          </w:p>
        </w:tc>
      </w:tr>
    </w:tbl>
    <w:p w14:paraId="71B5D42B" w14:textId="77777777" w:rsidR="00346A7A" w:rsidRPr="00346A7A" w:rsidRDefault="00346A7A" w:rsidP="00346A7A">
      <w:pPr>
        <w:spacing w:after="160" w:line="480" w:lineRule="auto"/>
        <w:rPr>
          <w:rFonts w:ascii="Calibri" w:eastAsia="DengXian" w:hAnsi="Calibri" w:cs="Times New Roman"/>
          <w:lang w:eastAsia="en-US"/>
        </w:rPr>
      </w:pPr>
      <w:r w:rsidRPr="00346A7A">
        <w:rPr>
          <w:rFonts w:ascii="Calibri" w:eastAsia="DengXian" w:hAnsi="Calibri" w:cs="Times New Roman"/>
          <w:lang w:eastAsia="en-US"/>
        </w:rPr>
        <w:t xml:space="preserve">where </w:t>
      </w:r>
      <m:oMath>
        <m:r>
          <w:rPr>
            <w:rFonts w:ascii="Cambria Math" w:eastAsia="DengXian" w:hAnsi="Cambria Math" w:cs="Times New Roman"/>
            <w:lang w:eastAsia="en-US"/>
          </w:rPr>
          <m:t>θ=</m:t>
        </m:r>
        <m:f>
          <m:fPr>
            <m:ctrlPr>
              <w:rPr>
                <w:rFonts w:ascii="Cambria Math" w:eastAsia="DengXian" w:hAnsi="Cambria Math" w:cs="Times New Roman"/>
                <w:i/>
                <w:lang w:eastAsia="en-US"/>
              </w:rPr>
            </m:ctrlPr>
          </m:fPr>
          <m:num>
            <m:r>
              <w:rPr>
                <w:rFonts w:ascii="Cambria Math" w:eastAsia="DengXian" w:hAnsi="Cambria Math" w:cs="Times New Roman"/>
                <w:lang w:eastAsia="en-US"/>
              </w:rPr>
              <m:t>1-μ</m:t>
            </m:r>
          </m:num>
          <m:den>
            <m:r>
              <w:rPr>
                <w:rFonts w:ascii="Cambria Math" w:eastAsia="DengXian" w:hAnsi="Cambria Math" w:cs="Times New Roman"/>
                <w:lang w:eastAsia="en-US"/>
              </w:rPr>
              <m:t>μ</m:t>
            </m:r>
          </m:den>
        </m:f>
      </m:oMath>
      <w:r w:rsidRPr="00346A7A">
        <w:rPr>
          <w:rFonts w:ascii="Calibri" w:eastAsia="DengXian" w:hAnsi="Calibri" w:cs="Times New Roman"/>
          <w:lang w:eastAsia="en-US"/>
        </w:rPr>
        <w:t>.</w:t>
      </w:r>
      <w:commentRangeEnd w:id="13"/>
      <w:r w:rsidR="007D6682">
        <w:rPr>
          <w:rStyle w:val="CommentReference"/>
          <w:rFonts w:ascii="Calibri" w:eastAsia="Calibri" w:hAnsi="Calibri"/>
          <w:lang w:eastAsia="en-US"/>
        </w:rPr>
        <w:commentReference w:id="13"/>
      </w:r>
    </w:p>
    <w:p w14:paraId="67996569"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Demonstrating the DM using hypothetical Individual Patient Data (IPD)</w:t>
      </w:r>
    </w:p>
    <w:p w14:paraId="02D46DA7"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We simulated hypothetical IPD comprising of observations of the HRQoL of thirty patients with a condition; the condition had an active (worse) and remission (better) state, and HRQoL for each patient was recorded in both states. For each patient, the HRQoL when the patient was in the worse state was lower than when that same patient was in the better health state. A scatterplot of all patients’ HRQoLs in the health states are shown in Figure 1a.</w:t>
      </w:r>
    </w:p>
    <w:p w14:paraId="2A7F407D"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lastRenderedPageBreak/>
        <w:t xml:space="preserve">As is common in health technology appraisals (HTAs), it is assumed that the modeller does not have access to the IPD, but only summary statistics derived from the IPD. In particular, it is assumed that for both condition states, better and worse, only the sample means, standard deviation, and sample sizes are available to the modeller, as might be expected to be reported within an academic manuscript. Specifically, the only numerical information the modeller has access to in this case study are from the following statements: </w:t>
      </w:r>
    </w:p>
    <w:p w14:paraId="6ED9C451" w14:textId="77777777" w:rsidR="00346A7A" w:rsidRPr="00346A7A" w:rsidRDefault="00346A7A" w:rsidP="00346A7A">
      <w:pPr>
        <w:numPr>
          <w:ilvl w:val="0"/>
          <w:numId w:val="2"/>
        </w:numPr>
        <w:spacing w:after="160" w:line="480" w:lineRule="auto"/>
        <w:contextualSpacing/>
        <w:rPr>
          <w:rFonts w:ascii="Calibri" w:eastAsia="Times New Roman" w:hAnsi="Calibri" w:cs="Times New Roman"/>
          <w:i/>
          <w:lang w:eastAsia="en-GB"/>
        </w:rPr>
      </w:pPr>
      <w:r w:rsidRPr="00346A7A">
        <w:rPr>
          <w:rFonts w:ascii="Calibri" w:eastAsia="Times New Roman" w:hAnsi="Calibri" w:cs="Times New Roman"/>
          <w:i/>
          <w:lang w:eastAsia="en-GB"/>
        </w:rPr>
        <w:t xml:space="preserve">The HRQoL of thirty patients was assessed when each patient was in the worse disease state, and also the better disease state. </w:t>
      </w:r>
    </w:p>
    <w:p w14:paraId="334D3E27" w14:textId="77777777" w:rsidR="00346A7A" w:rsidRPr="00346A7A" w:rsidRDefault="00346A7A" w:rsidP="00346A7A">
      <w:pPr>
        <w:numPr>
          <w:ilvl w:val="0"/>
          <w:numId w:val="2"/>
        </w:numPr>
        <w:spacing w:after="160" w:line="480" w:lineRule="auto"/>
        <w:contextualSpacing/>
        <w:rPr>
          <w:rFonts w:ascii="Calibri" w:eastAsia="Times New Roman" w:hAnsi="Calibri" w:cs="Times New Roman"/>
          <w:i/>
          <w:lang w:eastAsia="en-GB"/>
        </w:rPr>
      </w:pPr>
      <w:r w:rsidRPr="00346A7A">
        <w:rPr>
          <w:rFonts w:ascii="Calibri" w:eastAsia="Times New Roman" w:hAnsi="Calibri" w:cs="Times New Roman"/>
          <w:i/>
          <w:lang w:eastAsia="en-GB"/>
        </w:rPr>
        <w:t xml:space="preserve">The mean HRQoL of patients in the better disease state was 0.600 (95% CI 0.555 to 0.644), and the mean HRQoL of patients in the worse health state was 0.542 (95% CI 0.494 to 0.590) </w:t>
      </w:r>
    </w:p>
    <w:p w14:paraId="35563935"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 xml:space="preserve">We call the parameter for </w:t>
      </w:r>
      <w:r w:rsidRPr="00346A7A">
        <w:rPr>
          <w:rFonts w:ascii="Calibri" w:eastAsia="Calibri" w:hAnsi="Calibri" w:cs="Times New Roman"/>
          <w:i/>
          <w:lang w:eastAsia="en-US"/>
        </w:rPr>
        <w:t>HRQoL of patients in the better disease state the high parameter and HRQoL of patients in the worse health state the low parameter.</w:t>
      </w:r>
    </w:p>
    <w:p w14:paraId="47DD7454" w14:textId="77777777" w:rsidR="00346A7A" w:rsidRPr="00346A7A" w:rsidRDefault="00346A7A" w:rsidP="00346A7A">
      <w:pPr>
        <w:spacing w:after="160" w:line="480" w:lineRule="auto"/>
        <w:rPr>
          <w:rFonts w:ascii="Calibri" w:eastAsia="Calibri" w:hAnsi="Calibri" w:cs="Times New Roman"/>
          <w:lang w:eastAsia="en-US"/>
        </w:rPr>
      </w:pPr>
      <w:r w:rsidRPr="00346A7A">
        <w:rPr>
          <w:rFonts w:ascii="Calibri" w:eastAsia="Calibri" w:hAnsi="Calibri" w:cs="Times New Roman"/>
          <w:lang w:eastAsia="en-US"/>
        </w:rPr>
        <w:t>HTAs are typically concerned with producing simulated distributions which represent uncertainty about the mean value of a parameter. Because of this, a bootstrapping procedure was applied in order to produce a series of estimates based directly on the IPD. Simulations based directly on the IPD are assumed within this evaluation to be the gold standard against which the DM should be compared.</w:t>
      </w:r>
    </w:p>
    <w:p w14:paraId="15C49EB3" w14:textId="77777777" w:rsidR="00346A7A" w:rsidRPr="00346A7A" w:rsidRDefault="00346A7A" w:rsidP="00346A7A">
      <w:pPr>
        <w:spacing w:after="160" w:line="259" w:lineRule="auto"/>
        <w:rPr>
          <w:rFonts w:ascii="Calibri" w:eastAsia="Times New Roman" w:hAnsi="Calibri" w:cs="Arial"/>
          <w:color w:val="222222"/>
          <w:lang w:eastAsia="en-GB"/>
        </w:rPr>
      </w:pPr>
      <w:r w:rsidRPr="00346A7A">
        <w:rPr>
          <w:rFonts w:ascii="Calibri" w:eastAsia="Times New Roman" w:hAnsi="Calibri" w:cs="Arial"/>
          <w:color w:val="222222"/>
          <w:lang w:eastAsia="en-GB"/>
        </w:rPr>
        <w:t>Results</w:t>
      </w:r>
    </w:p>
    <w:p w14:paraId="3308E6E2" w14:textId="77777777" w:rsidR="00346A7A" w:rsidRPr="00346A7A" w:rsidRDefault="00346A7A" w:rsidP="00346A7A">
      <w:pPr>
        <w:spacing w:after="160" w:line="360" w:lineRule="auto"/>
        <w:rPr>
          <w:rFonts w:ascii="Calibri" w:eastAsia="Times New Roman" w:hAnsi="Calibri" w:cs="Arial"/>
          <w:color w:val="222222"/>
          <w:lang w:eastAsia="en-GB"/>
        </w:rPr>
      </w:pPr>
      <w:r w:rsidRPr="00346A7A">
        <w:rPr>
          <w:rFonts w:ascii="Calibri" w:eastAsia="Times New Roman" w:hAnsi="Calibri" w:cs="Arial"/>
          <w:color w:val="222222"/>
          <w:lang w:eastAsia="en-GB"/>
        </w:rPr>
        <w:t>In our case study the difference method was shown to greatly outperform independent sampling in producing very similar distributions to those which could be produced using the IPD itself, for the following variables: estimates of the expected value of the higher parameter</w:t>
      </w:r>
      <w:del w:id="17" w:author="Nicholas Latimer" w:date="2017-02-24T13:26:00Z">
        <w:r w:rsidRPr="00346A7A" w:rsidDel="00113A58">
          <w:rPr>
            <w:rFonts w:ascii="Calibri" w:eastAsia="Times New Roman" w:hAnsi="Calibri" w:cs="Arial"/>
            <w:color w:val="222222"/>
            <w:lang w:eastAsia="en-GB"/>
          </w:rPr>
          <w:delText>s</w:delText>
        </w:r>
      </w:del>
      <w:r w:rsidRPr="00346A7A">
        <w:rPr>
          <w:rFonts w:ascii="Calibri" w:eastAsia="Times New Roman" w:hAnsi="Calibri" w:cs="Arial"/>
          <w:color w:val="222222"/>
          <w:lang w:eastAsia="en-GB"/>
        </w:rPr>
        <w:t xml:space="preserve">, estimates of the expected value of the lower parameter, estimates of the expected value of paired differences between the higher and lower parameters. Figure 1B compares the joint estimates of the higher and upper parameter from independent sampling with those produced using DM, compared with bootstrapped estimates based on the IPD. This shows independent sampling to produce a qualitatively different pattern of joint estimates, including a number of joint estimates that violate the monotonicity assumption, i.e. which cross over the dashed line indicating parity between </w:t>
      </w:r>
      <w:r w:rsidRPr="00346A7A">
        <w:rPr>
          <w:rFonts w:ascii="Calibri" w:eastAsia="Times New Roman" w:hAnsi="Calibri" w:cs="Arial"/>
          <w:color w:val="222222"/>
          <w:lang w:eastAsia="en-GB"/>
        </w:rPr>
        <w:lastRenderedPageBreak/>
        <w:t xml:space="preserve">estimates. Figure 1C shows density plots of paired estimates for these three approaches, where again monotonicity is shown to be violated for independent sampling by being to the left of the dashed vertical line. </w:t>
      </w:r>
    </w:p>
    <w:p w14:paraId="778E4C3B" w14:textId="77777777" w:rsidR="00346A7A" w:rsidRPr="00346A7A" w:rsidRDefault="00346A7A" w:rsidP="00346A7A">
      <w:pPr>
        <w:spacing w:after="160" w:line="360" w:lineRule="auto"/>
        <w:rPr>
          <w:rFonts w:ascii="Calibri" w:eastAsia="Times New Roman" w:hAnsi="Calibri" w:cs="Arial"/>
          <w:color w:val="222222"/>
          <w:lang w:eastAsia="en-GB"/>
        </w:rPr>
      </w:pPr>
      <w:r w:rsidRPr="00346A7A">
        <w:rPr>
          <w:rFonts w:ascii="Calibri" w:eastAsia="Times New Roman" w:hAnsi="Calibri" w:cs="Arial"/>
          <w:color w:val="222222"/>
          <w:lang w:eastAsia="en-GB"/>
        </w:rPr>
        <w:t>Finally, figure 1D and Table 1 summarises the level of difference between either the DM and the IPD-derived estimates, and the independent sampling and IPD-based estimates, through calculation of root mean squared (RMS) error between both of these methods and the IPD-derived distributions. The RMS error in the paired differences is estimated to be almost 28 times higher using the independent sampling than the DM, and the RMS error for either of the parameters are around a third higher for independent sampling than for DM.</w:t>
      </w:r>
    </w:p>
    <w:p w14:paraId="290F755C" w14:textId="77777777" w:rsidR="00346A7A" w:rsidRPr="00346A7A" w:rsidRDefault="00346A7A" w:rsidP="00346A7A">
      <w:pPr>
        <w:spacing w:after="160" w:line="360" w:lineRule="auto"/>
        <w:rPr>
          <w:rFonts w:ascii="Calibri" w:eastAsia="Times New Roman" w:hAnsi="Calibri" w:cs="Arial"/>
          <w:color w:val="222222"/>
          <w:lang w:eastAsia="en-GB"/>
        </w:rPr>
      </w:pPr>
    </w:p>
    <w:p w14:paraId="51162310" w14:textId="77777777" w:rsidR="00346A7A" w:rsidRPr="00346A7A" w:rsidRDefault="00346A7A" w:rsidP="00346A7A">
      <w:pPr>
        <w:keepNext/>
        <w:spacing w:after="160" w:line="360" w:lineRule="auto"/>
        <w:rPr>
          <w:rFonts w:ascii="Calibri" w:eastAsia="Calibri" w:hAnsi="Calibri" w:cs="Times New Roman"/>
          <w:lang w:eastAsia="en-US"/>
        </w:rPr>
      </w:pPr>
      <w:r w:rsidRPr="00346A7A">
        <w:rPr>
          <w:rFonts w:ascii="Calibri" w:eastAsia="Calibri" w:hAnsi="Calibri" w:cs="Times New Roman"/>
          <w:noProof/>
          <w:lang w:eastAsia="en-GB"/>
        </w:rPr>
        <w:drawing>
          <wp:inline distT="0" distB="0" distL="0" distR="0" wp14:anchorId="5D71A5B5" wp14:editId="6BEF08B6">
            <wp:extent cx="35147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ief_report_fig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4725" cy="3514725"/>
                    </a:xfrm>
                    <a:prstGeom prst="rect">
                      <a:avLst/>
                    </a:prstGeom>
                  </pic:spPr>
                </pic:pic>
              </a:graphicData>
            </a:graphic>
          </wp:inline>
        </w:drawing>
      </w:r>
    </w:p>
    <w:p w14:paraId="594BF214" w14:textId="77777777" w:rsidR="00346A7A" w:rsidRPr="00346A7A" w:rsidRDefault="00346A7A" w:rsidP="00346A7A">
      <w:pPr>
        <w:spacing w:line="240" w:lineRule="auto"/>
        <w:rPr>
          <w:rFonts w:ascii="Calibri" w:eastAsia="Times New Roman" w:hAnsi="Calibri" w:cs="Arial"/>
          <w:i/>
          <w:iCs/>
          <w:color w:val="222222"/>
          <w:sz w:val="18"/>
          <w:szCs w:val="18"/>
          <w:lang w:eastAsia="en-GB"/>
        </w:rPr>
      </w:pPr>
      <w:r w:rsidRPr="00346A7A">
        <w:rPr>
          <w:rFonts w:ascii="Calibri" w:eastAsia="Calibri" w:hAnsi="Calibri" w:cs="Times New Roman"/>
          <w:i/>
          <w:iCs/>
          <w:color w:val="44546A"/>
          <w:sz w:val="18"/>
          <w:szCs w:val="18"/>
          <w:lang w:eastAsia="en-US"/>
        </w:rPr>
        <w:t>Figure 1a Scatterplot of hypothetical IPD. Figure 1b: Scatterplot of joint estimates of higher and lower parameter for bootstrapped, difference method and independent sampling methods. Figure 1c: estimates of paired differences using each method.  Figure 1d: RMS differences between joint parameter estimates using the independent sampling and the difference method approaches compared with IPD-based parameter estimates.</w:t>
      </w:r>
    </w:p>
    <w:p w14:paraId="5192DE3A" w14:textId="77777777" w:rsidR="00346A7A" w:rsidRPr="00346A7A" w:rsidRDefault="00346A7A" w:rsidP="00346A7A">
      <w:pPr>
        <w:spacing w:after="160" w:line="259" w:lineRule="auto"/>
        <w:rPr>
          <w:rFonts w:ascii="Calibri" w:eastAsia="Times New Roman" w:hAnsi="Calibri" w:cs="Arial"/>
          <w:color w:val="222222"/>
          <w:lang w:eastAsia="en-GB"/>
        </w:rPr>
      </w:pPr>
    </w:p>
    <w:p w14:paraId="0A6445AB" w14:textId="77777777" w:rsidR="00346A7A" w:rsidRPr="00346A7A" w:rsidRDefault="00346A7A" w:rsidP="00346A7A">
      <w:pPr>
        <w:spacing w:after="160" w:line="360" w:lineRule="auto"/>
        <w:rPr>
          <w:rFonts w:ascii="Calibri" w:eastAsia="Times New Roman" w:hAnsi="Calibri" w:cs="Arial"/>
          <w:color w:val="222222"/>
          <w:lang w:eastAsia="en-GB"/>
        </w:rPr>
      </w:pPr>
    </w:p>
    <w:p w14:paraId="43D1687E" w14:textId="77777777" w:rsidR="00346A7A" w:rsidRPr="00346A7A" w:rsidRDefault="00346A7A" w:rsidP="00346A7A">
      <w:pPr>
        <w:keepNext/>
        <w:spacing w:line="240" w:lineRule="auto"/>
        <w:rPr>
          <w:rFonts w:ascii="Calibri" w:eastAsia="Calibri" w:hAnsi="Calibri" w:cs="Times New Roman"/>
          <w:i/>
          <w:iCs/>
          <w:color w:val="44546A"/>
          <w:sz w:val="18"/>
          <w:szCs w:val="18"/>
          <w:lang w:eastAsia="en-US"/>
        </w:rPr>
      </w:pPr>
      <w:r w:rsidRPr="00346A7A">
        <w:rPr>
          <w:rFonts w:ascii="Calibri" w:eastAsia="Calibri" w:hAnsi="Calibri" w:cs="Times New Roman"/>
          <w:i/>
          <w:iCs/>
          <w:color w:val="44546A"/>
          <w:sz w:val="18"/>
          <w:szCs w:val="18"/>
          <w:lang w:eastAsia="en-US"/>
        </w:rPr>
        <w:t>Table  RMS error for parameters and paired differences using either DM or independent sampling. The last column shows the ratio of RMS errors between methods.</w:t>
      </w:r>
    </w:p>
    <w:tbl>
      <w:tblPr>
        <w:tblStyle w:val="TableGrid"/>
        <w:tblW w:w="0" w:type="auto"/>
        <w:tblLook w:val="04A0" w:firstRow="1" w:lastRow="0" w:firstColumn="1" w:lastColumn="0" w:noHBand="0" w:noVBand="1"/>
      </w:tblPr>
      <w:tblGrid>
        <w:gridCol w:w="2254"/>
        <w:gridCol w:w="2254"/>
        <w:gridCol w:w="2575"/>
        <w:gridCol w:w="1933"/>
      </w:tblGrid>
      <w:tr w:rsidR="00346A7A" w:rsidRPr="00346A7A" w14:paraId="59DA09C9" w14:textId="77777777" w:rsidTr="007B5826">
        <w:tc>
          <w:tcPr>
            <w:tcW w:w="2254" w:type="dxa"/>
          </w:tcPr>
          <w:p w14:paraId="53A28C87" w14:textId="77777777" w:rsidR="00346A7A" w:rsidRPr="00346A7A" w:rsidRDefault="00346A7A" w:rsidP="00346A7A">
            <w:pPr>
              <w:spacing w:line="360" w:lineRule="auto"/>
              <w:rPr>
                <w:rFonts w:eastAsia="Times New Roman" w:cs="Arial"/>
                <w:b/>
                <w:color w:val="222222"/>
                <w:lang w:eastAsia="en-GB"/>
              </w:rPr>
            </w:pPr>
            <w:r w:rsidRPr="00346A7A">
              <w:rPr>
                <w:rFonts w:eastAsia="Times New Roman" w:cs="Arial"/>
                <w:b/>
                <w:color w:val="222222"/>
                <w:lang w:eastAsia="en-GB"/>
              </w:rPr>
              <w:t>Variable</w:t>
            </w:r>
          </w:p>
        </w:tc>
        <w:tc>
          <w:tcPr>
            <w:tcW w:w="2254" w:type="dxa"/>
          </w:tcPr>
          <w:p w14:paraId="1DF60052" w14:textId="77777777" w:rsidR="00346A7A" w:rsidRPr="00346A7A" w:rsidRDefault="00346A7A" w:rsidP="00346A7A">
            <w:pPr>
              <w:spacing w:line="360" w:lineRule="auto"/>
              <w:rPr>
                <w:rFonts w:eastAsia="Times New Roman" w:cs="Arial"/>
                <w:b/>
                <w:color w:val="222222"/>
                <w:lang w:eastAsia="en-GB"/>
              </w:rPr>
            </w:pPr>
            <w:r w:rsidRPr="00346A7A">
              <w:rPr>
                <w:rFonts w:eastAsia="Times New Roman" w:cs="Arial"/>
                <w:b/>
                <w:color w:val="222222"/>
                <w:lang w:eastAsia="en-GB"/>
              </w:rPr>
              <w:t>Difference Method</w:t>
            </w:r>
          </w:p>
        </w:tc>
        <w:tc>
          <w:tcPr>
            <w:tcW w:w="2575" w:type="dxa"/>
          </w:tcPr>
          <w:p w14:paraId="01770523" w14:textId="77777777" w:rsidR="00346A7A" w:rsidRPr="00346A7A" w:rsidRDefault="00346A7A" w:rsidP="00346A7A">
            <w:pPr>
              <w:spacing w:line="360" w:lineRule="auto"/>
              <w:rPr>
                <w:rFonts w:eastAsia="Times New Roman" w:cs="Arial"/>
                <w:b/>
                <w:color w:val="222222"/>
                <w:lang w:eastAsia="en-GB"/>
              </w:rPr>
            </w:pPr>
            <w:r w:rsidRPr="00346A7A">
              <w:rPr>
                <w:rFonts w:eastAsia="Times New Roman" w:cs="Arial"/>
                <w:b/>
                <w:color w:val="222222"/>
                <w:lang w:eastAsia="en-GB"/>
              </w:rPr>
              <w:t>Independent Sampling</w:t>
            </w:r>
          </w:p>
        </w:tc>
        <w:tc>
          <w:tcPr>
            <w:tcW w:w="1933" w:type="dxa"/>
          </w:tcPr>
          <w:p w14:paraId="4E0CBDCC" w14:textId="77777777" w:rsidR="00346A7A" w:rsidRPr="00346A7A" w:rsidRDefault="00346A7A" w:rsidP="00346A7A">
            <w:pPr>
              <w:spacing w:line="360" w:lineRule="auto"/>
              <w:rPr>
                <w:rFonts w:eastAsia="Times New Roman" w:cs="Arial"/>
                <w:b/>
                <w:color w:val="222222"/>
                <w:lang w:eastAsia="en-GB"/>
              </w:rPr>
            </w:pPr>
            <w:r w:rsidRPr="00346A7A">
              <w:rPr>
                <w:rFonts w:eastAsia="Times New Roman" w:cs="Arial"/>
                <w:b/>
                <w:color w:val="222222"/>
                <w:lang w:eastAsia="en-GB"/>
              </w:rPr>
              <w:t>Ratio</w:t>
            </w:r>
          </w:p>
        </w:tc>
      </w:tr>
      <w:tr w:rsidR="00346A7A" w:rsidRPr="00346A7A" w14:paraId="7669945D" w14:textId="77777777" w:rsidTr="007B5826">
        <w:tc>
          <w:tcPr>
            <w:tcW w:w="2254" w:type="dxa"/>
          </w:tcPr>
          <w:p w14:paraId="1CB63EAF"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Difference</w:t>
            </w:r>
          </w:p>
        </w:tc>
        <w:tc>
          <w:tcPr>
            <w:tcW w:w="2254" w:type="dxa"/>
          </w:tcPr>
          <w:p w14:paraId="168F912D"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0.00096</w:t>
            </w:r>
          </w:p>
        </w:tc>
        <w:tc>
          <w:tcPr>
            <w:tcW w:w="2575" w:type="dxa"/>
          </w:tcPr>
          <w:p w14:paraId="1CC11768"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0.02669</w:t>
            </w:r>
          </w:p>
        </w:tc>
        <w:tc>
          <w:tcPr>
            <w:tcW w:w="1933" w:type="dxa"/>
          </w:tcPr>
          <w:p w14:paraId="36ABC321"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27.76</w:t>
            </w:r>
          </w:p>
        </w:tc>
      </w:tr>
      <w:tr w:rsidR="00346A7A" w:rsidRPr="00346A7A" w14:paraId="7F074287" w14:textId="77777777" w:rsidTr="007B5826">
        <w:tc>
          <w:tcPr>
            <w:tcW w:w="2254" w:type="dxa"/>
          </w:tcPr>
          <w:p w14:paraId="4B6DA9A6"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lastRenderedPageBreak/>
              <w:t>Higher Parameter</w:t>
            </w:r>
          </w:p>
        </w:tc>
        <w:tc>
          <w:tcPr>
            <w:tcW w:w="2254" w:type="dxa"/>
          </w:tcPr>
          <w:p w14:paraId="49121481"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0.00081</w:t>
            </w:r>
          </w:p>
        </w:tc>
        <w:tc>
          <w:tcPr>
            <w:tcW w:w="2575" w:type="dxa"/>
          </w:tcPr>
          <w:p w14:paraId="55A9727A"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 xml:space="preserve">0.00105  </w:t>
            </w:r>
          </w:p>
        </w:tc>
        <w:tc>
          <w:tcPr>
            <w:tcW w:w="1933" w:type="dxa"/>
          </w:tcPr>
          <w:p w14:paraId="60999573"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1.30</w:t>
            </w:r>
          </w:p>
        </w:tc>
      </w:tr>
      <w:tr w:rsidR="00346A7A" w:rsidRPr="00346A7A" w14:paraId="7B596BAD" w14:textId="77777777" w:rsidTr="007B5826">
        <w:tc>
          <w:tcPr>
            <w:tcW w:w="2254" w:type="dxa"/>
          </w:tcPr>
          <w:p w14:paraId="54902882"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Lower Parameter</w:t>
            </w:r>
          </w:p>
        </w:tc>
        <w:tc>
          <w:tcPr>
            <w:tcW w:w="2254" w:type="dxa"/>
          </w:tcPr>
          <w:p w14:paraId="396ED99F"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0.00036</w:t>
            </w:r>
          </w:p>
        </w:tc>
        <w:tc>
          <w:tcPr>
            <w:tcW w:w="2575" w:type="dxa"/>
          </w:tcPr>
          <w:p w14:paraId="6C9F6CCB"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0.00045</w:t>
            </w:r>
          </w:p>
        </w:tc>
        <w:tc>
          <w:tcPr>
            <w:tcW w:w="1933" w:type="dxa"/>
          </w:tcPr>
          <w:p w14:paraId="3B1DA540" w14:textId="77777777" w:rsidR="00346A7A" w:rsidRPr="00346A7A" w:rsidRDefault="00346A7A" w:rsidP="00346A7A">
            <w:pPr>
              <w:spacing w:line="360" w:lineRule="auto"/>
              <w:rPr>
                <w:rFonts w:eastAsia="Times New Roman" w:cs="Arial"/>
                <w:color w:val="222222"/>
                <w:lang w:eastAsia="en-GB"/>
              </w:rPr>
            </w:pPr>
            <w:r w:rsidRPr="00346A7A">
              <w:rPr>
                <w:rFonts w:eastAsia="Times New Roman" w:cs="Arial"/>
                <w:color w:val="222222"/>
                <w:lang w:eastAsia="en-GB"/>
              </w:rPr>
              <w:t>1.26</w:t>
            </w:r>
          </w:p>
        </w:tc>
      </w:tr>
    </w:tbl>
    <w:p w14:paraId="3084CD7A" w14:textId="77777777" w:rsidR="00346A7A" w:rsidRDefault="00346A7A" w:rsidP="00346A7A">
      <w:pPr>
        <w:spacing w:after="160" w:line="360" w:lineRule="auto"/>
        <w:rPr>
          <w:rFonts w:ascii="Calibri" w:eastAsia="Times New Roman" w:hAnsi="Calibri" w:cs="Arial"/>
          <w:color w:val="222222"/>
          <w:lang w:eastAsia="en-GB"/>
        </w:rPr>
      </w:pPr>
    </w:p>
    <w:p w14:paraId="71CB7E16" w14:textId="77777777" w:rsidR="00346A7A" w:rsidRPr="00346A7A" w:rsidRDefault="00346A7A" w:rsidP="00346A7A">
      <w:pPr>
        <w:spacing w:after="160" w:line="360" w:lineRule="auto"/>
        <w:rPr>
          <w:rFonts w:ascii="Calibri" w:eastAsia="Times New Roman" w:hAnsi="Calibri" w:cs="Arial"/>
          <w:color w:val="222222"/>
          <w:lang w:eastAsia="en-GB"/>
        </w:rPr>
      </w:pPr>
      <w:r>
        <w:rPr>
          <w:rFonts w:ascii="Calibri" w:eastAsia="Times New Roman" w:hAnsi="Calibri" w:cs="Arial"/>
          <w:color w:val="222222"/>
          <w:lang w:eastAsia="en-GB"/>
        </w:rPr>
        <w:t>Discussion</w:t>
      </w:r>
    </w:p>
    <w:p w14:paraId="26B0F7BF" w14:textId="77777777" w:rsidR="00346A7A" w:rsidRPr="00346A7A" w:rsidRDefault="00346A7A" w:rsidP="00346A7A">
      <w:pPr>
        <w:spacing w:after="160" w:line="360" w:lineRule="auto"/>
        <w:rPr>
          <w:rFonts w:ascii="Calibri" w:eastAsia="Calibri" w:hAnsi="Calibri" w:cs="Times New Roman"/>
          <w:lang w:eastAsia="en-US"/>
        </w:rPr>
      </w:pPr>
      <w:r w:rsidRPr="00346A7A">
        <w:rPr>
          <w:rFonts w:ascii="Calibri" w:eastAsia="Calibri" w:hAnsi="Calibri" w:cs="Times New Roman"/>
          <w:lang w:eastAsia="en-US"/>
        </w:rPr>
        <w:t xml:space="preserve">Failure to account for monotonic parameter values may result in PSA that do not accurately characterise the uncertainty present in a decision problem and associated decisions made on the allocation of scarce health care resources may be sub-optimal. Other outputs and analyses that are reliant on the PSA – such as cost effectiveness acceptability curves and frontiers, and value of information analyses – are likely to also be flawed if monotonicity is not accounted for appropriately. The DM </w:t>
      </w:r>
      <w:r w:rsidRPr="00346A7A">
        <w:rPr>
          <w:rFonts w:ascii="Calibri" w:eastAsia="Times New Roman" w:hAnsi="Calibri" w:cs="Arial"/>
          <w:color w:val="222222"/>
          <w:lang w:eastAsia="en-GB"/>
        </w:rPr>
        <w:t>has been shown in the hypothetical case study to be effective in generating bivariate estimates close to the IPD-based estimates using summary data alone</w:t>
      </w:r>
      <w:r w:rsidRPr="00346A7A">
        <w:rPr>
          <w:rFonts w:ascii="Calibri" w:eastAsia="Calibri" w:hAnsi="Calibri" w:cs="Times New Roman"/>
          <w:lang w:eastAsia="en-US"/>
        </w:rPr>
        <w:t xml:space="preserve"> and provides a solution to an issue that may have important implications for the interpretation of economic evaluations of health technologies. </w:t>
      </w:r>
      <w:r w:rsidRPr="00346A7A">
        <w:rPr>
          <w:rFonts w:ascii="Calibri" w:eastAsia="Times New Roman" w:hAnsi="Calibri" w:cs="Arial"/>
          <w:color w:val="222222"/>
          <w:lang w:eastAsia="en-GB"/>
        </w:rPr>
        <w:t>The method has been used in recent work for the National Institute for Health and Care Excellence.</w:t>
      </w:r>
      <w:commentRangeStart w:id="18"/>
      <w:r w:rsidRPr="00346A7A">
        <w:rPr>
          <w:rFonts w:ascii="Calibri" w:eastAsia="Times New Roman" w:hAnsi="Calibri" w:cs="Arial"/>
          <w:color w:val="222222"/>
          <w:vertAlign w:val="superscript"/>
          <w:lang w:eastAsia="en-GB"/>
        </w:rPr>
        <w:endnoteReference w:id="6"/>
      </w:r>
      <w:r w:rsidRPr="00346A7A">
        <w:rPr>
          <w:rFonts w:ascii="Calibri" w:eastAsia="Times New Roman" w:hAnsi="Calibri" w:cs="Arial"/>
          <w:color w:val="222222"/>
          <w:lang w:eastAsia="en-GB"/>
        </w:rPr>
        <w:t>,</w:t>
      </w:r>
      <w:r w:rsidRPr="00346A7A">
        <w:rPr>
          <w:rFonts w:ascii="Calibri" w:eastAsia="Times New Roman" w:hAnsi="Calibri" w:cs="Arial"/>
          <w:color w:val="222222"/>
          <w:vertAlign w:val="superscript"/>
          <w:lang w:eastAsia="en-GB"/>
        </w:rPr>
        <w:endnoteReference w:id="7"/>
      </w:r>
      <w:commentRangeEnd w:id="18"/>
      <w:r w:rsidRPr="00346A7A">
        <w:rPr>
          <w:rFonts w:ascii="Calibri" w:eastAsia="Calibri" w:hAnsi="Calibri" w:cs="Times New Roman"/>
          <w:sz w:val="16"/>
          <w:szCs w:val="16"/>
          <w:lang w:eastAsia="en-US"/>
        </w:rPr>
        <w:commentReference w:id="18"/>
      </w:r>
      <w:r w:rsidRPr="00346A7A">
        <w:rPr>
          <w:rFonts w:ascii="Calibri" w:eastAsia="Times New Roman" w:hAnsi="Calibri" w:cs="Arial"/>
          <w:color w:val="222222"/>
          <w:lang w:eastAsia="en-GB"/>
        </w:rPr>
        <w:t xml:space="preserve"> </w:t>
      </w:r>
      <w:r w:rsidRPr="00346A7A">
        <w:rPr>
          <w:rFonts w:ascii="Calibri" w:eastAsia="Calibri" w:hAnsi="Calibri" w:cs="Times New Roman"/>
          <w:lang w:eastAsia="en-US"/>
        </w:rPr>
        <w:t xml:space="preserve">An Excel workbook has been developed which implements the DM, which is included as an </w:t>
      </w:r>
      <w:commentRangeStart w:id="19"/>
      <w:r w:rsidRPr="00346A7A">
        <w:rPr>
          <w:rFonts w:ascii="Calibri" w:eastAsia="Calibri" w:hAnsi="Calibri" w:cs="Times New Roman"/>
          <w:lang w:eastAsia="en-US"/>
        </w:rPr>
        <w:t xml:space="preserve">online appendix </w:t>
      </w:r>
      <w:commentRangeEnd w:id="19"/>
      <w:r w:rsidRPr="00346A7A">
        <w:rPr>
          <w:rFonts w:ascii="Calibri" w:eastAsia="Calibri" w:hAnsi="Calibri" w:cs="Times New Roman"/>
          <w:sz w:val="16"/>
          <w:szCs w:val="16"/>
          <w:lang w:eastAsia="en-US"/>
        </w:rPr>
        <w:commentReference w:id="19"/>
      </w:r>
      <w:r w:rsidRPr="00346A7A">
        <w:rPr>
          <w:rFonts w:ascii="Calibri" w:eastAsia="Calibri" w:hAnsi="Calibri" w:cs="Times New Roman"/>
          <w:lang w:eastAsia="en-US"/>
        </w:rPr>
        <w:t xml:space="preserve">to this paper, and which we hope helps those who wish to apply this approach when sampling parameter values that are monotonic. </w:t>
      </w:r>
    </w:p>
    <w:p w14:paraId="6E1D27A3" w14:textId="77777777" w:rsidR="00346A7A" w:rsidRPr="00346A7A" w:rsidRDefault="00346A7A" w:rsidP="00346A7A">
      <w:pPr>
        <w:spacing w:after="160" w:line="360" w:lineRule="auto"/>
        <w:rPr>
          <w:rFonts w:ascii="Calibri" w:eastAsia="Calibri" w:hAnsi="Calibri" w:cs="Times New Roman"/>
          <w:lang w:eastAsia="en-US"/>
        </w:rPr>
      </w:pPr>
      <w:r w:rsidRPr="00346A7A">
        <w:rPr>
          <w:rFonts w:ascii="Calibri" w:eastAsia="Calibri" w:hAnsi="Calibri" w:cs="Times New Roman"/>
          <w:lang w:eastAsia="en-US"/>
        </w:rPr>
        <w:t xml:space="preserve">The DM method is not without its limitations: </w:t>
      </w:r>
      <w:commentRangeStart w:id="20"/>
      <w:commentRangeStart w:id="21"/>
      <w:r w:rsidRPr="00346A7A">
        <w:rPr>
          <w:rFonts w:ascii="Calibri" w:eastAsia="Calibri" w:hAnsi="Calibri" w:cs="Times New Roman"/>
          <w:lang w:eastAsia="en-US"/>
        </w:rPr>
        <w:t xml:space="preserve">Firstly, if highly uncertain distributions are used for the distributions of the mean then it is possible that the estimated </w:t>
      </w:r>
      <m:oMath>
        <m:r>
          <w:rPr>
            <w:rFonts w:ascii="Cambria Math" w:eastAsia="Calibri" w:hAnsi="Cambria Math" w:cs="Calibri"/>
          </w:rPr>
          <m:t>∆</m:t>
        </m:r>
      </m:oMath>
      <w:r w:rsidRPr="00346A7A">
        <w:rPr>
          <w:rFonts w:ascii="Calibri" w:eastAsia="Calibri" w:hAnsi="Calibri" w:cs="Calibri"/>
        </w:rPr>
        <w:t xml:space="preserve"> is large and the</w:t>
      </w:r>
      <w:r w:rsidRPr="00346A7A">
        <w:rPr>
          <w:rFonts w:ascii="Calibri" w:eastAsia="Calibri" w:hAnsi="Calibri" w:cs="Times New Roman"/>
          <w:lang w:eastAsia="en-US"/>
        </w:rPr>
        <w:t xml:space="preserve"> upper value may be greater than one.</w:t>
      </w:r>
      <w:commentRangeEnd w:id="20"/>
      <w:r w:rsidRPr="00346A7A">
        <w:rPr>
          <w:rFonts w:ascii="Calibri" w:eastAsia="Calibri" w:hAnsi="Calibri" w:cs="Times New Roman"/>
          <w:sz w:val="16"/>
          <w:szCs w:val="16"/>
          <w:lang w:eastAsia="en-US"/>
        </w:rPr>
        <w:commentReference w:id="20"/>
      </w:r>
      <w:commentRangeEnd w:id="21"/>
      <w:r w:rsidR="007D6682">
        <w:rPr>
          <w:rStyle w:val="CommentReference"/>
          <w:rFonts w:ascii="Calibri" w:eastAsia="Calibri" w:hAnsi="Calibri"/>
          <w:lang w:eastAsia="en-US"/>
        </w:rPr>
        <w:commentReference w:id="21"/>
      </w:r>
      <w:r w:rsidRPr="00346A7A">
        <w:rPr>
          <w:rFonts w:ascii="Calibri" w:eastAsia="Calibri" w:hAnsi="Calibri" w:cs="Times New Roman"/>
          <w:lang w:eastAsia="en-US"/>
        </w:rPr>
        <w:t xml:space="preserve"> Secondly, if </w:t>
      </w:r>
      <m:oMath>
        <m:d>
          <m:dPr>
            <m:begChr m:val="|"/>
            <m:endChr m:val="|"/>
            <m:ctrlPr>
              <w:rPr>
                <w:rFonts w:ascii="Cambria Math" w:eastAsia="DengXian" w:hAnsi="Cambria Math" w:cs="Calibri"/>
                <w:i/>
                <w:lang w:eastAsia="en-US"/>
              </w:rPr>
            </m:ctrlPr>
          </m:dPr>
          <m:e>
            <m:r>
              <w:rPr>
                <w:rFonts w:ascii="Cambria Math" w:eastAsia="DengXian" w:hAnsi="Cambria Math" w:cs="Calibri"/>
                <w:lang w:eastAsia="en-US"/>
              </w:rPr>
              <m:t>Var</m:t>
            </m:r>
            <m:d>
              <m:dPr>
                <m:ctrlPr>
                  <w:rPr>
                    <w:rFonts w:ascii="Cambria Math" w:eastAsia="DengXian" w:hAnsi="Cambria Math" w:cs="Calibri"/>
                    <w:i/>
                    <w:lang w:eastAsia="en-US"/>
                  </w:rPr>
                </m:ctrlPr>
              </m:dPr>
              <m:e>
                <m:r>
                  <w:rPr>
                    <w:rFonts w:ascii="Cambria Math" w:eastAsia="DengXian" w:hAnsi="Cambria Math" w:cs="Calibri"/>
                    <w:lang w:eastAsia="en-US"/>
                  </w:rPr>
                  <m:t>Y</m:t>
                </m:r>
              </m:e>
            </m:d>
            <m:r>
              <w:rPr>
                <w:rFonts w:ascii="Cambria Math" w:eastAsia="DengXian" w:hAnsi="Cambria Math" w:cs="Calibri"/>
                <w:lang w:eastAsia="en-US"/>
              </w:rPr>
              <m:t>-Var(X)</m:t>
            </m:r>
          </m:e>
        </m:d>
      </m:oMath>
      <w:r w:rsidRPr="00346A7A">
        <w:rPr>
          <w:rFonts w:ascii="Calibri" w:eastAsia="DengXian" w:hAnsi="Calibri" w:cs="Times New Roman"/>
          <w:lang w:eastAsia="en-US"/>
        </w:rPr>
        <w:t xml:space="preserve"> = 0 then the DM cannot be used. </w:t>
      </w:r>
      <w:commentRangeStart w:id="22"/>
      <w:commentRangeStart w:id="23"/>
      <w:r w:rsidRPr="00346A7A">
        <w:rPr>
          <w:rFonts w:ascii="Calibri" w:eastAsia="DengXian" w:hAnsi="Calibri" w:cs="Times New Roman"/>
          <w:lang w:eastAsia="en-US"/>
        </w:rPr>
        <w:t xml:space="preserve">Thirdly, where Var (Y) and Var (X) are very similar the two samples may be more correlated than expected. </w:t>
      </w:r>
      <w:commentRangeEnd w:id="22"/>
      <w:r w:rsidRPr="00346A7A">
        <w:rPr>
          <w:rFonts w:ascii="Calibri" w:eastAsia="Calibri" w:hAnsi="Calibri" w:cs="Times New Roman"/>
          <w:sz w:val="16"/>
          <w:szCs w:val="16"/>
          <w:lang w:eastAsia="en-US"/>
        </w:rPr>
        <w:commentReference w:id="22"/>
      </w:r>
      <w:commentRangeEnd w:id="23"/>
      <w:r w:rsidR="007D6682">
        <w:rPr>
          <w:rStyle w:val="CommentReference"/>
          <w:rFonts w:ascii="Calibri" w:eastAsia="Calibri" w:hAnsi="Calibri"/>
          <w:lang w:eastAsia="en-US"/>
        </w:rPr>
        <w:commentReference w:id="23"/>
      </w:r>
      <w:r w:rsidRPr="00346A7A">
        <w:rPr>
          <w:rFonts w:ascii="Calibri" w:eastAsia="DengXian" w:hAnsi="Calibri" w:cs="Times New Roman"/>
          <w:lang w:eastAsia="en-US"/>
        </w:rPr>
        <w:t xml:space="preserve">Resolving these limitations is an area of future research, but until then the DM offers a potential solution when variables are monotonically related. </w:t>
      </w:r>
      <w:bookmarkStart w:id="24" w:name="_GoBack"/>
      <w:bookmarkEnd w:id="24"/>
    </w:p>
    <w:p w14:paraId="6F867C77" w14:textId="77777777" w:rsidR="00346A7A" w:rsidRPr="00346A7A" w:rsidRDefault="00346A7A" w:rsidP="00346A7A">
      <w:pPr>
        <w:spacing w:after="160" w:line="360" w:lineRule="auto"/>
        <w:rPr>
          <w:rFonts w:ascii="Calibri" w:eastAsia="Calibri" w:hAnsi="Calibri" w:cs="Times New Roman"/>
          <w:lang w:eastAsia="en-US"/>
        </w:rPr>
      </w:pPr>
      <w:r w:rsidRPr="00346A7A">
        <w:rPr>
          <w:rFonts w:ascii="Calibri" w:eastAsia="Calibri" w:hAnsi="Calibri" w:cs="Times New Roman"/>
          <w:lang w:eastAsia="en-US"/>
        </w:rPr>
        <w:t>Conclusion</w:t>
      </w:r>
    </w:p>
    <w:p w14:paraId="1561E2EF" w14:textId="77777777" w:rsidR="00346A7A" w:rsidRPr="00346A7A" w:rsidRDefault="00346A7A" w:rsidP="00346A7A">
      <w:pPr>
        <w:spacing w:after="160" w:line="360" w:lineRule="auto"/>
        <w:rPr>
          <w:rFonts w:ascii="Calibri" w:eastAsia="Calibri" w:hAnsi="Calibri" w:cs="Times New Roman"/>
          <w:lang w:eastAsia="en-US"/>
        </w:rPr>
      </w:pPr>
      <w:r w:rsidRPr="00346A7A">
        <w:rPr>
          <w:rFonts w:ascii="Calibri" w:eastAsia="Calibri" w:hAnsi="Calibri" w:cs="Times New Roman"/>
          <w:lang w:eastAsia="en-US"/>
        </w:rPr>
        <w:t>Where there is a strong belief that variables are monotonically related the DM should be considered as a method to ensure the clinical and statistical validity of PSA samples and analyses derived from these samples.</w:t>
      </w:r>
      <w:r w:rsidRPr="00346A7A">
        <w:rPr>
          <w:rFonts w:ascii="Calibri" w:eastAsia="Calibri" w:hAnsi="Calibri" w:cs="Times New Roman"/>
          <w:lang w:eastAsia="en-US"/>
        </w:rPr>
        <w:br w:type="page"/>
      </w:r>
    </w:p>
    <w:p w14:paraId="674BAE7B" w14:textId="77777777" w:rsidR="006C510E" w:rsidRDefault="006C510E"/>
    <w:sectPr w:rsidR="006C510E">
      <w:footerReference w:type="default" r:id="rId10"/>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7-02-23T09:13:00Z" w:initials="KR">
    <w:p w14:paraId="2BC01DF2" w14:textId="77777777" w:rsidR="00346A7A" w:rsidRDefault="00346A7A" w:rsidP="00346A7A">
      <w:pPr>
        <w:pStyle w:val="CommentText"/>
      </w:pPr>
      <w:r>
        <w:rPr>
          <w:rStyle w:val="CommentReference"/>
        </w:rPr>
        <w:annotationRef/>
      </w:r>
      <w:r>
        <w:t>What does discontinuities mean?</w:t>
      </w:r>
    </w:p>
  </w:comment>
  <w:comment w:id="1" w:author="Jonathan Minton" w:date="2017-02-24T16:36:00Z" w:initials="JM">
    <w:p w14:paraId="0449A8B5" w14:textId="77777777" w:rsidR="007D6682" w:rsidRDefault="007D6682">
      <w:pPr>
        <w:pStyle w:val="CommentText"/>
      </w:pPr>
      <w:r>
        <w:rPr>
          <w:rStyle w:val="CommentReference"/>
        </w:rPr>
        <w:annotationRef/>
      </w:r>
      <w:r>
        <w:t>Should we change to “discontinuities or other implausible ‘ridges’”</w:t>
      </w:r>
    </w:p>
  </w:comment>
  <w:comment w:id="8" w:author="User" w:date="2017-02-23T09:13:00Z" w:initials="KR">
    <w:p w14:paraId="18D9C86D" w14:textId="77777777" w:rsidR="00346A7A" w:rsidRDefault="00346A7A" w:rsidP="00346A7A">
      <w:pPr>
        <w:pStyle w:val="CommentText"/>
      </w:pPr>
      <w:r>
        <w:rPr>
          <w:rStyle w:val="CommentReference"/>
        </w:rPr>
        <w:annotationRef/>
      </w:r>
      <w:r>
        <w:t xml:space="preserve">This is not very clearly presented. So I re-wrote it. </w:t>
      </w:r>
    </w:p>
  </w:comment>
  <w:comment w:id="13" w:author="Jonathan Minton" w:date="2017-02-24T16:38:00Z" w:initials="JM">
    <w:p w14:paraId="75EAB890" w14:textId="77777777" w:rsidR="007D6682" w:rsidRDefault="007D6682">
      <w:pPr>
        <w:pStyle w:val="CommentText"/>
      </w:pPr>
      <w:r>
        <w:rPr>
          <w:rStyle w:val="CommentReference"/>
        </w:rPr>
        <w:annotationRef/>
      </w:r>
      <w:r>
        <w:t xml:space="preserve">If we’re describing the formulation in this way then I think this should be kept. We could add a little note in the excel sheet showing the formulae to be equivalent. </w:t>
      </w:r>
    </w:p>
  </w:comment>
  <w:comment w:id="18" w:author="User" w:date="2017-02-23T09:13:00Z" w:initials="KR">
    <w:p w14:paraId="48B76AA4" w14:textId="77777777" w:rsidR="00346A7A" w:rsidRDefault="00346A7A" w:rsidP="00346A7A">
      <w:pPr>
        <w:pStyle w:val="CommentText"/>
      </w:pPr>
      <w:r>
        <w:rPr>
          <w:rStyle w:val="CommentReference"/>
        </w:rPr>
        <w:annotationRef/>
      </w:r>
      <w:r>
        <w:t>typo</w:t>
      </w:r>
    </w:p>
  </w:comment>
  <w:comment w:id="19" w:author="MDS" w:date="2017-02-23T09:13:00Z" w:initials="MDS">
    <w:p w14:paraId="3F82F902" w14:textId="77777777" w:rsidR="00346A7A" w:rsidRDefault="00346A7A" w:rsidP="00346A7A">
      <w:pPr>
        <w:pStyle w:val="CommentText"/>
      </w:pPr>
      <w:r>
        <w:rPr>
          <w:rStyle w:val="CommentReference"/>
        </w:rPr>
        <w:annotationRef/>
      </w:r>
      <w:r>
        <w:t>Check ViH does this, or else from the authors.</w:t>
      </w:r>
    </w:p>
  </w:comment>
  <w:comment w:id="20" w:author="User" w:date="2017-02-23T09:13:00Z" w:initials="KR">
    <w:p w14:paraId="1E979CFE" w14:textId="77777777" w:rsidR="00346A7A" w:rsidRDefault="00346A7A" w:rsidP="00346A7A">
      <w:pPr>
        <w:pStyle w:val="CommentText"/>
      </w:pPr>
      <w:r>
        <w:rPr>
          <w:rStyle w:val="CommentReference"/>
        </w:rPr>
        <w:annotationRef/>
      </w:r>
      <w:r>
        <w:t xml:space="preserve">This relates to if we are dealing with QoL type of data. But it is not the case for general monotonicity conditions. Needs to be more specific. </w:t>
      </w:r>
    </w:p>
  </w:comment>
  <w:comment w:id="21" w:author="Jonathan Minton" w:date="2017-02-24T16:40:00Z" w:initials="JM">
    <w:p w14:paraId="396E78E4" w14:textId="77777777" w:rsidR="007D6682" w:rsidRDefault="007D6682">
      <w:pPr>
        <w:pStyle w:val="CommentText"/>
      </w:pPr>
      <w:r>
        <w:rPr>
          <w:rStyle w:val="CommentReference"/>
        </w:rPr>
        <w:annotationRef/>
      </w:r>
      <w:r>
        <w:t>Please adapt text to say this.</w:t>
      </w:r>
    </w:p>
  </w:comment>
  <w:comment w:id="22" w:author="User" w:date="2017-02-23T09:13:00Z" w:initials="KR">
    <w:p w14:paraId="5E209AA4" w14:textId="77777777" w:rsidR="00346A7A" w:rsidRDefault="00346A7A" w:rsidP="00346A7A">
      <w:pPr>
        <w:pStyle w:val="CommentText"/>
      </w:pPr>
      <w:r>
        <w:rPr>
          <w:rStyle w:val="CommentReference"/>
        </w:rPr>
        <w:annotationRef/>
      </w:r>
      <w:r>
        <w:t xml:space="preserve">Not clear why this is an issue. </w:t>
      </w:r>
    </w:p>
  </w:comment>
  <w:comment w:id="23" w:author="Jonathan Minton" w:date="2017-02-24T16:40:00Z" w:initials="JM">
    <w:p w14:paraId="23D98149" w14:textId="77777777" w:rsidR="007D6682" w:rsidRDefault="007D6682">
      <w:pPr>
        <w:pStyle w:val="CommentText"/>
      </w:pPr>
      <w:r>
        <w:rPr>
          <w:rStyle w:val="CommentReference"/>
        </w:rPr>
        <w:annotationRef/>
      </w:r>
      <w:r>
        <w:t>Agree w/ implicit suggestion to delete this suggested limitation.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C01DF2" w15:done="0"/>
  <w15:commentEx w15:paraId="0449A8B5" w15:paraIdParent="2BC01DF2" w15:done="0"/>
  <w15:commentEx w15:paraId="18D9C86D" w15:done="0"/>
  <w15:commentEx w15:paraId="75EAB890" w15:done="0"/>
  <w15:commentEx w15:paraId="48B76AA4" w15:done="0"/>
  <w15:commentEx w15:paraId="3F82F902" w15:done="0"/>
  <w15:commentEx w15:paraId="1E979CFE" w15:done="0"/>
  <w15:commentEx w15:paraId="396E78E4" w15:paraIdParent="1E979CFE" w15:done="0"/>
  <w15:commentEx w15:paraId="5E209AA4" w15:done="0"/>
  <w15:commentEx w15:paraId="23D98149" w15:paraIdParent="5E209A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F2F34" w14:textId="77777777" w:rsidR="00770D20" w:rsidRDefault="00770D20" w:rsidP="00346A7A">
      <w:pPr>
        <w:spacing w:after="0" w:line="240" w:lineRule="auto"/>
      </w:pPr>
      <w:r>
        <w:separator/>
      </w:r>
    </w:p>
  </w:endnote>
  <w:endnote w:type="continuationSeparator" w:id="0">
    <w:p w14:paraId="797E643F" w14:textId="77777777" w:rsidR="00770D20" w:rsidRDefault="00770D20" w:rsidP="00346A7A">
      <w:pPr>
        <w:spacing w:after="0" w:line="240" w:lineRule="auto"/>
      </w:pPr>
      <w:r>
        <w:continuationSeparator/>
      </w:r>
    </w:p>
  </w:endnote>
  <w:endnote w:id="1">
    <w:p w14:paraId="5C74CF2F" w14:textId="77777777" w:rsidR="00346A7A" w:rsidRDefault="00346A7A" w:rsidP="00346A7A">
      <w:pPr>
        <w:pStyle w:val="EndnoteText"/>
      </w:pPr>
      <w:r>
        <w:rPr>
          <w:rStyle w:val="EndnoteReference"/>
        </w:rPr>
        <w:endnoteRef/>
      </w:r>
      <w:r>
        <w:t xml:space="preserve"> </w:t>
      </w:r>
      <w:r w:rsidRPr="007E4AC4">
        <w:rPr>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083D336A" w14:textId="77777777" w:rsidR="00346A7A" w:rsidRDefault="00346A7A" w:rsidP="00346A7A">
      <w:pPr>
        <w:pStyle w:val="EndnoteText"/>
      </w:pPr>
      <w:r>
        <w:rPr>
          <w:rStyle w:val="EndnoteReference"/>
        </w:rPr>
        <w:endnoteRef/>
      </w:r>
      <w:r>
        <w:t xml:space="preserve"> </w:t>
      </w:r>
      <w:r w:rsidRPr="007E4AC4">
        <w:rPr>
          <w:noProof/>
          <w:sz w:val="22"/>
        </w:rPr>
        <w:t>NICE. Guide to the methods of technology appraisal [Internet]. 2008. Available from: http://www.nice.org.uk/media/B52/A7/TAMethodsGuideUpdatedJune2008.pdf</w:t>
      </w:r>
    </w:p>
  </w:endnote>
  <w:endnote w:id="3">
    <w:p w14:paraId="2EEA2E38" w14:textId="77777777" w:rsidR="00346A7A" w:rsidRDefault="00346A7A" w:rsidP="00346A7A">
      <w:pPr>
        <w:pStyle w:val="EndnoteText"/>
      </w:pPr>
      <w:r>
        <w:rPr>
          <w:rStyle w:val="EndnoteReference"/>
        </w:rPr>
        <w:endnoteRef/>
      </w:r>
      <w:r>
        <w:t xml:space="preserve"> </w:t>
      </w:r>
      <w:r w:rsidRPr="007E4AC4">
        <w:rPr>
          <w:noProof/>
          <w:sz w:val="22"/>
        </w:rPr>
        <w:t>Kearns B, Lloyd Jones M, Stevenson M, Littlewood C. Cabazitaxel for the second-line treatment of metastatic hormone-refractory prostate cancer: a NICE single technology appraisal. Pharmacoeconomics [Internet]. 2013 Jun [cited 2014 Nov 24];31(6):479–88. Available from: http://www.ncbi.nlm.nih.gov/pubmed/23580356</w:t>
      </w:r>
    </w:p>
  </w:endnote>
  <w:endnote w:id="4">
    <w:p w14:paraId="68FBE379" w14:textId="77777777" w:rsidR="00346A7A" w:rsidRDefault="00346A7A" w:rsidP="00346A7A">
      <w:pPr>
        <w:pStyle w:val="EndnoteText"/>
      </w:pPr>
      <w:r>
        <w:rPr>
          <w:rStyle w:val="EndnoteReference"/>
        </w:rPr>
        <w:endnoteRef/>
      </w:r>
      <w:r>
        <w:t xml:space="preserve"> </w:t>
      </w:r>
      <w:r w:rsidRPr="007E4AC4">
        <w:rPr>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endnote>
  <w:endnote w:id="5">
    <w:p w14:paraId="22527D96" w14:textId="77777777" w:rsidR="00346A7A" w:rsidRDefault="00346A7A" w:rsidP="00346A7A">
      <w:pPr>
        <w:pStyle w:val="EndnoteText"/>
      </w:pPr>
      <w:r>
        <w:rPr>
          <w:rStyle w:val="EndnoteReference"/>
        </w:rPr>
        <w:endnoteRef/>
      </w:r>
      <w:r>
        <w:t xml:space="preserve"> </w:t>
      </w:r>
      <w:r w:rsidRPr="007E4AC4">
        <w:rPr>
          <w:noProof/>
          <w:sz w:val="22"/>
        </w:rPr>
        <w:t>Altman NS. An Introduction to Kernel and Nearest-Neighbour Nonparametric Regression. Am Stat. 1992;46(3):175–85.</w:t>
      </w:r>
    </w:p>
  </w:endnote>
  <w:endnote w:id="6">
    <w:p w14:paraId="51A8BB28" w14:textId="77777777" w:rsidR="00346A7A" w:rsidRDefault="00346A7A" w:rsidP="00346A7A">
      <w:pPr>
        <w:pStyle w:val="EndnoteText"/>
      </w:pPr>
      <w:r>
        <w:rPr>
          <w:rStyle w:val="EndnoteReference"/>
        </w:rPr>
        <w:endnoteRef/>
      </w:r>
      <w:r>
        <w:t xml:space="preserve"> </w:t>
      </w:r>
      <w:r w:rsidRPr="00005582">
        <w:rPr>
          <w:sz w:val="22"/>
          <w:szCs w:val="22"/>
        </w:rPr>
        <w:t>Harnan SE, Tappenden P, Essat M, Gomersall T, Minton J, Wong R, et al.Measurement of exhaled nitric oxide concentration in asthma: a systematic review and economic evaluation of NIOX MINO, NIOX VERO and NObreath. Health Technol Assess 2015;19(82)</w:t>
      </w:r>
    </w:p>
  </w:endnote>
  <w:endnote w:id="7">
    <w:p w14:paraId="5120DB4D" w14:textId="77777777" w:rsidR="00346A7A" w:rsidRDefault="00346A7A" w:rsidP="00346A7A">
      <w:pPr>
        <w:pStyle w:val="EndnoteText"/>
      </w:pPr>
      <w:r>
        <w:rPr>
          <w:rStyle w:val="EndnoteReference"/>
        </w:rPr>
        <w:endnoteRef/>
      </w:r>
      <w:r>
        <w:t xml:space="preserve"> </w:t>
      </w:r>
      <w:r w:rsidRPr="00005582">
        <w:rPr>
          <w:sz w:val="22"/>
          <w:szCs w:val="22"/>
        </w:rPr>
        <w:t>Archer R, Tappenden P, Ren S, Martyn-St James M, Harvey R, Basarir H, et al.Infliximab, adalimumab and golimumab for treating moderately to severely active ulcerative colitis after the failure of conventional therapy (including a review of TA140 and TA262): clinical effectiveness systematic review and economic model. Health Technol Assess 2016;20(39)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060305"/>
      <w:docPartObj>
        <w:docPartGallery w:val="Page Numbers (Bottom of Page)"/>
        <w:docPartUnique/>
      </w:docPartObj>
    </w:sdtPr>
    <w:sdtEndPr>
      <w:rPr>
        <w:noProof/>
      </w:rPr>
    </w:sdtEndPr>
    <w:sdtContent>
      <w:p w14:paraId="418F2580" w14:textId="77777777" w:rsidR="00557C3E" w:rsidRDefault="00614288">
        <w:pPr>
          <w:pStyle w:val="Footer"/>
          <w:jc w:val="right"/>
        </w:pPr>
        <w:r>
          <w:fldChar w:fldCharType="begin"/>
        </w:r>
        <w:r>
          <w:instrText xml:space="preserve"> PAGE   \* MERGEFORMAT </w:instrText>
        </w:r>
        <w:r>
          <w:fldChar w:fldCharType="separate"/>
        </w:r>
        <w:r w:rsidR="004E5A6F">
          <w:rPr>
            <w:noProof/>
          </w:rPr>
          <w:t>8</w:t>
        </w:r>
        <w:r>
          <w:rPr>
            <w:noProof/>
          </w:rPr>
          <w:fldChar w:fldCharType="end"/>
        </w:r>
      </w:p>
    </w:sdtContent>
  </w:sdt>
  <w:p w14:paraId="2B9E7239" w14:textId="77777777" w:rsidR="00557C3E" w:rsidRDefault="00770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50649" w14:textId="77777777" w:rsidR="00770D20" w:rsidRDefault="00770D20" w:rsidP="00346A7A">
      <w:pPr>
        <w:spacing w:after="0" w:line="240" w:lineRule="auto"/>
      </w:pPr>
      <w:r>
        <w:separator/>
      </w:r>
    </w:p>
  </w:footnote>
  <w:footnote w:type="continuationSeparator" w:id="0">
    <w:p w14:paraId="71CB359F" w14:textId="77777777" w:rsidR="00770D20" w:rsidRDefault="00770D20" w:rsidP="00346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7A"/>
    <w:rsid w:val="000267CF"/>
    <w:rsid w:val="00113A58"/>
    <w:rsid w:val="00346A7A"/>
    <w:rsid w:val="004E5A6F"/>
    <w:rsid w:val="00614288"/>
    <w:rsid w:val="006C510E"/>
    <w:rsid w:val="00770D20"/>
    <w:rsid w:val="007C584F"/>
    <w:rsid w:val="007D6682"/>
    <w:rsid w:val="00EC5C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6E10"/>
  <w15:docId w15:val="{32D2218A-30E0-4BE4-AA71-20A5391A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6A7A"/>
    <w:rPr>
      <w:sz w:val="16"/>
      <w:szCs w:val="16"/>
    </w:rPr>
  </w:style>
  <w:style w:type="paragraph" w:styleId="CommentText">
    <w:name w:val="annotation text"/>
    <w:basedOn w:val="Normal"/>
    <w:link w:val="CommentTextChar"/>
    <w:uiPriority w:val="99"/>
    <w:semiHidden/>
    <w:unhideWhenUsed/>
    <w:rsid w:val="00346A7A"/>
    <w:pPr>
      <w:spacing w:after="160" w:line="240" w:lineRule="auto"/>
    </w:pPr>
    <w:rPr>
      <w:rFonts w:ascii="Calibri" w:eastAsia="Calibri" w:hAnsi="Calibri"/>
      <w:sz w:val="20"/>
      <w:szCs w:val="20"/>
      <w:lang w:eastAsia="en-US"/>
    </w:rPr>
  </w:style>
  <w:style w:type="character" w:customStyle="1" w:styleId="CommentTextChar">
    <w:name w:val="Comment Text Char"/>
    <w:basedOn w:val="DefaultParagraphFont"/>
    <w:link w:val="CommentText"/>
    <w:uiPriority w:val="99"/>
    <w:semiHidden/>
    <w:rsid w:val="00346A7A"/>
    <w:rPr>
      <w:rFonts w:ascii="Calibri" w:eastAsia="Calibri" w:hAnsi="Calibri"/>
      <w:sz w:val="20"/>
      <w:szCs w:val="20"/>
      <w:lang w:eastAsia="en-US"/>
    </w:rPr>
  </w:style>
  <w:style w:type="paragraph" w:styleId="EndnoteText">
    <w:name w:val="endnote text"/>
    <w:basedOn w:val="Normal"/>
    <w:link w:val="EndnoteTextChar"/>
    <w:uiPriority w:val="99"/>
    <w:semiHidden/>
    <w:unhideWhenUsed/>
    <w:rsid w:val="00346A7A"/>
    <w:pPr>
      <w:spacing w:after="0" w:line="240" w:lineRule="auto"/>
    </w:pPr>
    <w:rPr>
      <w:rFonts w:ascii="Calibri" w:eastAsia="Calibri" w:hAnsi="Calibri"/>
      <w:sz w:val="20"/>
      <w:szCs w:val="20"/>
      <w:lang w:eastAsia="en-US"/>
    </w:rPr>
  </w:style>
  <w:style w:type="character" w:customStyle="1" w:styleId="EndnoteTextChar">
    <w:name w:val="Endnote Text Char"/>
    <w:basedOn w:val="DefaultParagraphFont"/>
    <w:link w:val="EndnoteText"/>
    <w:uiPriority w:val="99"/>
    <w:semiHidden/>
    <w:rsid w:val="00346A7A"/>
    <w:rPr>
      <w:rFonts w:ascii="Calibri" w:eastAsia="Calibri" w:hAnsi="Calibri"/>
      <w:sz w:val="20"/>
      <w:szCs w:val="20"/>
      <w:lang w:eastAsia="en-US"/>
    </w:rPr>
  </w:style>
  <w:style w:type="character" w:styleId="EndnoteReference">
    <w:name w:val="endnote reference"/>
    <w:basedOn w:val="DefaultParagraphFont"/>
    <w:uiPriority w:val="99"/>
    <w:semiHidden/>
    <w:unhideWhenUsed/>
    <w:rsid w:val="00346A7A"/>
    <w:rPr>
      <w:vertAlign w:val="superscript"/>
    </w:rPr>
  </w:style>
  <w:style w:type="table" w:styleId="TableGrid">
    <w:name w:val="Table Grid"/>
    <w:basedOn w:val="TableNormal"/>
    <w:uiPriority w:val="39"/>
    <w:rsid w:val="00346A7A"/>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6A7A"/>
    <w:pPr>
      <w:tabs>
        <w:tab w:val="center" w:pos="4513"/>
        <w:tab w:val="right" w:pos="9026"/>
      </w:tabs>
      <w:spacing w:after="0" w:line="240" w:lineRule="auto"/>
    </w:pPr>
    <w:rPr>
      <w:rFonts w:ascii="Calibri" w:eastAsia="Calibri" w:hAnsi="Calibri"/>
      <w:lang w:eastAsia="en-US"/>
    </w:rPr>
  </w:style>
  <w:style w:type="character" w:customStyle="1" w:styleId="FooterChar">
    <w:name w:val="Footer Char"/>
    <w:basedOn w:val="DefaultParagraphFont"/>
    <w:link w:val="Footer"/>
    <w:uiPriority w:val="99"/>
    <w:rsid w:val="00346A7A"/>
    <w:rPr>
      <w:rFonts w:ascii="Calibri" w:eastAsia="Calibri" w:hAnsi="Calibri"/>
      <w:lang w:eastAsia="en-US"/>
    </w:rPr>
  </w:style>
  <w:style w:type="paragraph" w:styleId="BalloonText">
    <w:name w:val="Balloon Text"/>
    <w:basedOn w:val="Normal"/>
    <w:link w:val="BalloonTextChar"/>
    <w:uiPriority w:val="99"/>
    <w:semiHidden/>
    <w:unhideWhenUsed/>
    <w:rsid w:val="00346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7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D6682"/>
    <w:pPr>
      <w:spacing w:after="200"/>
    </w:pPr>
    <w:rPr>
      <w:rFonts w:ascii="Arial" w:eastAsiaTheme="minorEastAsia" w:hAnsi="Arial"/>
      <w:b/>
      <w:bCs/>
      <w:lang w:eastAsia="zh-CN"/>
    </w:rPr>
  </w:style>
  <w:style w:type="character" w:customStyle="1" w:styleId="CommentSubjectChar">
    <w:name w:val="Comment Subject Char"/>
    <w:basedOn w:val="CommentTextChar"/>
    <w:link w:val="CommentSubject"/>
    <w:uiPriority w:val="99"/>
    <w:semiHidden/>
    <w:rsid w:val="007D6682"/>
    <w:rPr>
      <w:rFonts w:ascii="Calibri" w:eastAsia="Calibri" w:hAnsi="Calibr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Jonathan Minton</cp:lastModifiedBy>
  <cp:revision>2</cp:revision>
  <dcterms:created xsi:type="dcterms:W3CDTF">2017-02-24T16:41:00Z</dcterms:created>
  <dcterms:modified xsi:type="dcterms:W3CDTF">2017-02-24T16:41:00Z</dcterms:modified>
</cp:coreProperties>
</file>