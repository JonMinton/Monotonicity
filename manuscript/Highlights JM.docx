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0A" w:rsidRPr="008B2C0F" w:rsidRDefault="0004060A" w:rsidP="0004060A">
      <w:pPr>
        <w:rPr>
          <w:rFonts w:eastAsia="Times New Roman" w:cs="Arial"/>
          <w:color w:val="222222"/>
          <w:sz w:val="20"/>
          <w:szCs w:val="20"/>
          <w:lang w:eastAsia="en-GB"/>
        </w:rPr>
      </w:pPr>
      <w:r>
        <w:rPr>
          <w:rFonts w:eastAsia="Times New Roman" w:cs="Arial"/>
          <w:color w:val="222222"/>
          <w:sz w:val="20"/>
          <w:szCs w:val="20"/>
          <w:lang w:eastAsia="en-GB"/>
        </w:rPr>
        <w:t>High</w:t>
      </w:r>
      <w:r w:rsidRPr="008B2C0F">
        <w:rPr>
          <w:rFonts w:eastAsia="Times New Roman" w:cs="Arial"/>
          <w:color w:val="222222"/>
          <w:sz w:val="20"/>
          <w:szCs w:val="20"/>
          <w:lang w:eastAsia="en-GB"/>
        </w:rPr>
        <w:t>lights</w:t>
      </w:r>
    </w:p>
    <w:p w:rsidR="0004060A" w:rsidRPr="008B2C0F" w:rsidRDefault="0004060A" w:rsidP="0004060A">
      <w:pPr>
        <w:numPr>
          <w:ilvl w:val="0"/>
          <w:numId w:val="1"/>
        </w:numPr>
        <w:tabs>
          <w:tab w:val="clear" w:pos="720"/>
          <w:tab w:val="num" w:pos="709"/>
        </w:tabs>
        <w:rPr>
          <w:rFonts w:eastAsia="Times New Roman" w:cs="Arial"/>
          <w:color w:val="222222"/>
          <w:sz w:val="20"/>
          <w:szCs w:val="20"/>
          <w:lang w:eastAsia="en-GB"/>
        </w:rPr>
      </w:pPr>
      <w:r w:rsidRPr="008B2C0F">
        <w:rPr>
          <w:rFonts w:eastAsia="Times New Roman" w:cs="Arial"/>
          <w:bCs/>
          <w:color w:val="222222"/>
          <w:sz w:val="20"/>
          <w:szCs w:val="20"/>
          <w:lang w:eastAsia="en-GB"/>
        </w:rPr>
        <w:t>What is already known about the topic?</w:t>
      </w:r>
    </w:p>
    <w:p w:rsidR="0004060A" w:rsidRPr="00B7455E" w:rsidRDefault="0004060A" w:rsidP="0004060A">
      <w:pPr>
        <w:spacing w:line="480" w:lineRule="auto"/>
        <w:rPr>
          <w:rFonts w:eastAsia="Times New Roman" w:cs="Arial"/>
          <w:color w:val="222222"/>
          <w:sz w:val="20"/>
          <w:szCs w:val="20"/>
          <w:lang w:eastAsia="en-GB"/>
        </w:rPr>
      </w:pPr>
      <w:r>
        <w:rPr>
          <w:rFonts w:eastAsia="Calibri" w:cs="Arial"/>
          <w:sz w:val="20"/>
          <w:szCs w:val="20"/>
          <w:lang w:eastAsia="en-US"/>
        </w:rPr>
        <w:t>P</w:t>
      </w:r>
      <w:r w:rsidRPr="00B7455E">
        <w:rPr>
          <w:rFonts w:eastAsia="Calibri" w:cs="Arial"/>
          <w:sz w:val="20"/>
          <w:szCs w:val="20"/>
          <w:lang w:eastAsia="en-US"/>
        </w:rPr>
        <w:t>robabilistic sensitivity analysis</w:t>
      </w:r>
      <w:r>
        <w:rPr>
          <w:rFonts w:eastAsia="Calibri" w:cs="Arial"/>
          <w:sz w:val="20"/>
          <w:szCs w:val="20"/>
          <w:lang w:eastAsia="en-US"/>
        </w:rPr>
        <w:t xml:space="preserve"> (PSA) in </w:t>
      </w:r>
      <w:r w:rsidRPr="00B7455E">
        <w:rPr>
          <w:rFonts w:eastAsia="Calibri" w:cs="Arial"/>
          <w:sz w:val="20"/>
          <w:szCs w:val="20"/>
          <w:lang w:eastAsia="en-US"/>
        </w:rPr>
        <w:t>health techn</w:t>
      </w:r>
      <w:r>
        <w:rPr>
          <w:rFonts w:eastAsia="Calibri" w:cs="Arial"/>
          <w:sz w:val="20"/>
          <w:szCs w:val="20"/>
          <w:lang w:eastAsia="en-US"/>
        </w:rPr>
        <w:t>ology assessment</w:t>
      </w:r>
      <w:del w:id="0" w:author="Jonathan Minton" w:date="2017-04-03T11:12:00Z">
        <w:r w:rsidDel="00CC36BA">
          <w:rPr>
            <w:rFonts w:eastAsia="Calibri" w:cs="Arial"/>
            <w:sz w:val="20"/>
            <w:szCs w:val="20"/>
            <w:lang w:eastAsia="en-US"/>
          </w:rPr>
          <w:delText>, which</w:delText>
        </w:r>
      </w:del>
      <w:r>
        <w:rPr>
          <w:rFonts w:eastAsia="Calibri" w:cs="Arial"/>
          <w:sz w:val="20"/>
          <w:szCs w:val="20"/>
          <w:lang w:eastAsia="en-US"/>
        </w:rPr>
        <w:t xml:space="preserve"> </w:t>
      </w:r>
      <w:r w:rsidRPr="00B7455E">
        <w:rPr>
          <w:rFonts w:eastAsia="Calibri" w:cs="Arial"/>
          <w:sz w:val="20"/>
          <w:szCs w:val="20"/>
          <w:lang w:eastAsia="en-US"/>
        </w:rPr>
        <w:t xml:space="preserve">involves simulating a large number of realisations </w:t>
      </w:r>
      <w:ins w:id="1" w:author="Jonathan Minton" w:date="2017-04-03T11:12:00Z">
        <w:r w:rsidR="00CC36BA">
          <w:rPr>
            <w:rFonts w:eastAsia="Calibri" w:cs="Arial"/>
            <w:sz w:val="20"/>
            <w:szCs w:val="20"/>
            <w:lang w:eastAsia="en-US"/>
          </w:rPr>
          <w:t xml:space="preserve">(‘draws’) as inputs to economic models to appropriately characterise parameter uncertainty and its consequences for decision </w:t>
        </w:r>
      </w:ins>
      <w:ins w:id="2" w:author="Jonathan Minton" w:date="2017-04-03T11:14:00Z">
        <w:r w:rsidR="00CC36BA">
          <w:rPr>
            <w:rFonts w:eastAsia="Calibri" w:cs="Arial"/>
            <w:sz w:val="20"/>
            <w:szCs w:val="20"/>
            <w:lang w:eastAsia="en-US"/>
          </w:rPr>
          <w:t>uncertainty</w:t>
        </w:r>
      </w:ins>
      <w:ins w:id="3" w:author="Jonathan Minton" w:date="2017-04-03T11:12:00Z">
        <w:r w:rsidR="00CC36BA">
          <w:rPr>
            <w:rFonts w:eastAsia="Calibri" w:cs="Arial"/>
            <w:sz w:val="20"/>
            <w:szCs w:val="20"/>
            <w:lang w:eastAsia="en-US"/>
          </w:rPr>
          <w:t xml:space="preserve">. For some parameters, such as quality of life for a patient with a disease either that is active or in remission, it is expected that draws from one parameter will always be higher than </w:t>
        </w:r>
      </w:ins>
      <w:ins w:id="4" w:author="Jonathan Minton" w:date="2017-04-03T11:16:00Z">
        <w:r w:rsidR="00CC36BA">
          <w:rPr>
            <w:rFonts w:eastAsia="Calibri" w:cs="Arial"/>
            <w:sz w:val="20"/>
            <w:szCs w:val="20"/>
            <w:lang w:eastAsia="en-US"/>
          </w:rPr>
          <w:t xml:space="preserve">corresponding </w:t>
        </w:r>
      </w:ins>
      <w:ins w:id="5" w:author="Jonathan Minton" w:date="2017-04-03T11:12:00Z">
        <w:r w:rsidR="00CC36BA">
          <w:rPr>
            <w:rFonts w:eastAsia="Calibri" w:cs="Arial"/>
            <w:sz w:val="20"/>
            <w:szCs w:val="20"/>
            <w:lang w:eastAsia="en-US"/>
          </w:rPr>
          <w:t xml:space="preserve">draws from the other parameter, even though there is uncertainty about </w:t>
        </w:r>
      </w:ins>
      <w:ins w:id="6" w:author="Jonathan Minton" w:date="2017-04-03T11:16:00Z">
        <w:r w:rsidR="00CC36BA">
          <w:rPr>
            <w:rFonts w:eastAsia="Calibri" w:cs="Arial"/>
            <w:sz w:val="20"/>
            <w:szCs w:val="20"/>
            <w:lang w:eastAsia="en-US"/>
          </w:rPr>
          <w:t>the true value of either parameter</w:t>
        </w:r>
      </w:ins>
      <w:del w:id="7" w:author="Jonathan Minton" w:date="2017-04-03T11:16:00Z">
        <w:r w:rsidRPr="00B7455E" w:rsidDel="00CC36BA">
          <w:rPr>
            <w:rFonts w:eastAsia="Calibri" w:cs="Arial"/>
            <w:sz w:val="20"/>
            <w:szCs w:val="20"/>
            <w:lang w:eastAsia="en-US"/>
          </w:rPr>
          <w:delText xml:space="preserve">of </w:delText>
        </w:r>
        <w:r w:rsidDel="00CC36BA">
          <w:rPr>
            <w:rFonts w:eastAsia="Calibri" w:cs="Arial"/>
            <w:sz w:val="20"/>
            <w:szCs w:val="20"/>
            <w:lang w:eastAsia="en-US"/>
          </w:rPr>
          <w:delText>an</w:delText>
        </w:r>
        <w:r w:rsidRPr="00B7455E" w:rsidDel="00CC36BA">
          <w:rPr>
            <w:rFonts w:eastAsia="Calibri" w:cs="Arial"/>
            <w:sz w:val="20"/>
            <w:szCs w:val="20"/>
            <w:lang w:eastAsia="en-US"/>
          </w:rPr>
          <w:delText xml:space="preserve"> economic model</w:delText>
        </w:r>
        <w:r w:rsidDel="00CC36BA">
          <w:rPr>
            <w:rFonts w:eastAsia="Calibri" w:cs="Arial"/>
            <w:sz w:val="20"/>
            <w:szCs w:val="20"/>
            <w:lang w:eastAsia="en-US"/>
          </w:rPr>
          <w:delText>,</w:delText>
        </w:r>
        <w:r w:rsidRPr="00B7455E" w:rsidDel="00CC36BA">
          <w:rPr>
            <w:rFonts w:eastAsia="Calibri" w:cs="Arial"/>
            <w:sz w:val="20"/>
            <w:szCs w:val="20"/>
            <w:lang w:eastAsia="en-US"/>
          </w:rPr>
          <w:delText xml:space="preserve"> represents the generally accepted approach for characterising the uncertainty in parameters included in </w:delText>
        </w:r>
        <w:r w:rsidDel="00CC36BA">
          <w:rPr>
            <w:rFonts w:eastAsia="Calibri" w:cs="Arial"/>
            <w:sz w:val="20"/>
            <w:szCs w:val="20"/>
            <w:lang w:eastAsia="en-US"/>
          </w:rPr>
          <w:delText>the</w:delText>
        </w:r>
        <w:r w:rsidRPr="00B7455E" w:rsidDel="00CC36BA">
          <w:rPr>
            <w:rFonts w:eastAsia="Calibri" w:cs="Arial"/>
            <w:sz w:val="20"/>
            <w:szCs w:val="20"/>
            <w:lang w:eastAsia="en-US"/>
          </w:rPr>
          <w:delText xml:space="preserve"> economic model and for producing accurate results in non-linear models.</w:delText>
        </w:r>
        <w:r w:rsidRPr="00B7455E" w:rsidDel="00CC36BA">
          <w:rPr>
            <w:rFonts w:eastAsia="Calibri" w:cs="Arial"/>
            <w:sz w:val="20"/>
            <w:szCs w:val="20"/>
            <w:vertAlign w:val="superscript"/>
            <w:lang w:eastAsia="en-US"/>
          </w:rPr>
          <w:delText xml:space="preserve"> </w:delText>
        </w:r>
        <w:r w:rsidDel="00CC36BA">
          <w:rPr>
            <w:rFonts w:eastAsia="Calibri" w:cs="Arial"/>
            <w:sz w:val="20"/>
            <w:szCs w:val="20"/>
            <w:lang w:eastAsia="en-US"/>
          </w:rPr>
          <w:delText>Clinical and statistical validity of PSA samples is important in economic modelling</w:delText>
        </w:r>
      </w:del>
      <w:ins w:id="8" w:author="Jonathan Minton" w:date="2017-04-03T11:16:00Z">
        <w:r w:rsidR="00CC36BA">
          <w:rPr>
            <w:rFonts w:eastAsia="Calibri" w:cs="Arial"/>
            <w:sz w:val="20"/>
            <w:szCs w:val="20"/>
            <w:lang w:eastAsia="en-US"/>
          </w:rPr>
          <w:t>.</w:t>
        </w:r>
      </w:ins>
      <w:bookmarkStart w:id="9" w:name="_GoBack"/>
      <w:bookmarkEnd w:id="9"/>
      <w:del w:id="10" w:author="Jonathan Minton" w:date="2017-04-03T11:16:00Z">
        <w:r w:rsidDel="00CC36BA">
          <w:rPr>
            <w:rFonts w:eastAsia="Calibri" w:cs="Arial"/>
            <w:sz w:val="20"/>
            <w:szCs w:val="20"/>
            <w:lang w:eastAsia="en-US"/>
          </w:rPr>
          <w:delText>.</w:delText>
        </w:r>
      </w:del>
    </w:p>
    <w:p w:rsidR="0004060A" w:rsidRPr="00B7455E" w:rsidRDefault="0004060A" w:rsidP="0004060A">
      <w:pPr>
        <w:numPr>
          <w:ilvl w:val="0"/>
          <w:numId w:val="1"/>
        </w:numPr>
        <w:rPr>
          <w:rFonts w:eastAsia="Times New Roman" w:cs="Arial"/>
          <w:color w:val="222222"/>
          <w:sz w:val="20"/>
          <w:szCs w:val="20"/>
          <w:lang w:eastAsia="en-GB"/>
        </w:rPr>
      </w:pPr>
      <w:r w:rsidRPr="008B2C0F">
        <w:rPr>
          <w:rFonts w:eastAsia="Times New Roman" w:cs="Arial"/>
          <w:bCs/>
          <w:color w:val="222222"/>
          <w:sz w:val="20"/>
          <w:szCs w:val="20"/>
          <w:lang w:eastAsia="en-GB"/>
        </w:rPr>
        <w:t>What does the paper add to existing knowledge?</w:t>
      </w:r>
    </w:p>
    <w:p w:rsidR="0004060A" w:rsidRPr="00B7455E" w:rsidRDefault="0004060A" w:rsidP="0004060A">
      <w:pPr>
        <w:spacing w:line="480" w:lineRule="auto"/>
        <w:rPr>
          <w:rFonts w:eastAsia="Calibri" w:cs="Arial"/>
          <w:b/>
          <w:i/>
          <w:sz w:val="20"/>
          <w:szCs w:val="20"/>
          <w:lang w:eastAsia="en-US"/>
        </w:rPr>
      </w:pPr>
      <w:r>
        <w:rPr>
          <w:rFonts w:eastAsia="Times New Roman" w:cs="Arial"/>
          <w:color w:val="222222"/>
          <w:sz w:val="20"/>
          <w:szCs w:val="20"/>
          <w:lang w:eastAsia="en-GB"/>
        </w:rPr>
        <w:t xml:space="preserve">In the case where </w:t>
      </w:r>
      <w:r w:rsidRPr="00AD5376">
        <w:rPr>
          <w:rFonts w:eastAsia="Calibri" w:cs="Arial"/>
          <w:sz w:val="20"/>
          <w:szCs w:val="20"/>
          <w:lang w:eastAsia="en-US"/>
        </w:rPr>
        <w:t xml:space="preserve">there is an absolute belief that the value of one variable </w:t>
      </w:r>
      <w:r>
        <w:rPr>
          <w:rFonts w:eastAsia="Calibri" w:cs="Arial"/>
          <w:sz w:val="20"/>
          <w:szCs w:val="20"/>
          <w:lang w:eastAsia="en-US"/>
        </w:rPr>
        <w:t>is</w:t>
      </w:r>
      <w:r w:rsidRPr="00AD5376">
        <w:rPr>
          <w:rFonts w:eastAsia="Calibri" w:cs="Arial"/>
          <w:sz w:val="20"/>
          <w:szCs w:val="20"/>
          <w:lang w:eastAsia="en-US"/>
        </w:rPr>
        <w:t xml:space="preserve"> greater than the value of another</w:t>
      </w:r>
      <w:r>
        <w:rPr>
          <w:rFonts w:eastAsia="Calibri" w:cs="Arial"/>
          <w:sz w:val="20"/>
          <w:szCs w:val="20"/>
          <w:lang w:eastAsia="en-US"/>
        </w:rPr>
        <w:t>, naïve sampling approaches lacked one or both of clinical and statistical validity.</w:t>
      </w:r>
      <w:r w:rsidRPr="00AD5376">
        <w:rPr>
          <w:rFonts w:eastAsia="Calibri" w:cs="Arial"/>
          <w:sz w:val="20"/>
          <w:szCs w:val="20"/>
          <w:lang w:eastAsia="en-US"/>
        </w:rPr>
        <w:t xml:space="preserve"> </w:t>
      </w:r>
      <w:r>
        <w:rPr>
          <w:rFonts w:eastAsia="Calibri" w:cs="Arial"/>
          <w:sz w:val="20"/>
          <w:szCs w:val="20"/>
          <w:lang w:eastAsia="en-US"/>
        </w:rPr>
        <w:t xml:space="preserve">The proposed ‘difference method’ approach </w:t>
      </w:r>
      <w:r w:rsidRPr="00AD5376">
        <w:rPr>
          <w:rFonts w:eastAsia="Calibri" w:cs="Arial"/>
          <w:sz w:val="20"/>
          <w:szCs w:val="20"/>
          <w:lang w:eastAsia="en-US"/>
        </w:rPr>
        <w:t>for generating PSA samples</w:t>
      </w:r>
      <w:r>
        <w:rPr>
          <w:rFonts w:eastAsia="Calibri" w:cs="Arial"/>
          <w:sz w:val="20"/>
          <w:szCs w:val="20"/>
          <w:lang w:eastAsia="en-US"/>
        </w:rPr>
        <w:t xml:space="preserve"> maintains the constraint that one value is greater than another and satisfies both clinical and</w:t>
      </w:r>
      <w:r w:rsidRPr="00AD5376">
        <w:rPr>
          <w:rFonts w:eastAsia="Calibri" w:cs="Arial"/>
          <w:sz w:val="20"/>
          <w:szCs w:val="20"/>
          <w:lang w:eastAsia="en-US"/>
        </w:rPr>
        <w:t xml:space="preserve"> statistical validity</w:t>
      </w:r>
      <w:r w:rsidRPr="00AD5376">
        <w:rPr>
          <w:rFonts w:eastAsia="Calibri" w:cs="Arial"/>
          <w:b/>
          <w:i/>
          <w:sz w:val="20"/>
          <w:szCs w:val="20"/>
          <w:lang w:eastAsia="en-US"/>
        </w:rPr>
        <w:t>.</w:t>
      </w:r>
    </w:p>
    <w:p w:rsidR="0004060A" w:rsidRPr="008B2C0F" w:rsidRDefault="0004060A" w:rsidP="0004060A">
      <w:pPr>
        <w:numPr>
          <w:ilvl w:val="0"/>
          <w:numId w:val="1"/>
        </w:numPr>
        <w:rPr>
          <w:rFonts w:eastAsia="Times New Roman" w:cs="Arial"/>
          <w:color w:val="222222"/>
          <w:sz w:val="20"/>
          <w:szCs w:val="20"/>
          <w:lang w:eastAsia="en-GB"/>
        </w:rPr>
      </w:pPr>
      <w:r w:rsidRPr="008B2C0F">
        <w:rPr>
          <w:rFonts w:eastAsia="Times New Roman" w:cs="Arial"/>
          <w:bCs/>
          <w:color w:val="222222"/>
          <w:sz w:val="20"/>
          <w:szCs w:val="20"/>
          <w:lang w:eastAsia="en-GB"/>
        </w:rPr>
        <w:t>What insights does the paper provide for informing health care-related decision making? (optional)</w:t>
      </w:r>
    </w:p>
    <w:p w:rsidR="0004060A" w:rsidRPr="00786190" w:rsidRDefault="0004060A" w:rsidP="0004060A">
      <w:pPr>
        <w:spacing w:after="160" w:line="360" w:lineRule="auto"/>
        <w:rPr>
          <w:rFonts w:eastAsia="Calibri" w:cs="Arial"/>
          <w:sz w:val="20"/>
          <w:szCs w:val="20"/>
          <w:lang w:eastAsia="en-US"/>
        </w:rPr>
      </w:pPr>
      <w:r w:rsidRPr="00AD5376">
        <w:rPr>
          <w:rFonts w:eastAsia="Calibri" w:cs="Arial"/>
          <w:sz w:val="20"/>
          <w:szCs w:val="20"/>
          <w:lang w:eastAsia="en-US"/>
        </w:rPr>
        <w:t xml:space="preserve">Failure to account for </w:t>
      </w:r>
      <w:r>
        <w:rPr>
          <w:rFonts w:eastAsia="Calibri" w:cs="Arial"/>
          <w:sz w:val="20"/>
          <w:szCs w:val="20"/>
          <w:lang w:eastAsia="en-US"/>
        </w:rPr>
        <w:t>constraints between</w:t>
      </w:r>
      <w:r w:rsidRPr="00AD5376">
        <w:rPr>
          <w:rFonts w:eastAsia="Calibri" w:cs="Arial"/>
          <w:sz w:val="20"/>
          <w:szCs w:val="20"/>
          <w:lang w:eastAsia="en-US"/>
        </w:rPr>
        <w:t xml:space="preserve"> parameter values may result in PSA </w:t>
      </w:r>
      <w:r>
        <w:rPr>
          <w:rFonts w:eastAsia="Calibri" w:cs="Arial"/>
          <w:sz w:val="20"/>
          <w:szCs w:val="20"/>
          <w:lang w:eastAsia="en-US"/>
        </w:rPr>
        <w:t xml:space="preserve">values </w:t>
      </w:r>
      <w:r w:rsidRPr="00AD5376">
        <w:rPr>
          <w:rFonts w:eastAsia="Calibri" w:cs="Arial"/>
          <w:sz w:val="20"/>
          <w:szCs w:val="20"/>
          <w:lang w:eastAsia="en-US"/>
        </w:rPr>
        <w:t>that do not accurately characterise the uncertainty present in a decision problem</w:t>
      </w:r>
      <w:r>
        <w:rPr>
          <w:rFonts w:eastAsia="Calibri" w:cs="Arial"/>
          <w:sz w:val="20"/>
          <w:szCs w:val="20"/>
          <w:lang w:eastAsia="en-US"/>
        </w:rPr>
        <w:t>.</w:t>
      </w:r>
      <w:r w:rsidRPr="00AD5376">
        <w:rPr>
          <w:rFonts w:eastAsia="Calibri" w:cs="Arial"/>
          <w:sz w:val="20"/>
          <w:szCs w:val="20"/>
          <w:lang w:eastAsia="en-US"/>
        </w:rPr>
        <w:t xml:space="preserve"> </w:t>
      </w:r>
      <w:r>
        <w:rPr>
          <w:rFonts w:eastAsia="Calibri" w:cs="Arial"/>
          <w:sz w:val="20"/>
          <w:szCs w:val="20"/>
          <w:lang w:eastAsia="en-US"/>
        </w:rPr>
        <w:t>This could result in</w:t>
      </w:r>
      <w:r w:rsidRPr="00AD5376">
        <w:rPr>
          <w:rFonts w:eastAsia="Calibri" w:cs="Arial"/>
          <w:sz w:val="20"/>
          <w:szCs w:val="20"/>
          <w:lang w:eastAsia="en-US"/>
        </w:rPr>
        <w:t xml:space="preserve"> decisions made on the allocation of scarce health care resources be</w:t>
      </w:r>
      <w:r>
        <w:rPr>
          <w:rFonts w:eastAsia="Calibri" w:cs="Arial"/>
          <w:sz w:val="20"/>
          <w:szCs w:val="20"/>
          <w:lang w:eastAsia="en-US"/>
        </w:rPr>
        <w:t>ing</w:t>
      </w:r>
      <w:r w:rsidRPr="00AD5376">
        <w:rPr>
          <w:rFonts w:eastAsia="Calibri" w:cs="Arial"/>
          <w:sz w:val="20"/>
          <w:szCs w:val="20"/>
          <w:lang w:eastAsia="en-US"/>
        </w:rPr>
        <w:t xml:space="preserve"> sub-optimal. </w:t>
      </w:r>
      <w:r w:rsidRPr="00786190">
        <w:rPr>
          <w:rFonts w:eastAsia="Calibri" w:cs="Arial"/>
          <w:sz w:val="20"/>
          <w:szCs w:val="20"/>
          <w:lang w:eastAsia="en-US"/>
        </w:rPr>
        <w:t xml:space="preserve">The </w:t>
      </w:r>
      <w:r>
        <w:rPr>
          <w:rFonts w:eastAsia="Calibri" w:cs="Arial"/>
          <w:sz w:val="20"/>
          <w:szCs w:val="20"/>
          <w:lang w:eastAsia="en-US"/>
        </w:rPr>
        <w:t>proposed ‘difference method’</w:t>
      </w:r>
      <w:r w:rsidRPr="00786190">
        <w:rPr>
          <w:rFonts w:eastAsia="Calibri" w:cs="Arial"/>
          <w:sz w:val="20"/>
          <w:szCs w:val="20"/>
          <w:lang w:eastAsia="en-US"/>
        </w:rPr>
        <w:t xml:space="preserve"> approach provides a solution to overcome the problem with naïve sampling methods and should be used as standard in PSA. </w:t>
      </w:r>
    </w:p>
    <w:p w:rsidR="006C510E" w:rsidRDefault="006C510E"/>
    <w:sectPr w:rsidR="006C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83A0B"/>
    <w:multiLevelType w:val="multilevel"/>
    <w:tmpl w:val="EC1479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Minton">
    <w15:presenceInfo w15:providerId="AD" w15:userId="S-1-5-21-3392181128-250301629-2379905336-241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A"/>
    <w:rsid w:val="000267CF"/>
    <w:rsid w:val="0004060A"/>
    <w:rsid w:val="006C510E"/>
    <w:rsid w:val="00CC36BA"/>
    <w:rsid w:val="00E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FCF70-8C3E-468B-B79B-4E7406AE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 Minton</cp:lastModifiedBy>
  <cp:revision>2</cp:revision>
  <dcterms:created xsi:type="dcterms:W3CDTF">2017-04-03T10:17:00Z</dcterms:created>
  <dcterms:modified xsi:type="dcterms:W3CDTF">2017-04-03T10:17:00Z</dcterms:modified>
</cp:coreProperties>
</file>