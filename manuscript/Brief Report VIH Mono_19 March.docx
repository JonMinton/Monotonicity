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0310" w:type="dxa"/>
        <w:tblCellSpacing w:w="0" w:type="dxa"/>
        <w:shd w:val="clear" w:color="auto" w:fill="FFFFFF"/>
        <w:tblCellMar>
          <w:left w:w="90" w:type="dxa"/>
          <w:bottom w:w="120" w:type="dxa"/>
          <w:right w:w="0" w:type="dxa"/>
        </w:tblCellMar>
        <w:tblLook w:val="04A0" w:firstRow="1" w:lastRow="0" w:firstColumn="1" w:lastColumn="0" w:noHBand="0" w:noVBand="1"/>
      </w:tblPr>
      <w:tblGrid>
        <w:gridCol w:w="20310"/>
      </w:tblGrid>
      <w:tr w:rsidR="00372489" w:rsidRPr="00372489" w:rsidDel="0007123A" w14:paraId="20155001" w14:textId="4633E4B8" w:rsidTr="005439FB">
        <w:trPr>
          <w:tblCellSpacing w:w="0" w:type="dxa"/>
          <w:del w:id="0" w:author="Jonathan Minton" w:date="2017-03-28T16:00:00Z"/>
        </w:trPr>
        <w:tc>
          <w:tcPr>
            <w:tcW w:w="0" w:type="auto"/>
            <w:shd w:val="clear" w:color="auto" w:fill="FFFFFF"/>
          </w:tcPr>
          <w:p w14:paraId="10F84900" w14:textId="2568F2B6" w:rsidR="00372489" w:rsidRPr="00372489" w:rsidDel="0007123A" w:rsidRDefault="00372489" w:rsidP="0037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del w:id="1" w:author="Jonathan Minton" w:date="2017-03-28T16:00:00Z"/>
                <w:rFonts w:ascii="Lucida Console" w:eastAsia="Times New Roman" w:hAnsi="Lucida Console" w:cs="Courier New"/>
                <w:color w:val="000000"/>
                <w:sz w:val="20"/>
                <w:szCs w:val="20"/>
              </w:rPr>
            </w:pPr>
          </w:p>
        </w:tc>
      </w:tr>
      <w:tr w:rsidR="00372489" w:rsidRPr="00372489" w:rsidDel="0007123A" w14:paraId="7893D854" w14:textId="0021AB95" w:rsidTr="005439FB">
        <w:trPr>
          <w:tblCellSpacing w:w="0" w:type="dxa"/>
          <w:del w:id="2" w:author="Jonathan Minton" w:date="2017-03-28T16:00:00Z"/>
        </w:trPr>
        <w:tc>
          <w:tcPr>
            <w:tcW w:w="0" w:type="auto"/>
            <w:shd w:val="clear" w:color="auto" w:fill="FFFFFF"/>
          </w:tcPr>
          <w:p w14:paraId="6CAB0962" w14:textId="4FDA2DF3" w:rsidR="00372489" w:rsidRPr="00372489" w:rsidDel="0007123A" w:rsidRDefault="00372489" w:rsidP="00372489">
            <w:pPr>
              <w:spacing w:after="0" w:line="240" w:lineRule="auto"/>
              <w:rPr>
                <w:del w:id="3" w:author="Jonathan Minton" w:date="2017-03-28T16:00:00Z"/>
                <w:rFonts w:ascii="Lucida Console" w:eastAsia="Times New Roman" w:hAnsi="Lucida Console" w:cs="Times New Roman"/>
                <w:color w:val="000000"/>
                <w:sz w:val="24"/>
                <w:szCs w:val="24"/>
              </w:rPr>
            </w:pPr>
          </w:p>
        </w:tc>
      </w:tr>
      <w:tr w:rsidR="00372489" w:rsidRPr="00372489" w:rsidDel="0007123A" w14:paraId="043116C2" w14:textId="33AFE454" w:rsidTr="005439FB">
        <w:trPr>
          <w:tblCellSpacing w:w="0" w:type="dxa"/>
          <w:del w:id="4" w:author="Jonathan Minton" w:date="2017-03-28T16:00:00Z"/>
        </w:trPr>
        <w:tc>
          <w:tcPr>
            <w:tcW w:w="0" w:type="auto"/>
            <w:shd w:val="clear" w:color="auto" w:fill="FFFFFF"/>
          </w:tcPr>
          <w:p w14:paraId="3F1E3056" w14:textId="26C0209D" w:rsidR="00372489" w:rsidRPr="00372489" w:rsidDel="0007123A" w:rsidRDefault="00372489" w:rsidP="00372489">
            <w:pPr>
              <w:spacing w:after="0" w:line="240" w:lineRule="auto"/>
              <w:rPr>
                <w:del w:id="5" w:author="Jonathan Minton" w:date="2017-03-28T16:00:00Z"/>
                <w:rFonts w:ascii="Lucida Console" w:eastAsia="Times New Roman" w:hAnsi="Lucida Console" w:cs="Times New Roman"/>
                <w:color w:val="000000"/>
                <w:sz w:val="24"/>
                <w:szCs w:val="24"/>
              </w:rPr>
            </w:pPr>
          </w:p>
        </w:tc>
      </w:tr>
    </w:tbl>
    <w:p w14:paraId="7DD742B4" w14:textId="77777777" w:rsidR="0007123A" w:rsidRDefault="00346A7A" w:rsidP="0007123A">
      <w:pPr>
        <w:spacing w:line="480" w:lineRule="auto"/>
        <w:rPr>
          <w:ins w:id="6" w:author="Jonathan Minton" w:date="2017-03-28T16:02:00Z"/>
          <w:rFonts w:eastAsia="Calibri" w:cs="Arial"/>
          <w:sz w:val="20"/>
          <w:szCs w:val="20"/>
          <w:lang w:eastAsia="en-US"/>
        </w:rPr>
      </w:pPr>
      <w:r w:rsidRPr="00AD5376">
        <w:rPr>
          <w:rFonts w:eastAsia="Calibri" w:cs="Arial"/>
          <w:sz w:val="20"/>
          <w:szCs w:val="20"/>
          <w:lang w:eastAsia="en-US"/>
        </w:rPr>
        <w:t>The Difference Method</w:t>
      </w:r>
      <w:r w:rsidR="00B13004">
        <w:rPr>
          <w:rFonts w:eastAsia="Calibri" w:cs="Arial"/>
          <w:sz w:val="20"/>
          <w:szCs w:val="20"/>
          <w:lang w:eastAsia="en-US"/>
        </w:rPr>
        <w:t>: a method</w:t>
      </w:r>
      <w:r w:rsidRPr="00AD5376">
        <w:rPr>
          <w:rFonts w:eastAsia="Calibri" w:cs="Arial"/>
          <w:sz w:val="20"/>
          <w:szCs w:val="20"/>
          <w:lang w:eastAsia="en-US"/>
        </w:rPr>
        <w:t xml:space="preserve"> for </w:t>
      </w:r>
      <w:r w:rsidR="00B13004">
        <w:rPr>
          <w:rFonts w:eastAsia="Calibri" w:cs="Arial"/>
          <w:sz w:val="20"/>
          <w:szCs w:val="20"/>
          <w:lang w:eastAsia="en-US"/>
        </w:rPr>
        <w:t>producing probabilistic data samples where one value is known to be greater than another value.</w:t>
      </w:r>
      <w:r w:rsidR="00AD5376">
        <w:rPr>
          <w:rFonts w:eastAsia="Calibri" w:cs="Arial"/>
          <w:sz w:val="20"/>
          <w:szCs w:val="20"/>
          <w:lang w:eastAsia="en-US"/>
        </w:rPr>
        <w:br/>
      </w:r>
      <w:r w:rsidR="00AD5376">
        <w:rPr>
          <w:rFonts w:eastAsia="Times New Roman" w:cs="Arial"/>
          <w:color w:val="222222"/>
          <w:sz w:val="20"/>
          <w:szCs w:val="20"/>
          <w:lang w:eastAsia="en-GB"/>
        </w:rPr>
        <w:br/>
      </w:r>
      <w:r w:rsidRPr="00AD5376">
        <w:rPr>
          <w:rFonts w:eastAsia="Times New Roman" w:cs="Arial"/>
          <w:color w:val="222222"/>
          <w:sz w:val="20"/>
          <w:szCs w:val="20"/>
          <w:lang w:eastAsia="en-GB"/>
        </w:rPr>
        <w:t>Abstract:</w:t>
      </w:r>
      <w:r w:rsidR="00AD5376">
        <w:rPr>
          <w:rFonts w:eastAsia="Times New Roman" w:cs="Arial"/>
          <w:color w:val="222222"/>
          <w:sz w:val="20"/>
          <w:szCs w:val="20"/>
          <w:lang w:eastAsia="en-GB"/>
        </w:rPr>
        <w:br/>
      </w:r>
      <w:r w:rsidRPr="00AD5376">
        <w:rPr>
          <w:rFonts w:eastAsia="Calibri" w:cs="Arial"/>
          <w:sz w:val="20"/>
          <w:szCs w:val="20"/>
          <w:lang w:eastAsia="en-US"/>
        </w:rPr>
        <w:t xml:space="preserve">Background: If two </w:t>
      </w:r>
      <w:del w:id="7" w:author="Matt" w:date="2017-03-01T10:53:00Z">
        <w:r w:rsidRPr="00AD5376" w:rsidDel="00E67FF0">
          <w:rPr>
            <w:rFonts w:eastAsia="Calibri" w:cs="Arial"/>
            <w:sz w:val="20"/>
            <w:szCs w:val="20"/>
            <w:lang w:eastAsia="en-US"/>
          </w:rPr>
          <w:delText xml:space="preserve">(or more) </w:delText>
        </w:r>
      </w:del>
      <w:r w:rsidRPr="00AD5376">
        <w:rPr>
          <w:rFonts w:eastAsia="Calibri" w:cs="Arial"/>
          <w:sz w:val="20"/>
          <w:szCs w:val="20"/>
          <w:lang w:eastAsia="en-US"/>
        </w:rPr>
        <w:t xml:space="preserve">variables are believed to be </w:t>
      </w:r>
      <w:r w:rsidR="00B13004">
        <w:rPr>
          <w:rFonts w:eastAsia="Calibri" w:cs="Arial"/>
          <w:sz w:val="20"/>
          <w:szCs w:val="20"/>
          <w:lang w:eastAsia="en-US"/>
        </w:rPr>
        <w:t>related in such a manner that one is greater than another</w:t>
      </w:r>
      <w:r w:rsidRPr="00AD5376">
        <w:rPr>
          <w:rFonts w:eastAsia="Calibri" w:cs="Arial"/>
          <w:sz w:val="20"/>
          <w:szCs w:val="20"/>
          <w:lang w:eastAsia="en-US"/>
        </w:rPr>
        <w:t xml:space="preserve"> then independent sampling within a probabilistic sensitivity analysis (PSA) may be inappropriate.</w:t>
      </w:r>
      <w:r w:rsidR="00377700">
        <w:rPr>
          <w:rFonts w:eastAsia="Calibri" w:cs="Arial"/>
          <w:sz w:val="20"/>
          <w:szCs w:val="20"/>
          <w:lang w:eastAsia="en-US"/>
        </w:rPr>
        <w:br/>
      </w:r>
      <w:r w:rsidR="00AD5376">
        <w:rPr>
          <w:rFonts w:eastAsia="Calibri" w:cs="Arial"/>
          <w:sz w:val="20"/>
          <w:szCs w:val="20"/>
          <w:lang w:eastAsia="en-US"/>
        </w:rPr>
        <w:br/>
      </w:r>
      <w:r w:rsidRPr="00AD5376">
        <w:rPr>
          <w:rFonts w:eastAsia="Calibri" w:cs="Arial"/>
          <w:sz w:val="20"/>
          <w:szCs w:val="20"/>
          <w:lang w:eastAsia="en-US"/>
        </w:rPr>
        <w:t>Objective: To describe and test a method, the ‘Difference Method’ (DM), for generating PSA samples</w:t>
      </w:r>
      <w:r w:rsidR="00285552">
        <w:rPr>
          <w:rFonts w:eastAsia="Calibri" w:cs="Arial"/>
          <w:sz w:val="20"/>
          <w:szCs w:val="20"/>
          <w:lang w:eastAsia="en-US"/>
        </w:rPr>
        <w:t xml:space="preserve"> where </w:t>
      </w:r>
      <w:r w:rsidR="009A056D">
        <w:rPr>
          <w:rFonts w:eastAsia="Calibri" w:cs="Arial"/>
          <w:sz w:val="20"/>
          <w:szCs w:val="20"/>
          <w:lang w:eastAsia="en-US"/>
        </w:rPr>
        <w:t>the constraint that one value is greater than another is</w:t>
      </w:r>
      <w:r w:rsidR="00285552">
        <w:rPr>
          <w:rFonts w:eastAsia="Calibri" w:cs="Arial"/>
          <w:sz w:val="20"/>
          <w:szCs w:val="20"/>
          <w:lang w:eastAsia="en-US"/>
        </w:rPr>
        <w:t xml:space="preserve"> maintained and</w:t>
      </w:r>
      <w:r w:rsidRPr="00AD5376">
        <w:rPr>
          <w:rFonts w:eastAsia="Calibri" w:cs="Arial"/>
          <w:sz w:val="20"/>
          <w:szCs w:val="20"/>
          <w:lang w:eastAsia="en-US"/>
        </w:rPr>
        <w:t xml:space="preserve"> </w:t>
      </w:r>
      <w:r w:rsidR="00B13004">
        <w:rPr>
          <w:rFonts w:eastAsia="Calibri" w:cs="Arial"/>
          <w:sz w:val="20"/>
          <w:szCs w:val="20"/>
          <w:lang w:eastAsia="en-US"/>
        </w:rPr>
        <w:t xml:space="preserve">which </w:t>
      </w:r>
      <w:ins w:id="8" w:author="Shu" w:date="2017-03-19T09:50:00Z">
        <w:r w:rsidR="009E2B3A">
          <w:rPr>
            <w:rFonts w:eastAsia="Calibri" w:cs="Arial"/>
            <w:sz w:val="20"/>
            <w:szCs w:val="20"/>
            <w:lang w:eastAsia="en-US"/>
          </w:rPr>
          <w:t xml:space="preserve">also </w:t>
        </w:r>
      </w:ins>
      <w:r w:rsidR="00B13004">
        <w:rPr>
          <w:rFonts w:eastAsia="Calibri" w:cs="Arial"/>
          <w:sz w:val="20"/>
          <w:szCs w:val="20"/>
          <w:lang w:eastAsia="en-US"/>
        </w:rPr>
        <w:t xml:space="preserve">satisfy </w:t>
      </w:r>
      <w:del w:id="9" w:author="Shu" w:date="2017-03-19T16:29:00Z">
        <w:r w:rsidR="00B13004" w:rsidDel="00DD7E5E">
          <w:rPr>
            <w:rFonts w:eastAsia="Calibri" w:cs="Arial"/>
            <w:sz w:val="20"/>
            <w:szCs w:val="20"/>
            <w:lang w:eastAsia="en-US"/>
          </w:rPr>
          <w:delText xml:space="preserve">the </w:delText>
        </w:r>
      </w:del>
      <w:del w:id="10" w:author="Shu" w:date="2017-03-19T09:50:00Z">
        <w:r w:rsidR="00B13004" w:rsidDel="009E2B3A">
          <w:rPr>
            <w:rFonts w:eastAsia="Calibri" w:cs="Arial"/>
            <w:sz w:val="20"/>
            <w:szCs w:val="20"/>
            <w:lang w:eastAsia="en-US"/>
          </w:rPr>
          <w:delText>following</w:delText>
        </w:r>
        <w:r w:rsidRPr="00AD5376" w:rsidDel="009E2B3A">
          <w:rPr>
            <w:rFonts w:eastAsia="Calibri" w:cs="Arial"/>
            <w:sz w:val="20"/>
            <w:szCs w:val="20"/>
            <w:lang w:eastAsia="en-US"/>
          </w:rPr>
          <w:delText xml:space="preserve"> criteria </w:delText>
        </w:r>
        <w:r w:rsidR="00285552" w:rsidDel="009E2B3A">
          <w:rPr>
            <w:rFonts w:eastAsia="Calibri" w:cs="Arial"/>
            <w:sz w:val="20"/>
            <w:szCs w:val="20"/>
            <w:lang w:eastAsia="en-US"/>
          </w:rPr>
          <w:delText>for</w:delText>
        </w:r>
      </w:del>
      <w:ins w:id="11" w:author="Shu" w:date="2017-03-19T09:50:00Z">
        <w:r w:rsidR="009E2B3A">
          <w:rPr>
            <w:rFonts w:eastAsia="Calibri" w:cs="Arial"/>
            <w:sz w:val="20"/>
            <w:szCs w:val="20"/>
            <w:lang w:eastAsia="en-US"/>
          </w:rPr>
          <w:t>both clinical and</w:t>
        </w:r>
      </w:ins>
      <w:r w:rsidRPr="00AD5376">
        <w:rPr>
          <w:rFonts w:eastAsia="Calibri" w:cs="Arial"/>
          <w:sz w:val="20"/>
          <w:szCs w:val="20"/>
          <w:lang w:eastAsia="en-US"/>
        </w:rPr>
        <w:t xml:space="preserve"> statistical validity</w:t>
      </w:r>
      <w:del w:id="12" w:author="Shu" w:date="2017-03-19T09:51:00Z">
        <w:r w:rsidRPr="00AD5376" w:rsidDel="009E2B3A">
          <w:rPr>
            <w:rFonts w:eastAsia="Calibri" w:cs="Arial"/>
            <w:sz w:val="20"/>
            <w:szCs w:val="20"/>
            <w:lang w:eastAsia="en-US"/>
          </w:rPr>
          <w:delText xml:space="preserve">: </w:delText>
        </w:r>
        <w:r w:rsidR="00B13004" w:rsidDel="009E2B3A">
          <w:rPr>
            <w:rFonts w:eastAsia="Calibri" w:cs="Arial"/>
            <w:sz w:val="20"/>
            <w:szCs w:val="20"/>
            <w:lang w:eastAsia="en-US"/>
          </w:rPr>
          <w:delText xml:space="preserve">(i) </w:delText>
        </w:r>
        <w:r w:rsidRPr="00AD5376" w:rsidDel="009E2B3A">
          <w:rPr>
            <w:rFonts w:eastAsia="Calibri" w:cs="Arial"/>
            <w:sz w:val="20"/>
            <w:szCs w:val="20"/>
            <w:lang w:eastAsia="en-US"/>
          </w:rPr>
          <w:delText xml:space="preserve">important information for characterising a statistical distribution should not be unnecessarily disregarded; </w:delText>
        </w:r>
        <w:r w:rsidR="00B13004" w:rsidDel="009E2B3A">
          <w:rPr>
            <w:rFonts w:eastAsia="Calibri" w:cs="Arial"/>
            <w:sz w:val="20"/>
            <w:szCs w:val="20"/>
            <w:lang w:eastAsia="en-US"/>
          </w:rPr>
          <w:delText xml:space="preserve">(ii) </w:delText>
        </w:r>
        <w:r w:rsidRPr="00AD5376" w:rsidDel="009E2B3A">
          <w:rPr>
            <w:rFonts w:eastAsia="Calibri" w:cs="Arial"/>
            <w:sz w:val="20"/>
            <w:szCs w:val="20"/>
            <w:lang w:eastAsia="en-US"/>
          </w:rPr>
          <w:delText xml:space="preserve">simulated values should not be biased; </w:delText>
        </w:r>
        <w:r w:rsidR="00B13004" w:rsidDel="009E2B3A">
          <w:rPr>
            <w:rFonts w:eastAsia="Calibri" w:cs="Arial"/>
            <w:sz w:val="20"/>
            <w:szCs w:val="20"/>
            <w:lang w:eastAsia="en-US"/>
          </w:rPr>
          <w:delText xml:space="preserve">(iii) </w:delText>
        </w:r>
        <w:r w:rsidRPr="00AD5376" w:rsidDel="009E2B3A">
          <w:rPr>
            <w:rFonts w:eastAsia="Calibri" w:cs="Arial"/>
            <w:sz w:val="20"/>
            <w:szCs w:val="20"/>
            <w:lang w:eastAsia="en-US"/>
          </w:rPr>
          <w:delText xml:space="preserve">uncertainty about the difference between paired parameter values should be plausible; </w:delText>
        </w:r>
        <w:r w:rsidR="00B858B4" w:rsidRPr="00AD5376" w:rsidDel="009E2B3A">
          <w:rPr>
            <w:rFonts w:eastAsia="Calibri" w:cs="Arial"/>
            <w:sz w:val="20"/>
            <w:szCs w:val="20"/>
            <w:lang w:eastAsia="en-US"/>
          </w:rPr>
          <w:delText xml:space="preserve">and </w:delText>
        </w:r>
        <w:r w:rsidR="00B13004" w:rsidDel="009E2B3A">
          <w:rPr>
            <w:rFonts w:eastAsia="Calibri" w:cs="Arial"/>
            <w:sz w:val="20"/>
            <w:szCs w:val="20"/>
            <w:lang w:eastAsia="en-US"/>
          </w:rPr>
          <w:delText xml:space="preserve">(iv) </w:delText>
        </w:r>
        <w:r w:rsidRPr="00AD5376" w:rsidDel="009E2B3A">
          <w:rPr>
            <w:rFonts w:eastAsia="Calibri" w:cs="Arial"/>
            <w:sz w:val="20"/>
            <w:szCs w:val="20"/>
            <w:lang w:eastAsia="en-US"/>
          </w:rPr>
          <w:delText>simulated values should no</w:delText>
        </w:r>
        <w:r w:rsidR="00B858B4" w:rsidRPr="00AD5376" w:rsidDel="009E2B3A">
          <w:rPr>
            <w:rFonts w:eastAsia="Calibri" w:cs="Arial"/>
            <w:sz w:val="20"/>
            <w:szCs w:val="20"/>
            <w:lang w:eastAsia="en-US"/>
          </w:rPr>
          <w:delText>t depend heavily on additional tuning</w:delText>
        </w:r>
        <w:r w:rsidRPr="00AD5376" w:rsidDel="009E2B3A">
          <w:rPr>
            <w:rFonts w:eastAsia="Calibri" w:cs="Arial"/>
            <w:sz w:val="20"/>
            <w:szCs w:val="20"/>
            <w:lang w:eastAsia="en-US"/>
          </w:rPr>
          <w:delText xml:space="preserve"> parameters</w:delText>
        </w:r>
      </w:del>
      <w:r w:rsidRPr="00AD5376">
        <w:rPr>
          <w:rFonts w:eastAsia="Calibri" w:cs="Arial"/>
          <w:b/>
          <w:i/>
          <w:sz w:val="20"/>
          <w:szCs w:val="20"/>
          <w:lang w:eastAsia="en-US"/>
        </w:rPr>
        <w:t>.</w:t>
      </w:r>
      <w:r w:rsidR="00377700">
        <w:rPr>
          <w:rFonts w:eastAsia="Calibri" w:cs="Arial"/>
          <w:b/>
          <w:i/>
          <w:sz w:val="20"/>
          <w:szCs w:val="20"/>
          <w:lang w:eastAsia="en-US"/>
        </w:rPr>
        <w:br/>
      </w:r>
      <w:r w:rsidRPr="00AD5376">
        <w:rPr>
          <w:rFonts w:eastAsia="Calibri" w:cs="Arial"/>
          <w:b/>
          <w:i/>
          <w:sz w:val="20"/>
          <w:szCs w:val="20"/>
          <w:lang w:eastAsia="en-US"/>
        </w:rPr>
        <w:t xml:space="preserve"> </w:t>
      </w:r>
      <w:r w:rsidR="00AD5376">
        <w:rPr>
          <w:rFonts w:eastAsia="Calibri" w:cs="Arial"/>
          <w:b/>
          <w:i/>
          <w:sz w:val="20"/>
          <w:szCs w:val="20"/>
          <w:lang w:eastAsia="en-US"/>
        </w:rPr>
        <w:br/>
      </w:r>
      <w:r w:rsidRPr="00AD5376">
        <w:rPr>
          <w:rFonts w:eastAsia="Calibri" w:cs="Arial"/>
          <w:sz w:val="20"/>
          <w:szCs w:val="20"/>
          <w:lang w:eastAsia="en-US"/>
        </w:rPr>
        <w:t xml:space="preserve">Method: </w:t>
      </w:r>
      <w:ins w:id="13" w:author="Shu" w:date="2017-03-19T09:56:00Z">
        <w:r w:rsidR="009E2B3A">
          <w:rPr>
            <w:rFonts w:eastAsia="Calibri" w:cs="Arial"/>
            <w:sz w:val="20"/>
            <w:szCs w:val="20"/>
            <w:lang w:eastAsia="en-US"/>
          </w:rPr>
          <w:t xml:space="preserve">The DM </w:t>
        </w:r>
      </w:ins>
      <w:ins w:id="14" w:author="Shu" w:date="2017-03-19T10:00:00Z">
        <w:r w:rsidR="009E2B3A">
          <w:rPr>
            <w:rFonts w:eastAsia="Calibri" w:cs="Arial"/>
            <w:sz w:val="20"/>
            <w:szCs w:val="20"/>
            <w:lang w:eastAsia="en-US"/>
          </w:rPr>
          <w:t>approach</w:t>
        </w:r>
      </w:ins>
      <w:ins w:id="15" w:author="Shu" w:date="2017-03-19T09:56:00Z">
        <w:r w:rsidR="004F7396">
          <w:rPr>
            <w:rFonts w:eastAsia="Calibri" w:cs="Arial"/>
            <w:sz w:val="20"/>
            <w:szCs w:val="20"/>
            <w:lang w:eastAsia="en-US"/>
          </w:rPr>
          <w:t xml:space="preserve"> samples </w:t>
        </w:r>
        <w:r w:rsidR="009E2B3A">
          <w:rPr>
            <w:rFonts w:eastAsia="Calibri" w:cs="Arial"/>
            <w:sz w:val="20"/>
            <w:szCs w:val="20"/>
            <w:lang w:eastAsia="en-US"/>
          </w:rPr>
          <w:t>the target variable</w:t>
        </w:r>
      </w:ins>
      <w:ins w:id="16" w:author="Shu" w:date="2017-03-19T09:57:00Z">
        <w:r w:rsidR="009E2B3A">
          <w:rPr>
            <w:rFonts w:eastAsia="Calibri" w:cs="Arial"/>
            <w:sz w:val="20"/>
            <w:szCs w:val="20"/>
            <w:lang w:eastAsia="en-US"/>
          </w:rPr>
          <w:t>s</w:t>
        </w:r>
      </w:ins>
      <w:ins w:id="17" w:author="Shu" w:date="2017-03-19T09:56:00Z">
        <w:r w:rsidR="009E2B3A">
          <w:rPr>
            <w:rFonts w:eastAsia="Calibri" w:cs="Arial"/>
            <w:sz w:val="20"/>
            <w:szCs w:val="20"/>
            <w:lang w:eastAsia="en-US"/>
          </w:rPr>
          <w:t xml:space="preserve"> via the difference parameter. </w:t>
        </w:r>
      </w:ins>
      <w:ins w:id="18" w:author="Shu" w:date="2017-03-19T09:57:00Z">
        <w:r w:rsidR="009E2B3A">
          <w:rPr>
            <w:rFonts w:eastAsia="Calibri" w:cs="Arial"/>
            <w:sz w:val="20"/>
            <w:szCs w:val="20"/>
            <w:lang w:eastAsia="en-US"/>
          </w:rPr>
          <w:t xml:space="preserve">If the target variables are bounded, it </w:t>
        </w:r>
      </w:ins>
      <w:ins w:id="19" w:author="Shu" w:date="2017-03-19T09:58:00Z">
        <w:r w:rsidR="009E2B3A">
          <w:rPr>
            <w:rFonts w:eastAsia="Calibri" w:cs="Arial"/>
            <w:sz w:val="20"/>
            <w:szCs w:val="20"/>
            <w:lang w:eastAsia="en-US"/>
          </w:rPr>
          <w:t>involves</w:t>
        </w:r>
      </w:ins>
      <w:ins w:id="20" w:author="Shu" w:date="2017-03-19T09:57:00Z">
        <w:r w:rsidR="009E2B3A">
          <w:rPr>
            <w:rFonts w:eastAsia="Calibri" w:cs="Arial"/>
            <w:sz w:val="20"/>
            <w:szCs w:val="20"/>
            <w:lang w:eastAsia="en-US"/>
          </w:rPr>
          <w:t xml:space="preserve"> </w:t>
        </w:r>
      </w:ins>
      <w:ins w:id="21" w:author="Shu" w:date="2017-03-19T09:58:00Z">
        <w:r w:rsidR="009E2B3A">
          <w:rPr>
            <w:rFonts w:eastAsia="Calibri" w:cs="Arial"/>
            <w:sz w:val="20"/>
            <w:szCs w:val="20"/>
            <w:lang w:eastAsia="en-US"/>
          </w:rPr>
          <w:t>transforming</w:t>
        </w:r>
      </w:ins>
      <w:ins w:id="22" w:author="Shu" w:date="2017-03-19T09:57:00Z">
        <w:r w:rsidR="009E2B3A">
          <w:rPr>
            <w:rFonts w:eastAsia="Calibri" w:cs="Arial"/>
            <w:sz w:val="20"/>
            <w:szCs w:val="20"/>
            <w:lang w:eastAsia="en-US"/>
          </w:rPr>
          <w:t xml:space="preserve"> </w:t>
        </w:r>
      </w:ins>
      <w:ins w:id="23" w:author="Shu" w:date="2017-03-19T09:58:00Z">
        <w:r w:rsidR="009E2B3A">
          <w:rPr>
            <w:rFonts w:eastAsia="Calibri" w:cs="Arial"/>
            <w:sz w:val="20"/>
            <w:szCs w:val="20"/>
            <w:lang w:eastAsia="en-US"/>
          </w:rPr>
          <w:t xml:space="preserve">the variable to the real line and then sampling via the difference parameter. </w:t>
        </w:r>
      </w:ins>
      <w:ins w:id="24" w:author="Shu" w:date="2017-03-19T09:52:00Z">
        <w:r w:rsidR="009E2B3A">
          <w:rPr>
            <w:rFonts w:eastAsia="Calibri" w:cs="Arial"/>
            <w:sz w:val="20"/>
            <w:szCs w:val="20"/>
            <w:lang w:eastAsia="en-US"/>
          </w:rPr>
          <w:t xml:space="preserve">A case study was conducted to compare the DM </w:t>
        </w:r>
      </w:ins>
      <w:ins w:id="25" w:author="Shu" w:date="2017-03-19T10:00:00Z">
        <w:r w:rsidR="009E2B3A">
          <w:rPr>
            <w:rFonts w:eastAsia="Calibri" w:cs="Arial"/>
            <w:sz w:val="20"/>
            <w:szCs w:val="20"/>
            <w:lang w:eastAsia="en-US"/>
          </w:rPr>
          <w:t>approach</w:t>
        </w:r>
      </w:ins>
      <w:ins w:id="26" w:author="Shu" w:date="2017-03-19T09:52:00Z">
        <w:r w:rsidR="009E2B3A">
          <w:rPr>
            <w:rFonts w:eastAsia="Calibri" w:cs="Arial"/>
            <w:sz w:val="20"/>
            <w:szCs w:val="20"/>
            <w:lang w:eastAsia="en-US"/>
          </w:rPr>
          <w:t xml:space="preserve"> with </w:t>
        </w:r>
      </w:ins>
      <w:ins w:id="27" w:author="Shu" w:date="2017-03-19T09:53:00Z">
        <w:r w:rsidR="009E2B3A">
          <w:rPr>
            <w:rFonts w:eastAsia="Calibri" w:cs="Arial"/>
            <w:sz w:val="20"/>
            <w:szCs w:val="20"/>
            <w:lang w:eastAsia="en-US"/>
          </w:rPr>
          <w:t xml:space="preserve">two commonly applied methods in </w:t>
        </w:r>
      </w:ins>
      <w:ins w:id="28" w:author="Shu" w:date="2017-03-19T09:54:00Z">
        <w:r w:rsidR="009E2B3A" w:rsidRPr="009E2B3A">
          <w:rPr>
            <w:rFonts w:eastAsia="Calibri" w:cs="Arial"/>
            <w:sz w:val="20"/>
            <w:szCs w:val="20"/>
            <w:lang w:eastAsia="en-US"/>
          </w:rPr>
          <w:t>literature</w:t>
        </w:r>
      </w:ins>
      <w:ins w:id="29" w:author="Shu" w:date="2017-03-19T20:25:00Z">
        <w:r w:rsidR="004F7396">
          <w:rPr>
            <w:rFonts w:eastAsia="Calibri" w:cs="Arial"/>
            <w:sz w:val="20"/>
            <w:szCs w:val="20"/>
            <w:lang w:eastAsia="en-US"/>
          </w:rPr>
          <w:t xml:space="preserve"> (</w:t>
        </w:r>
      </w:ins>
      <w:ins w:id="30" w:author="Shu" w:date="2017-03-19T09:54:00Z">
        <w:r w:rsidR="004F7396">
          <w:rPr>
            <w:rFonts w:eastAsia="Calibri" w:cs="Arial"/>
            <w:sz w:val="20"/>
            <w:szCs w:val="20"/>
            <w:lang w:eastAsia="en-US"/>
          </w:rPr>
          <w:t>i</w:t>
        </w:r>
      </w:ins>
      <w:ins w:id="31" w:author="Shu" w:date="2017-03-19T09:52:00Z">
        <w:r w:rsidR="009E2B3A">
          <w:rPr>
            <w:rFonts w:eastAsia="Calibri" w:cs="Arial"/>
            <w:sz w:val="20"/>
            <w:szCs w:val="20"/>
            <w:lang w:eastAsia="en-US"/>
          </w:rPr>
          <w:t xml:space="preserve">ndependent sampling and </w:t>
        </w:r>
      </w:ins>
      <w:ins w:id="32" w:author="Shu" w:date="2017-03-19T09:54:00Z">
        <w:r w:rsidR="009E2B3A">
          <w:rPr>
            <w:rFonts w:eastAsia="Calibri" w:cs="Arial"/>
            <w:sz w:val="20"/>
            <w:szCs w:val="20"/>
            <w:lang w:eastAsia="en-US"/>
          </w:rPr>
          <w:t>sampling using the same random number</w:t>
        </w:r>
      </w:ins>
      <w:ins w:id="33" w:author="Shu" w:date="2017-03-19T09:55:00Z">
        <w:r w:rsidR="009E2B3A">
          <w:rPr>
            <w:rFonts w:eastAsia="Calibri" w:cs="Arial"/>
            <w:sz w:val="20"/>
            <w:szCs w:val="20"/>
            <w:lang w:eastAsia="en-US"/>
          </w:rPr>
          <w:t xml:space="preserve"> generator</w:t>
        </w:r>
      </w:ins>
      <w:ins w:id="34" w:author="Shu" w:date="2017-03-19T20:25:00Z">
        <w:r w:rsidR="004F7396">
          <w:rPr>
            <w:rFonts w:eastAsia="Calibri" w:cs="Arial"/>
            <w:sz w:val="20"/>
            <w:szCs w:val="20"/>
            <w:lang w:eastAsia="en-US"/>
          </w:rPr>
          <w:t>)</w:t>
        </w:r>
      </w:ins>
      <w:ins w:id="35" w:author="Shu" w:date="2017-03-19T09:55:00Z">
        <w:r w:rsidR="009E2B3A">
          <w:rPr>
            <w:rFonts w:eastAsia="Calibri" w:cs="Arial"/>
            <w:sz w:val="20"/>
            <w:szCs w:val="20"/>
            <w:lang w:eastAsia="en-US"/>
          </w:rPr>
          <w:t xml:space="preserve">. </w:t>
        </w:r>
      </w:ins>
      <w:del w:id="36" w:author="Shu" w:date="2017-03-19T09:58:00Z">
        <w:r w:rsidRPr="00AD5376" w:rsidDel="009E2B3A">
          <w:rPr>
            <w:rFonts w:eastAsia="Calibri" w:cs="Arial"/>
            <w:sz w:val="20"/>
            <w:szCs w:val="20"/>
            <w:lang w:eastAsia="en-US"/>
          </w:rPr>
          <w:delText xml:space="preserve">A hypothetical case study was generated with two disease states: active and remission. Health related quality of life (HRQoL) was assumed lower in the active state. Hypothetical individual patient data (IPD) were created comprising paired observations for thirty patients’ HRQoL values. The DM </w:delText>
        </w:r>
        <w:r w:rsidR="00327501" w:rsidDel="009E2B3A">
          <w:rPr>
            <w:rFonts w:eastAsia="Calibri" w:cs="Arial"/>
            <w:sz w:val="20"/>
            <w:szCs w:val="20"/>
            <w:lang w:eastAsia="en-US"/>
          </w:rPr>
          <w:delText>and independent sampling</w:delText>
        </w:r>
        <w:r w:rsidRPr="00AD5376" w:rsidDel="009E2B3A">
          <w:rPr>
            <w:rFonts w:eastAsia="Calibri" w:cs="Arial"/>
            <w:sz w:val="20"/>
            <w:szCs w:val="20"/>
            <w:lang w:eastAsia="en-US"/>
          </w:rPr>
          <w:delText xml:space="preserve"> were used to generate PSA samples</w:delText>
        </w:r>
        <w:r w:rsidR="00327501" w:rsidDel="009E2B3A">
          <w:rPr>
            <w:rFonts w:eastAsia="Calibri" w:cs="Arial"/>
            <w:sz w:val="20"/>
            <w:szCs w:val="20"/>
            <w:lang w:eastAsia="en-US"/>
          </w:rPr>
          <w:delText xml:space="preserve"> which</w:delText>
        </w:r>
        <w:r w:rsidRPr="00AD5376" w:rsidDel="009E2B3A">
          <w:rPr>
            <w:rFonts w:eastAsia="Calibri" w:cs="Arial"/>
            <w:sz w:val="20"/>
            <w:szCs w:val="20"/>
            <w:lang w:eastAsia="en-US"/>
          </w:rPr>
          <w:delText xml:space="preserve"> were </w:delText>
        </w:r>
        <w:r w:rsidRPr="009E2B3A" w:rsidDel="009E2B3A">
          <w:rPr>
            <w:rFonts w:eastAsia="Calibri" w:cs="Arial"/>
            <w:sz w:val="20"/>
            <w:szCs w:val="20"/>
            <w:lang w:eastAsia="en-US"/>
          </w:rPr>
          <w:delText xml:space="preserve">compared to </w:delText>
        </w:r>
        <w:r w:rsidR="00327501" w:rsidRPr="009E2B3A" w:rsidDel="009E2B3A">
          <w:rPr>
            <w:rFonts w:eastAsia="Calibri" w:cs="Arial"/>
            <w:sz w:val="20"/>
            <w:szCs w:val="20"/>
            <w:lang w:eastAsia="en-US"/>
          </w:rPr>
          <w:delText xml:space="preserve">bootstrapped samples from </w:delText>
        </w:r>
        <w:r w:rsidRPr="009E2B3A" w:rsidDel="009E2B3A">
          <w:rPr>
            <w:rFonts w:eastAsia="Calibri" w:cs="Arial"/>
            <w:sz w:val="20"/>
            <w:szCs w:val="20"/>
            <w:lang w:eastAsia="en-US"/>
          </w:rPr>
          <w:delText>the IPD.</w:delText>
        </w:r>
      </w:del>
      <w:r w:rsidR="00377700">
        <w:rPr>
          <w:rFonts w:eastAsia="Calibri" w:cs="Arial"/>
          <w:sz w:val="20"/>
          <w:szCs w:val="20"/>
          <w:lang w:eastAsia="en-US"/>
        </w:rPr>
        <w:br/>
      </w:r>
      <w:r w:rsidRPr="00AD5376">
        <w:rPr>
          <w:rFonts w:eastAsia="Calibri" w:cs="Arial"/>
          <w:sz w:val="20"/>
          <w:szCs w:val="20"/>
          <w:lang w:eastAsia="en-US"/>
        </w:rPr>
        <w:t xml:space="preserve">  </w:t>
      </w:r>
      <w:r w:rsidR="00AD5376">
        <w:rPr>
          <w:rFonts w:eastAsia="Calibri" w:cs="Arial"/>
          <w:sz w:val="20"/>
          <w:szCs w:val="20"/>
          <w:lang w:eastAsia="en-US"/>
        </w:rPr>
        <w:br/>
      </w:r>
      <w:r w:rsidR="009A056D">
        <w:rPr>
          <w:rFonts w:eastAsia="Calibri" w:cs="Arial"/>
          <w:sz w:val="20"/>
          <w:szCs w:val="20"/>
          <w:lang w:eastAsia="en-US"/>
        </w:rPr>
        <w:t>Results</w:t>
      </w:r>
      <w:r w:rsidRPr="00AD5376">
        <w:rPr>
          <w:rFonts w:eastAsia="Calibri" w:cs="Arial"/>
          <w:sz w:val="20"/>
          <w:szCs w:val="20"/>
          <w:lang w:eastAsia="en-US"/>
        </w:rPr>
        <w:t xml:space="preserve">: The DM generated PSA samples </w:t>
      </w:r>
      <w:del w:id="37" w:author="Shu" w:date="2017-03-19T20:26:00Z">
        <w:r w:rsidRPr="00AD5376" w:rsidDel="004F7396">
          <w:rPr>
            <w:rFonts w:eastAsia="Calibri" w:cs="Arial"/>
            <w:sz w:val="20"/>
            <w:szCs w:val="20"/>
            <w:lang w:eastAsia="en-US"/>
          </w:rPr>
          <w:delText xml:space="preserve">using </w:delText>
        </w:r>
      </w:del>
      <w:ins w:id="38" w:author="Shu" w:date="2017-03-19T20:26:00Z">
        <w:r w:rsidR="004F7396">
          <w:rPr>
            <w:rFonts w:eastAsia="Calibri" w:cs="Arial"/>
            <w:sz w:val="20"/>
            <w:szCs w:val="20"/>
            <w:lang w:eastAsia="en-US"/>
          </w:rPr>
          <w:t>have</w:t>
        </w:r>
        <w:r w:rsidR="004F7396" w:rsidRPr="00AD5376">
          <w:rPr>
            <w:rFonts w:eastAsia="Calibri" w:cs="Arial"/>
            <w:sz w:val="20"/>
            <w:szCs w:val="20"/>
            <w:lang w:eastAsia="en-US"/>
          </w:rPr>
          <w:t xml:space="preserve"> </w:t>
        </w:r>
      </w:ins>
      <w:r w:rsidRPr="00AD5376">
        <w:rPr>
          <w:rFonts w:eastAsia="Calibri" w:cs="Arial"/>
          <w:sz w:val="20"/>
          <w:szCs w:val="20"/>
          <w:lang w:eastAsia="en-US"/>
        </w:rPr>
        <w:t>summary statistics</w:t>
      </w:r>
      <w:r w:rsidR="007C584F" w:rsidRPr="00AD5376">
        <w:rPr>
          <w:rFonts w:eastAsia="Calibri" w:cs="Arial"/>
          <w:sz w:val="20"/>
          <w:szCs w:val="20"/>
          <w:lang w:eastAsia="en-US"/>
        </w:rPr>
        <w:t xml:space="preserve"> that were</w:t>
      </w:r>
      <w:r w:rsidRPr="00AD5376">
        <w:rPr>
          <w:rFonts w:eastAsia="Calibri" w:cs="Arial"/>
          <w:sz w:val="20"/>
          <w:szCs w:val="20"/>
          <w:lang w:eastAsia="en-US"/>
        </w:rPr>
        <w:t xml:space="preserve"> similar to </w:t>
      </w:r>
      <w:ins w:id="39" w:author="Shu" w:date="2017-03-19T20:26:00Z">
        <w:r w:rsidR="004F7396">
          <w:rPr>
            <w:rFonts w:eastAsia="Calibri" w:cs="Arial"/>
            <w:sz w:val="20"/>
            <w:szCs w:val="20"/>
            <w:lang w:eastAsia="en-US"/>
          </w:rPr>
          <w:t xml:space="preserve">the </w:t>
        </w:r>
      </w:ins>
      <w:del w:id="40" w:author="Shu" w:date="2017-03-19T09:59:00Z">
        <w:r w:rsidRPr="009E2B3A" w:rsidDel="009E2B3A">
          <w:rPr>
            <w:rFonts w:eastAsia="Calibri" w:cs="Arial"/>
            <w:sz w:val="20"/>
            <w:szCs w:val="20"/>
            <w:lang w:eastAsia="en-US"/>
          </w:rPr>
          <w:delText>the IPD-based PSA samples</w:delText>
        </w:r>
        <w:r w:rsidRPr="00AD5376" w:rsidDel="009E2B3A">
          <w:rPr>
            <w:rFonts w:eastAsia="Calibri" w:cs="Arial"/>
            <w:sz w:val="20"/>
            <w:szCs w:val="20"/>
            <w:lang w:eastAsia="en-US"/>
          </w:rPr>
          <w:delText xml:space="preserve"> </w:delText>
        </w:r>
      </w:del>
      <w:ins w:id="41" w:author="Shu" w:date="2017-03-19T09:59:00Z">
        <w:r w:rsidR="009E2B3A">
          <w:rPr>
            <w:rFonts w:eastAsia="Calibri" w:cs="Arial"/>
            <w:sz w:val="20"/>
            <w:szCs w:val="20"/>
            <w:lang w:eastAsia="en-US"/>
          </w:rPr>
          <w:t xml:space="preserve">given summary statistics </w:t>
        </w:r>
      </w:ins>
      <w:r w:rsidR="0055481D">
        <w:rPr>
          <w:rFonts w:eastAsia="Calibri" w:cs="Arial"/>
          <w:sz w:val="20"/>
          <w:szCs w:val="20"/>
          <w:lang w:eastAsia="en-US"/>
        </w:rPr>
        <w:t>whilst maintaining the constraint that one value was greater than another</w:t>
      </w:r>
      <w:r w:rsidRPr="00AD5376">
        <w:rPr>
          <w:rFonts w:eastAsia="Calibri" w:cs="Arial"/>
          <w:sz w:val="20"/>
          <w:szCs w:val="20"/>
          <w:lang w:eastAsia="en-US"/>
        </w:rPr>
        <w:t>.</w:t>
      </w:r>
      <w:ins w:id="42" w:author="Shu" w:date="2017-03-19T09:59:00Z">
        <w:r w:rsidR="009E2B3A">
          <w:rPr>
            <w:rFonts w:eastAsia="Calibri" w:cs="Arial"/>
            <w:sz w:val="20"/>
            <w:szCs w:val="20"/>
            <w:lang w:eastAsia="en-US"/>
          </w:rPr>
          <w:t xml:space="preserve"> It also implies </w:t>
        </w:r>
      </w:ins>
      <w:ins w:id="43" w:author="Shu" w:date="2017-03-19T10:23:00Z">
        <w:r w:rsidR="007A2B90">
          <w:rPr>
            <w:rFonts w:eastAsia="Calibri" w:cs="Arial"/>
            <w:sz w:val="20"/>
            <w:szCs w:val="20"/>
            <w:lang w:eastAsia="en-US"/>
          </w:rPr>
          <w:t>plausible</w:t>
        </w:r>
      </w:ins>
      <w:ins w:id="44" w:author="Shu" w:date="2017-03-19T09:59:00Z">
        <w:r w:rsidR="00506CE6">
          <w:rPr>
            <w:rFonts w:eastAsia="Calibri" w:cs="Arial"/>
            <w:sz w:val="20"/>
            <w:szCs w:val="20"/>
            <w:lang w:eastAsia="en-US"/>
          </w:rPr>
          <w:t xml:space="preserve"> correlation</w:t>
        </w:r>
        <w:r w:rsidR="009E2B3A">
          <w:rPr>
            <w:rFonts w:eastAsia="Calibri" w:cs="Arial"/>
            <w:sz w:val="20"/>
            <w:szCs w:val="20"/>
            <w:lang w:eastAsia="en-US"/>
          </w:rPr>
          <w:t xml:space="preserve"> between the two target variables. </w:t>
        </w:r>
      </w:ins>
      <w:ins w:id="45" w:author="Shu" w:date="2017-03-19T10:02:00Z">
        <w:r w:rsidR="009E2B3A">
          <w:rPr>
            <w:rFonts w:eastAsia="Calibri" w:cs="Arial"/>
            <w:sz w:val="20"/>
            <w:szCs w:val="20"/>
            <w:lang w:eastAsia="en-US"/>
          </w:rPr>
          <w:t xml:space="preserve">An excel </w:t>
        </w:r>
      </w:ins>
      <w:ins w:id="46" w:author="Shu" w:date="2017-03-19T20:27:00Z">
        <w:r w:rsidR="004F7396">
          <w:rPr>
            <w:rFonts w:eastAsia="Calibri" w:cs="Arial"/>
            <w:sz w:val="20"/>
            <w:szCs w:val="20"/>
            <w:lang w:eastAsia="en-US"/>
          </w:rPr>
          <w:t>workbook</w:t>
        </w:r>
      </w:ins>
      <w:ins w:id="47" w:author="Shu" w:date="2017-03-19T10:02:00Z">
        <w:r w:rsidR="009E2B3A">
          <w:rPr>
            <w:rFonts w:eastAsia="Calibri" w:cs="Arial"/>
            <w:sz w:val="20"/>
            <w:szCs w:val="20"/>
            <w:lang w:eastAsia="en-US"/>
          </w:rPr>
          <w:t xml:space="preserve"> was provided to </w:t>
        </w:r>
      </w:ins>
      <w:ins w:id="48" w:author="Shu" w:date="2017-03-19T10:03:00Z">
        <w:r w:rsidR="009E2B3A">
          <w:rPr>
            <w:rFonts w:eastAsia="Calibri" w:cs="Arial"/>
            <w:sz w:val="20"/>
            <w:szCs w:val="20"/>
            <w:lang w:eastAsia="en-US"/>
          </w:rPr>
          <w:t>implement</w:t>
        </w:r>
      </w:ins>
      <w:ins w:id="49" w:author="Shu" w:date="2017-03-19T10:02:00Z">
        <w:r w:rsidR="009E2B3A">
          <w:rPr>
            <w:rFonts w:eastAsia="Calibri" w:cs="Arial"/>
            <w:sz w:val="20"/>
            <w:szCs w:val="20"/>
            <w:lang w:eastAsia="en-US"/>
          </w:rPr>
          <w:t xml:space="preserve"> </w:t>
        </w:r>
      </w:ins>
      <w:ins w:id="50" w:author="Shu" w:date="2017-03-19T10:03:00Z">
        <w:r w:rsidR="009E2B3A">
          <w:rPr>
            <w:rFonts w:eastAsia="Calibri" w:cs="Arial"/>
            <w:sz w:val="20"/>
            <w:szCs w:val="20"/>
            <w:lang w:eastAsia="en-US"/>
          </w:rPr>
          <w:t xml:space="preserve">the method. </w:t>
        </w:r>
      </w:ins>
      <w:r w:rsidR="00377700">
        <w:rPr>
          <w:rFonts w:eastAsia="Calibri" w:cs="Arial"/>
          <w:sz w:val="20"/>
          <w:szCs w:val="20"/>
          <w:lang w:eastAsia="en-US"/>
        </w:rPr>
        <w:br/>
      </w:r>
      <w:r w:rsidRPr="00AD5376">
        <w:rPr>
          <w:rFonts w:eastAsia="Calibri" w:cs="Arial"/>
          <w:sz w:val="20"/>
          <w:szCs w:val="20"/>
          <w:lang w:eastAsia="en-US"/>
        </w:rPr>
        <w:t xml:space="preserve"> </w:t>
      </w:r>
      <w:r w:rsidR="00AD5376">
        <w:rPr>
          <w:rFonts w:eastAsia="Calibri" w:cs="Arial"/>
          <w:sz w:val="20"/>
          <w:szCs w:val="20"/>
          <w:lang w:eastAsia="en-US"/>
        </w:rPr>
        <w:br/>
      </w:r>
      <w:r w:rsidR="009A056D">
        <w:rPr>
          <w:rFonts w:eastAsia="Calibri" w:cs="Arial"/>
          <w:sz w:val="20"/>
          <w:szCs w:val="20"/>
          <w:lang w:eastAsia="en-US"/>
        </w:rPr>
        <w:t>Conclusions</w:t>
      </w:r>
      <w:r w:rsidRPr="00AD5376">
        <w:rPr>
          <w:rFonts w:eastAsia="Calibri" w:cs="Arial"/>
          <w:sz w:val="20"/>
          <w:szCs w:val="20"/>
          <w:lang w:eastAsia="en-US"/>
        </w:rPr>
        <w:t xml:space="preserve">: </w:t>
      </w:r>
      <w:ins w:id="51" w:author="Shu" w:date="2017-03-19T10:03:00Z">
        <w:r w:rsidR="00AF1B01">
          <w:rPr>
            <w:rFonts w:eastAsia="Calibri" w:cs="Arial"/>
            <w:sz w:val="20"/>
            <w:szCs w:val="20"/>
            <w:lang w:eastAsia="en-US"/>
          </w:rPr>
          <w:t>Clinical and statistical valid</w:t>
        </w:r>
      </w:ins>
      <w:ins w:id="52" w:author="Shu" w:date="2017-03-19T10:04:00Z">
        <w:r w:rsidR="00AF1B01">
          <w:rPr>
            <w:rFonts w:eastAsia="Calibri" w:cs="Arial"/>
            <w:sz w:val="20"/>
            <w:szCs w:val="20"/>
            <w:lang w:eastAsia="en-US"/>
          </w:rPr>
          <w:t>it</w:t>
        </w:r>
      </w:ins>
      <w:ins w:id="53" w:author="Shu" w:date="2017-03-19T10:03:00Z">
        <w:r w:rsidR="00AF1B01">
          <w:rPr>
            <w:rFonts w:eastAsia="Calibri" w:cs="Arial"/>
            <w:sz w:val="20"/>
            <w:szCs w:val="20"/>
            <w:lang w:eastAsia="en-US"/>
          </w:rPr>
          <w:t xml:space="preserve">y of PSA samples is </w:t>
        </w:r>
      </w:ins>
      <w:ins w:id="54" w:author="Shu" w:date="2017-03-19T10:04:00Z">
        <w:r w:rsidR="00AF1B01">
          <w:rPr>
            <w:rFonts w:eastAsia="Calibri" w:cs="Arial"/>
            <w:sz w:val="20"/>
            <w:szCs w:val="20"/>
            <w:lang w:eastAsia="en-US"/>
          </w:rPr>
          <w:t xml:space="preserve">important in economic modelling. </w:t>
        </w:r>
      </w:ins>
      <w:ins w:id="55" w:author="Shu" w:date="2017-03-19T10:06:00Z">
        <w:r w:rsidR="00AF1B01">
          <w:rPr>
            <w:rFonts w:eastAsia="Calibri" w:cs="Arial"/>
            <w:sz w:val="20"/>
            <w:szCs w:val="20"/>
            <w:lang w:eastAsia="en-US"/>
          </w:rPr>
          <w:t xml:space="preserve">A standard sampling method may violate these validities. </w:t>
        </w:r>
      </w:ins>
      <w:ins w:id="56" w:author="Shu" w:date="2017-03-19T10:05:00Z">
        <w:r w:rsidR="00AF1B01">
          <w:rPr>
            <w:rFonts w:eastAsia="Calibri" w:cs="Arial"/>
            <w:sz w:val="20"/>
            <w:szCs w:val="20"/>
            <w:lang w:eastAsia="en-US"/>
          </w:rPr>
          <w:t xml:space="preserve">The DM approach </w:t>
        </w:r>
      </w:ins>
      <w:ins w:id="57" w:author="Shu" w:date="2017-03-19T10:06:00Z">
        <w:r w:rsidR="00AF1B01">
          <w:rPr>
            <w:rFonts w:eastAsia="Calibri" w:cs="Arial"/>
            <w:sz w:val="20"/>
            <w:szCs w:val="20"/>
            <w:lang w:eastAsia="en-US"/>
          </w:rPr>
          <w:t xml:space="preserve">provides a solution to overcome the problem with </w:t>
        </w:r>
      </w:ins>
      <w:ins w:id="58" w:author="Shu" w:date="2017-03-19T10:07:00Z">
        <w:r w:rsidR="00AF1B01">
          <w:rPr>
            <w:rFonts w:eastAsia="Calibri" w:cs="Arial"/>
            <w:sz w:val="20"/>
            <w:szCs w:val="20"/>
            <w:lang w:eastAsia="en-US"/>
          </w:rPr>
          <w:t>naïve</w:t>
        </w:r>
      </w:ins>
      <w:ins w:id="59" w:author="Shu" w:date="2017-03-19T10:06:00Z">
        <w:r w:rsidR="00AF1B01">
          <w:rPr>
            <w:rFonts w:eastAsia="Calibri" w:cs="Arial"/>
            <w:sz w:val="20"/>
            <w:szCs w:val="20"/>
            <w:lang w:eastAsia="en-US"/>
          </w:rPr>
          <w:t xml:space="preserve"> </w:t>
        </w:r>
      </w:ins>
      <w:ins w:id="60" w:author="Shu" w:date="2017-03-19T10:07:00Z">
        <w:r w:rsidR="00AF1B01">
          <w:rPr>
            <w:rFonts w:eastAsia="Calibri" w:cs="Arial"/>
            <w:sz w:val="20"/>
            <w:szCs w:val="20"/>
            <w:lang w:eastAsia="en-US"/>
          </w:rPr>
          <w:t xml:space="preserve">sampling methods and should be considered in PSA. </w:t>
        </w:r>
      </w:ins>
      <w:del w:id="61" w:author="Shu" w:date="2017-03-19T10:08:00Z">
        <w:r w:rsidRPr="00AD5376" w:rsidDel="00AF1B01">
          <w:rPr>
            <w:rFonts w:eastAsia="Calibri" w:cs="Arial"/>
            <w:sz w:val="20"/>
            <w:szCs w:val="20"/>
            <w:lang w:eastAsia="en-US"/>
          </w:rPr>
          <w:delText xml:space="preserve">The DM </w:delText>
        </w:r>
      </w:del>
      <w:del w:id="62" w:author="Shu" w:date="2017-03-19T10:00:00Z">
        <w:r w:rsidRPr="00AD5376" w:rsidDel="009E2B3A">
          <w:rPr>
            <w:rFonts w:eastAsia="Calibri" w:cs="Arial"/>
            <w:sz w:val="20"/>
            <w:szCs w:val="20"/>
            <w:lang w:eastAsia="en-US"/>
          </w:rPr>
          <w:delText xml:space="preserve">method </w:delText>
        </w:r>
      </w:del>
      <w:del w:id="63" w:author="Shu" w:date="2017-03-19T10:08:00Z">
        <w:r w:rsidRPr="00AD5376" w:rsidDel="00AF1B01">
          <w:rPr>
            <w:rFonts w:eastAsia="Calibri" w:cs="Arial"/>
            <w:sz w:val="20"/>
            <w:szCs w:val="20"/>
            <w:lang w:eastAsia="en-US"/>
          </w:rPr>
          <w:delText xml:space="preserve">is </w:delText>
        </w:r>
        <w:r w:rsidR="00327501" w:rsidDel="00AF1B01">
          <w:rPr>
            <w:rFonts w:eastAsia="Calibri" w:cs="Arial"/>
            <w:sz w:val="20"/>
            <w:szCs w:val="20"/>
            <w:lang w:eastAsia="en-US"/>
          </w:rPr>
          <w:delText xml:space="preserve">easy to implement and was </w:delText>
        </w:r>
        <w:r w:rsidRPr="00AD5376" w:rsidDel="00AF1B01">
          <w:rPr>
            <w:rFonts w:eastAsia="Calibri" w:cs="Arial"/>
            <w:sz w:val="20"/>
            <w:szCs w:val="20"/>
            <w:lang w:eastAsia="en-US"/>
          </w:rPr>
          <w:delText xml:space="preserve">able to generate PSA samples </w:delText>
        </w:r>
      </w:del>
      <w:ins w:id="64" w:author="Matt" w:date="2017-03-01T10:53:00Z">
        <w:del w:id="65" w:author="Shu" w:date="2017-03-19T10:08:00Z">
          <w:r w:rsidR="00E67FF0" w:rsidDel="00AF1B01">
            <w:rPr>
              <w:rFonts w:eastAsia="Calibri" w:cs="Arial"/>
              <w:sz w:val="20"/>
              <w:szCs w:val="20"/>
              <w:lang w:eastAsia="en-US"/>
            </w:rPr>
            <w:delText>t</w:delText>
          </w:r>
        </w:del>
      </w:ins>
      <w:del w:id="66" w:author="Shu" w:date="2017-03-19T10:08:00Z">
        <w:r w:rsidRPr="00AD5376" w:rsidDel="00AF1B01">
          <w:rPr>
            <w:rFonts w:eastAsia="Calibri" w:cs="Arial"/>
            <w:sz w:val="20"/>
            <w:szCs w:val="20"/>
            <w:lang w:eastAsia="en-US"/>
          </w:rPr>
          <w:delText>hat in the case study are very similar to those that could be produced from the IPD. As such, the DM should be considered as a method to ensure the clinical and statistical validity of PSA samples.</w:delText>
        </w:r>
        <w:r w:rsidR="00AD5376" w:rsidRPr="00AD5376" w:rsidDel="00AF1B01">
          <w:rPr>
            <w:rFonts w:eastAsia="Calibri" w:cs="Arial"/>
            <w:sz w:val="20"/>
            <w:szCs w:val="20"/>
            <w:lang w:eastAsia="en-US"/>
          </w:rPr>
          <w:delText xml:space="preserve"> </w:delText>
        </w:r>
      </w:del>
      <w:r w:rsidR="00327501">
        <w:rPr>
          <w:rFonts w:eastAsia="Calibri" w:cs="Arial"/>
          <w:sz w:val="20"/>
          <w:szCs w:val="20"/>
          <w:lang w:eastAsia="en-US"/>
        </w:rPr>
        <w:br/>
      </w:r>
      <w:r w:rsidR="006866DB">
        <w:rPr>
          <w:rFonts w:eastAsia="Calibri" w:cs="Arial"/>
          <w:sz w:val="20"/>
          <w:szCs w:val="20"/>
          <w:lang w:eastAsia="en-US"/>
        </w:rPr>
        <w:br/>
      </w:r>
      <w:r w:rsidR="00377700">
        <w:rPr>
          <w:rFonts w:eastAsia="Calibri" w:cs="Arial"/>
          <w:sz w:val="20"/>
          <w:szCs w:val="20"/>
          <w:lang w:eastAsia="en-US"/>
        </w:rPr>
        <w:br/>
      </w:r>
      <w:r w:rsidRPr="00AD5376">
        <w:rPr>
          <w:rFonts w:eastAsia="Calibri" w:cs="Arial"/>
          <w:sz w:val="20"/>
          <w:szCs w:val="20"/>
          <w:lang w:eastAsia="en-US"/>
        </w:rPr>
        <w:t>Introduction</w:t>
      </w:r>
      <w:r w:rsidR="00AD5376">
        <w:rPr>
          <w:rFonts w:eastAsia="Calibri" w:cs="Arial"/>
          <w:sz w:val="20"/>
          <w:szCs w:val="20"/>
          <w:lang w:eastAsia="en-US"/>
        </w:rPr>
        <w:br/>
      </w:r>
      <w:r w:rsidR="00377700">
        <w:rPr>
          <w:rFonts w:eastAsia="Calibri" w:cs="Arial"/>
          <w:sz w:val="20"/>
          <w:szCs w:val="20"/>
          <w:lang w:eastAsia="en-US"/>
        </w:rPr>
        <w:lastRenderedPageBreak/>
        <w:br/>
      </w:r>
      <w:r w:rsidR="00500921">
        <w:rPr>
          <w:rFonts w:eastAsia="Calibri" w:cs="Arial"/>
          <w:sz w:val="20"/>
          <w:szCs w:val="20"/>
          <w:lang w:eastAsia="en-US"/>
        </w:rPr>
        <w:t>Sometimes</w:t>
      </w:r>
      <w:r w:rsidRPr="00AD5376">
        <w:rPr>
          <w:rFonts w:eastAsia="Calibri" w:cs="Arial"/>
          <w:sz w:val="20"/>
          <w:szCs w:val="20"/>
          <w:lang w:eastAsia="en-US"/>
        </w:rPr>
        <w:t xml:space="preserve"> there is an absolute belief that the value of one variable </w:t>
      </w:r>
      <w:r w:rsidR="00327501">
        <w:rPr>
          <w:rFonts w:eastAsia="Calibri" w:cs="Arial"/>
          <w:sz w:val="20"/>
          <w:szCs w:val="20"/>
          <w:lang w:eastAsia="en-US"/>
        </w:rPr>
        <w:t>is</w:t>
      </w:r>
      <w:r w:rsidRPr="00AD5376">
        <w:rPr>
          <w:rFonts w:eastAsia="Calibri" w:cs="Arial"/>
          <w:sz w:val="20"/>
          <w:szCs w:val="20"/>
          <w:lang w:eastAsia="en-US"/>
        </w:rPr>
        <w:t xml:space="preserve"> greater than the value of another. There may be uncertainty around the true </w:t>
      </w:r>
      <w:ins w:id="67" w:author="Matt" w:date="2017-03-01T10:54:00Z">
        <w:r w:rsidR="00E67FF0">
          <w:rPr>
            <w:rFonts w:eastAsia="Calibri" w:cs="Arial"/>
            <w:sz w:val="20"/>
            <w:szCs w:val="20"/>
            <w:lang w:eastAsia="en-US"/>
          </w:rPr>
          <w:t xml:space="preserve">mean </w:t>
        </w:r>
      </w:ins>
      <w:r w:rsidRPr="00AD5376">
        <w:rPr>
          <w:rFonts w:eastAsia="Calibri" w:cs="Arial"/>
          <w:sz w:val="20"/>
          <w:szCs w:val="20"/>
          <w:lang w:eastAsia="en-US"/>
        </w:rPr>
        <w:t xml:space="preserve">values of the variables, but the ordering of the values is known. For example, if </w:t>
      </w:r>
      <w:del w:id="68" w:author="Shu" w:date="2017-03-19T10:09:00Z">
        <w:r w:rsidRPr="00AD5376" w:rsidDel="00AF1B01">
          <w:rPr>
            <w:rFonts w:eastAsia="Calibri" w:cs="Arial"/>
            <w:sz w:val="20"/>
            <w:szCs w:val="20"/>
            <w:lang w:eastAsia="en-US"/>
          </w:rPr>
          <w:delText xml:space="preserve">someone </w:delText>
        </w:r>
      </w:del>
      <w:ins w:id="69" w:author="Shu" w:date="2017-03-19T10:09:00Z">
        <w:r w:rsidR="00AF1B01">
          <w:rPr>
            <w:rFonts w:eastAsia="Calibri" w:cs="Arial"/>
            <w:sz w:val="20"/>
            <w:szCs w:val="20"/>
            <w:lang w:eastAsia="en-US"/>
          </w:rPr>
          <w:t>an individual</w:t>
        </w:r>
        <w:r w:rsidR="00AF1B01" w:rsidRPr="00AD5376">
          <w:rPr>
            <w:rFonts w:eastAsia="Calibri" w:cs="Arial"/>
            <w:sz w:val="20"/>
            <w:szCs w:val="20"/>
            <w:lang w:eastAsia="en-US"/>
          </w:rPr>
          <w:t xml:space="preserve"> </w:t>
        </w:r>
      </w:ins>
      <w:r w:rsidRPr="00AD5376">
        <w:rPr>
          <w:rFonts w:eastAsia="Calibri" w:cs="Arial"/>
          <w:sz w:val="20"/>
          <w:szCs w:val="20"/>
          <w:lang w:eastAsia="en-US"/>
        </w:rPr>
        <w:t xml:space="preserve">rates </w:t>
      </w:r>
      <w:del w:id="70" w:author="Shu" w:date="2017-03-19T10:13:00Z">
        <w:r w:rsidRPr="00AD5376" w:rsidDel="00AF1B01">
          <w:rPr>
            <w:rFonts w:eastAsia="Calibri" w:cs="Arial"/>
            <w:sz w:val="20"/>
            <w:szCs w:val="20"/>
            <w:lang w:eastAsia="en-US"/>
          </w:rPr>
          <w:delText xml:space="preserve">their </w:delText>
        </w:r>
      </w:del>
      <w:ins w:id="71" w:author="Shu" w:date="2017-03-19T10:13:00Z">
        <w:r w:rsidR="00AF1B01">
          <w:rPr>
            <w:rFonts w:eastAsia="Calibri" w:cs="Arial"/>
            <w:sz w:val="20"/>
            <w:szCs w:val="20"/>
            <w:lang w:eastAsia="en-US"/>
          </w:rPr>
          <w:t>his/her</w:t>
        </w:r>
        <w:r w:rsidR="00AF1B01" w:rsidRPr="00AD5376">
          <w:rPr>
            <w:rFonts w:eastAsia="Calibri" w:cs="Arial"/>
            <w:sz w:val="20"/>
            <w:szCs w:val="20"/>
            <w:lang w:eastAsia="en-US"/>
          </w:rPr>
          <w:t xml:space="preserve"> </w:t>
        </w:r>
      </w:ins>
      <w:r w:rsidRPr="00AD5376">
        <w:rPr>
          <w:rFonts w:eastAsia="Calibri" w:cs="Arial"/>
          <w:sz w:val="20"/>
          <w:szCs w:val="20"/>
          <w:lang w:eastAsia="en-US"/>
        </w:rPr>
        <w:t xml:space="preserve">general health as ‘good’, then later as ‘fair’, we might be uncertain about how to map </w:t>
      </w:r>
      <w:del w:id="72" w:author="Shu" w:date="2017-03-19T10:13:00Z">
        <w:r w:rsidRPr="00AD5376" w:rsidDel="00AF1B01">
          <w:rPr>
            <w:rFonts w:eastAsia="Calibri" w:cs="Arial"/>
            <w:sz w:val="20"/>
            <w:szCs w:val="20"/>
            <w:lang w:eastAsia="en-US"/>
          </w:rPr>
          <w:delText xml:space="preserve">their </w:delText>
        </w:r>
      </w:del>
      <w:ins w:id="73" w:author="Shu" w:date="2017-03-19T10:13:00Z">
        <w:r w:rsidR="00AF1B01">
          <w:rPr>
            <w:rFonts w:eastAsia="Calibri" w:cs="Arial"/>
            <w:sz w:val="20"/>
            <w:szCs w:val="20"/>
            <w:lang w:eastAsia="en-US"/>
          </w:rPr>
          <w:t xml:space="preserve">the </w:t>
        </w:r>
      </w:ins>
      <w:r w:rsidRPr="00AD5376">
        <w:rPr>
          <w:rFonts w:eastAsia="Calibri" w:cs="Arial"/>
          <w:sz w:val="20"/>
          <w:szCs w:val="20"/>
          <w:lang w:eastAsia="en-US"/>
        </w:rPr>
        <w:t xml:space="preserve">‘good’ and ‘fair’ health evaluations onto a numeric scale, but assume </w:t>
      </w:r>
      <w:del w:id="74" w:author="Shu" w:date="2017-03-19T10:13:00Z">
        <w:r w:rsidRPr="00AD5376" w:rsidDel="00AF1B01">
          <w:rPr>
            <w:rFonts w:eastAsia="Calibri" w:cs="Arial"/>
            <w:sz w:val="20"/>
            <w:szCs w:val="20"/>
            <w:lang w:eastAsia="en-US"/>
          </w:rPr>
          <w:delText xml:space="preserve">their </w:delText>
        </w:r>
      </w:del>
      <w:ins w:id="75" w:author="Shu" w:date="2017-03-19T10:13:00Z">
        <w:r w:rsidR="00AF1B01">
          <w:rPr>
            <w:rFonts w:eastAsia="Calibri" w:cs="Arial"/>
            <w:sz w:val="20"/>
            <w:szCs w:val="20"/>
            <w:lang w:eastAsia="en-US"/>
          </w:rPr>
          <w:t>the</w:t>
        </w:r>
        <w:r w:rsidR="00AF1B01" w:rsidRPr="00AD5376">
          <w:rPr>
            <w:rFonts w:eastAsia="Calibri" w:cs="Arial"/>
            <w:sz w:val="20"/>
            <w:szCs w:val="20"/>
            <w:lang w:eastAsia="en-US"/>
          </w:rPr>
          <w:t xml:space="preserve"> </w:t>
        </w:r>
      </w:ins>
      <w:r w:rsidRPr="00AD5376">
        <w:rPr>
          <w:rFonts w:eastAsia="Calibri" w:cs="Arial"/>
          <w:sz w:val="20"/>
          <w:szCs w:val="20"/>
          <w:lang w:eastAsia="en-US"/>
        </w:rPr>
        <w:t xml:space="preserve">‘good’ general health score will be higher than </w:t>
      </w:r>
      <w:del w:id="76" w:author="Shu" w:date="2017-03-19T10:13:00Z">
        <w:r w:rsidRPr="00AD5376" w:rsidDel="00AF1B01">
          <w:rPr>
            <w:rFonts w:eastAsia="Calibri" w:cs="Arial"/>
            <w:sz w:val="20"/>
            <w:szCs w:val="20"/>
            <w:lang w:eastAsia="en-US"/>
          </w:rPr>
          <w:delText xml:space="preserve">their </w:delText>
        </w:r>
      </w:del>
      <w:ins w:id="77" w:author="Shu" w:date="2017-03-19T10:13:00Z">
        <w:r w:rsidR="00AF1B01">
          <w:rPr>
            <w:rFonts w:eastAsia="Calibri" w:cs="Arial"/>
            <w:sz w:val="20"/>
            <w:szCs w:val="20"/>
            <w:lang w:eastAsia="en-US"/>
          </w:rPr>
          <w:t>the</w:t>
        </w:r>
        <w:r w:rsidR="00AF1B01" w:rsidRPr="00AD5376">
          <w:rPr>
            <w:rFonts w:eastAsia="Calibri" w:cs="Arial"/>
            <w:sz w:val="20"/>
            <w:szCs w:val="20"/>
            <w:lang w:eastAsia="en-US"/>
          </w:rPr>
          <w:t xml:space="preserve"> </w:t>
        </w:r>
      </w:ins>
      <w:r w:rsidRPr="00AD5376">
        <w:rPr>
          <w:rFonts w:eastAsia="Calibri" w:cs="Arial"/>
          <w:sz w:val="20"/>
          <w:szCs w:val="20"/>
          <w:lang w:eastAsia="en-US"/>
        </w:rPr>
        <w:t xml:space="preserve">‘fair’ general health score. </w:t>
      </w:r>
      <w:del w:id="78" w:author="Shu" w:date="2017-03-17T10:04:00Z">
        <w:r w:rsidRPr="00AD5376" w:rsidDel="004E4E90">
          <w:rPr>
            <w:rFonts w:eastAsia="Calibri" w:cs="Arial"/>
            <w:sz w:val="20"/>
            <w:szCs w:val="20"/>
            <w:lang w:eastAsia="en-US"/>
          </w:rPr>
          <w:delText xml:space="preserve">For example, </w:delText>
        </w:r>
        <w:r w:rsidRPr="00AD5376" w:rsidDel="0016618D">
          <w:rPr>
            <w:rFonts w:eastAsia="Calibri" w:cs="Arial"/>
            <w:sz w:val="20"/>
            <w:szCs w:val="20"/>
            <w:lang w:eastAsia="en-US"/>
          </w:rPr>
          <w:delText>h</w:delText>
        </w:r>
      </w:del>
      <w:ins w:id="79" w:author="Shu" w:date="2017-03-17T10:04:00Z">
        <w:r w:rsidR="0016618D">
          <w:rPr>
            <w:rFonts w:eastAsia="Calibri" w:cs="Arial"/>
            <w:sz w:val="20"/>
            <w:szCs w:val="20"/>
            <w:lang w:eastAsia="en-US"/>
          </w:rPr>
          <w:t>H</w:t>
        </w:r>
      </w:ins>
      <w:r w:rsidRPr="00AD5376">
        <w:rPr>
          <w:rFonts w:eastAsia="Calibri" w:cs="Arial"/>
          <w:sz w:val="20"/>
          <w:szCs w:val="20"/>
          <w:lang w:eastAsia="en-US"/>
        </w:rPr>
        <w:t>ealth related quality of life (</w:t>
      </w:r>
      <w:proofErr w:type="spellStart"/>
      <w:r w:rsidRPr="00AD5376">
        <w:rPr>
          <w:rFonts w:eastAsia="Calibri" w:cs="Arial"/>
          <w:sz w:val="20"/>
          <w:szCs w:val="20"/>
          <w:lang w:eastAsia="en-US"/>
        </w:rPr>
        <w:t>HRQoL</w:t>
      </w:r>
      <w:proofErr w:type="spellEnd"/>
      <w:r w:rsidRPr="00AD5376">
        <w:rPr>
          <w:rFonts w:eastAsia="Calibri" w:cs="Arial"/>
          <w:sz w:val="20"/>
          <w:szCs w:val="20"/>
          <w:lang w:eastAsia="en-US"/>
        </w:rPr>
        <w:t>) for two different severity levels of a disease may be related</w:t>
      </w:r>
      <w:r w:rsidR="00500921">
        <w:rPr>
          <w:rFonts w:eastAsia="Calibri" w:cs="Arial"/>
          <w:sz w:val="20"/>
          <w:szCs w:val="20"/>
          <w:lang w:eastAsia="en-US"/>
        </w:rPr>
        <w:t xml:space="preserve"> in this manner</w:t>
      </w:r>
      <w:r w:rsidRPr="00AD5376">
        <w:rPr>
          <w:rFonts w:eastAsia="Calibri" w:cs="Arial"/>
          <w:sz w:val="20"/>
          <w:szCs w:val="20"/>
          <w:lang w:eastAsia="en-US"/>
        </w:rPr>
        <w:t>.</w:t>
      </w:r>
      <w:r w:rsidR="00377700">
        <w:rPr>
          <w:rFonts w:eastAsia="Calibri" w:cs="Arial"/>
          <w:sz w:val="20"/>
          <w:szCs w:val="20"/>
          <w:lang w:eastAsia="en-US"/>
        </w:rPr>
        <w:br/>
      </w:r>
      <w:r w:rsidR="006866DB">
        <w:rPr>
          <w:rFonts w:eastAsia="Calibri" w:cs="Arial"/>
          <w:sz w:val="20"/>
          <w:szCs w:val="20"/>
          <w:lang w:eastAsia="en-US"/>
        </w:rPr>
        <w:br/>
      </w:r>
      <w:r w:rsidRPr="00AD5376">
        <w:rPr>
          <w:rFonts w:eastAsia="Calibri" w:cs="Arial"/>
          <w:sz w:val="20"/>
          <w:szCs w:val="20"/>
          <w:lang w:eastAsia="en-US"/>
        </w:rPr>
        <w:t>In the context of health technology assessment, probabilistic sensitivity analysis (PSA) represents the generally accepted approach for characterising the uncertainty in parameters included in an economic model and for producing accurate results in non-linear models</w:t>
      </w:r>
      <w:r w:rsidR="00703EA6" w:rsidRPr="00AD5376">
        <w:rPr>
          <w:rFonts w:eastAsia="Calibri" w:cs="Arial"/>
          <w:sz w:val="20"/>
          <w:szCs w:val="20"/>
          <w:lang w:eastAsia="en-US"/>
        </w:rPr>
        <w:t>.</w:t>
      </w:r>
      <w:r w:rsidRPr="00AD5376">
        <w:rPr>
          <w:rFonts w:eastAsia="Calibri" w:cs="Arial"/>
          <w:sz w:val="20"/>
          <w:szCs w:val="20"/>
          <w:vertAlign w:val="superscript"/>
          <w:lang w:eastAsia="en-US"/>
        </w:rPr>
        <w:t xml:space="preserve"> </w:t>
      </w:r>
      <w:r w:rsidR="00703EA6" w:rsidRPr="00AD5376">
        <w:rPr>
          <w:rFonts w:eastAsia="Calibri" w:cs="Arial"/>
          <w:sz w:val="20"/>
          <w:szCs w:val="20"/>
          <w:vertAlign w:val="superscript"/>
          <w:lang w:eastAsia="en-US"/>
        </w:rPr>
        <w:t>[</w:t>
      </w:r>
      <w:r w:rsidRPr="00AD5376">
        <w:rPr>
          <w:rFonts w:eastAsia="Calibri" w:cs="Arial"/>
          <w:sz w:val="20"/>
          <w:szCs w:val="20"/>
          <w:vertAlign w:val="superscript"/>
          <w:lang w:eastAsia="en-US"/>
        </w:rPr>
        <w:endnoteReference w:id="1"/>
      </w:r>
      <w:r w:rsidRPr="00AD5376">
        <w:rPr>
          <w:rFonts w:eastAsia="Calibri" w:cs="Arial"/>
          <w:sz w:val="20"/>
          <w:szCs w:val="20"/>
          <w:vertAlign w:val="superscript"/>
          <w:lang w:eastAsia="en-US"/>
        </w:rPr>
        <w:t>,</w:t>
      </w:r>
      <w:r w:rsidRPr="00AD5376">
        <w:rPr>
          <w:rFonts w:eastAsia="Calibri" w:cs="Arial"/>
          <w:sz w:val="20"/>
          <w:szCs w:val="20"/>
          <w:vertAlign w:val="superscript"/>
          <w:lang w:eastAsia="en-US"/>
        </w:rPr>
        <w:endnoteReference w:id="2"/>
      </w:r>
      <w:r w:rsidR="00703EA6" w:rsidRPr="00AD5376">
        <w:rPr>
          <w:rFonts w:eastAsia="Calibri" w:cs="Arial"/>
          <w:sz w:val="20"/>
          <w:szCs w:val="20"/>
          <w:vertAlign w:val="superscript"/>
          <w:lang w:eastAsia="en-US"/>
        </w:rPr>
        <w:t>]</w:t>
      </w:r>
      <w:del w:id="80" w:author="Shu" w:date="2017-03-17T10:04:00Z">
        <w:r w:rsidRPr="00AD5376" w:rsidDel="0016618D">
          <w:rPr>
            <w:rFonts w:eastAsia="Calibri" w:cs="Arial"/>
            <w:sz w:val="20"/>
            <w:szCs w:val="20"/>
            <w:lang w:eastAsia="en-US"/>
          </w:rPr>
          <w:delText>.</w:delText>
        </w:r>
      </w:del>
      <w:r w:rsidRPr="00AD5376">
        <w:rPr>
          <w:rFonts w:eastAsia="Calibri" w:cs="Arial"/>
          <w:sz w:val="20"/>
          <w:szCs w:val="20"/>
          <w:lang w:eastAsia="en-US"/>
        </w:rPr>
        <w:t xml:space="preserve"> This involves simulating </w:t>
      </w:r>
      <w:del w:id="81" w:author="Shu" w:date="2017-03-19T10:14:00Z">
        <w:r w:rsidRPr="00AD5376" w:rsidDel="007A2B90">
          <w:rPr>
            <w:rFonts w:eastAsia="Calibri" w:cs="Arial"/>
            <w:sz w:val="20"/>
            <w:szCs w:val="20"/>
            <w:lang w:eastAsia="en-US"/>
          </w:rPr>
          <w:delText>many (thousands of)</w:delText>
        </w:r>
      </w:del>
      <w:ins w:id="82" w:author="Shu" w:date="2017-03-19T10:14:00Z">
        <w:r w:rsidR="007A2B90">
          <w:rPr>
            <w:rFonts w:eastAsia="Calibri" w:cs="Arial"/>
            <w:sz w:val="20"/>
            <w:szCs w:val="20"/>
            <w:lang w:eastAsia="en-US"/>
          </w:rPr>
          <w:t>a large number of</w:t>
        </w:r>
      </w:ins>
      <w:r w:rsidRPr="00AD5376">
        <w:rPr>
          <w:rFonts w:eastAsia="Calibri" w:cs="Arial"/>
          <w:sz w:val="20"/>
          <w:szCs w:val="20"/>
          <w:lang w:eastAsia="en-US"/>
        </w:rPr>
        <w:t xml:space="preserve"> realisations of the economic model, each time sampling values from the distributions applied to each uncertain parameter included in the model.</w:t>
      </w:r>
      <w:r w:rsidR="00377700">
        <w:rPr>
          <w:rFonts w:eastAsia="Calibri" w:cs="Arial"/>
          <w:sz w:val="20"/>
          <w:szCs w:val="20"/>
          <w:lang w:eastAsia="en-US"/>
        </w:rPr>
        <w:br/>
      </w:r>
      <w:r w:rsidR="006866DB">
        <w:rPr>
          <w:rFonts w:eastAsia="Calibri" w:cs="Arial"/>
          <w:sz w:val="20"/>
          <w:szCs w:val="20"/>
          <w:lang w:eastAsia="en-US"/>
        </w:rPr>
        <w:br/>
      </w:r>
      <w:r w:rsidRPr="00AD5376">
        <w:rPr>
          <w:rFonts w:eastAsia="Calibri" w:cs="Arial"/>
          <w:sz w:val="20"/>
          <w:szCs w:val="20"/>
          <w:lang w:eastAsia="en-US"/>
        </w:rPr>
        <w:t xml:space="preserve">In a model where the distributions of parameters that we believe to be </w:t>
      </w:r>
      <w:r w:rsidR="00327501">
        <w:rPr>
          <w:rFonts w:eastAsia="Calibri" w:cs="Arial"/>
          <w:sz w:val="20"/>
          <w:szCs w:val="20"/>
          <w:lang w:eastAsia="en-US"/>
        </w:rPr>
        <w:t>constrained in relation to their relative values</w:t>
      </w:r>
      <w:r w:rsidRPr="00AD5376">
        <w:rPr>
          <w:rFonts w:eastAsia="Calibri" w:cs="Arial"/>
          <w:sz w:val="20"/>
          <w:szCs w:val="20"/>
          <w:lang w:eastAsia="en-US"/>
        </w:rPr>
        <w:t xml:space="preserve"> overlap, </w:t>
      </w:r>
      <w:r w:rsidR="00327501">
        <w:rPr>
          <w:rFonts w:eastAsia="Calibri" w:cs="Arial"/>
          <w:sz w:val="20"/>
          <w:szCs w:val="20"/>
          <w:lang w:eastAsia="en-US"/>
        </w:rPr>
        <w:t xml:space="preserve">independent sampling of </w:t>
      </w:r>
      <w:del w:id="83" w:author="Matt" w:date="2017-03-01T10:55:00Z">
        <w:r w:rsidR="00327501" w:rsidDel="00E67FF0">
          <w:rPr>
            <w:rFonts w:eastAsia="Calibri" w:cs="Arial"/>
            <w:sz w:val="20"/>
            <w:szCs w:val="20"/>
            <w:lang w:eastAsia="en-US"/>
          </w:rPr>
          <w:delText xml:space="preserve">data </w:delText>
        </w:r>
      </w:del>
      <w:ins w:id="84" w:author="Matt" w:date="2017-03-01T10:55:00Z">
        <w:r w:rsidR="00E67FF0">
          <w:rPr>
            <w:rFonts w:eastAsia="Calibri" w:cs="Arial"/>
            <w:sz w:val="20"/>
            <w:szCs w:val="20"/>
            <w:lang w:eastAsia="en-US"/>
          </w:rPr>
          <w:t xml:space="preserve">mean values </w:t>
        </w:r>
      </w:ins>
      <w:r w:rsidR="00327501">
        <w:rPr>
          <w:rFonts w:eastAsia="Calibri" w:cs="Arial"/>
          <w:sz w:val="20"/>
          <w:szCs w:val="20"/>
          <w:lang w:eastAsia="en-US"/>
        </w:rPr>
        <w:t xml:space="preserve">could result in a </w:t>
      </w:r>
      <w:r w:rsidRPr="00AD5376">
        <w:rPr>
          <w:rFonts w:eastAsia="Calibri" w:cs="Arial"/>
          <w:sz w:val="20"/>
          <w:szCs w:val="20"/>
          <w:lang w:eastAsia="en-US"/>
        </w:rPr>
        <w:t xml:space="preserve">PSA </w:t>
      </w:r>
      <w:r w:rsidR="00327501">
        <w:rPr>
          <w:rFonts w:eastAsia="Calibri" w:cs="Arial"/>
          <w:sz w:val="20"/>
          <w:szCs w:val="20"/>
          <w:lang w:eastAsia="en-US"/>
        </w:rPr>
        <w:t xml:space="preserve">that </w:t>
      </w:r>
      <w:r w:rsidRPr="00AD5376">
        <w:rPr>
          <w:rFonts w:eastAsia="Calibri" w:cs="Arial"/>
          <w:sz w:val="20"/>
          <w:szCs w:val="20"/>
          <w:lang w:eastAsia="en-US"/>
        </w:rPr>
        <w:t>lack</w:t>
      </w:r>
      <w:ins w:id="85" w:author="Shu" w:date="2017-03-19T20:29:00Z">
        <w:r w:rsidR="004F7396">
          <w:rPr>
            <w:rFonts w:eastAsia="Calibri" w:cs="Arial"/>
            <w:sz w:val="20"/>
            <w:szCs w:val="20"/>
            <w:lang w:eastAsia="en-US"/>
          </w:rPr>
          <w:t>s</w:t>
        </w:r>
      </w:ins>
      <w:r w:rsidRPr="00AD5376">
        <w:rPr>
          <w:rFonts w:eastAsia="Calibri" w:cs="Arial"/>
          <w:sz w:val="20"/>
          <w:szCs w:val="20"/>
          <w:lang w:eastAsia="en-US"/>
        </w:rPr>
        <w:t xml:space="preserve"> clinical </w:t>
      </w:r>
      <w:del w:id="86" w:author="Shu" w:date="2017-03-19T20:30:00Z">
        <w:r w:rsidRPr="00AD5376" w:rsidDel="004F7396">
          <w:rPr>
            <w:rFonts w:eastAsia="Calibri" w:cs="Arial"/>
            <w:sz w:val="20"/>
            <w:szCs w:val="20"/>
            <w:lang w:eastAsia="en-US"/>
          </w:rPr>
          <w:delText xml:space="preserve">face </w:delText>
        </w:r>
      </w:del>
      <w:r w:rsidRPr="00AD5376">
        <w:rPr>
          <w:rFonts w:eastAsia="Calibri" w:cs="Arial"/>
          <w:sz w:val="20"/>
          <w:szCs w:val="20"/>
          <w:lang w:eastAsia="en-US"/>
        </w:rPr>
        <w:t xml:space="preserve">validity, as in some realisations the </w:t>
      </w:r>
      <w:r w:rsidR="00327501">
        <w:rPr>
          <w:rFonts w:eastAsia="Calibri" w:cs="Arial"/>
          <w:sz w:val="20"/>
          <w:szCs w:val="20"/>
          <w:lang w:eastAsia="en-US"/>
        </w:rPr>
        <w:t>logical constraint</w:t>
      </w:r>
      <w:r w:rsidRPr="00AD5376">
        <w:rPr>
          <w:rFonts w:eastAsia="Calibri" w:cs="Arial"/>
          <w:sz w:val="20"/>
          <w:szCs w:val="20"/>
          <w:lang w:eastAsia="en-US"/>
        </w:rPr>
        <w:t xml:space="preserve"> may be violated</w:t>
      </w:r>
      <w:r w:rsidR="00327501">
        <w:rPr>
          <w:rFonts w:eastAsia="Calibri" w:cs="Arial"/>
          <w:sz w:val="20"/>
          <w:szCs w:val="20"/>
          <w:lang w:eastAsia="en-US"/>
        </w:rPr>
        <w:t xml:space="preserve"> with</w:t>
      </w:r>
      <w:r w:rsidRPr="00AD5376">
        <w:rPr>
          <w:rFonts w:eastAsia="Calibri" w:cs="Arial"/>
          <w:sz w:val="20"/>
          <w:szCs w:val="20"/>
          <w:lang w:eastAsia="en-US"/>
        </w:rPr>
        <w:t xml:space="preserve"> the sampled value of parameters may be equivalent to assuming that having a disease makes people healthier. </w:t>
      </w:r>
      <w:r w:rsidR="00703EA6" w:rsidRPr="00AD5376">
        <w:rPr>
          <w:rFonts w:eastAsia="Calibri" w:cs="Arial"/>
          <w:sz w:val="20"/>
          <w:szCs w:val="20"/>
          <w:vertAlign w:val="superscript"/>
          <w:lang w:eastAsia="en-US"/>
        </w:rPr>
        <w:t>[</w:t>
      </w:r>
      <w:r w:rsidRPr="00AD5376">
        <w:rPr>
          <w:rFonts w:eastAsia="Calibri" w:cs="Arial"/>
          <w:sz w:val="20"/>
          <w:szCs w:val="20"/>
          <w:vertAlign w:val="superscript"/>
          <w:lang w:eastAsia="en-US"/>
        </w:rPr>
        <w:endnoteReference w:id="3"/>
      </w:r>
      <w:r w:rsidR="00703EA6" w:rsidRPr="00AD5376">
        <w:rPr>
          <w:rFonts w:eastAsia="Calibri" w:cs="Arial"/>
          <w:sz w:val="20"/>
          <w:szCs w:val="20"/>
          <w:vertAlign w:val="superscript"/>
          <w:lang w:eastAsia="en-US"/>
        </w:rPr>
        <w:t>,</w:t>
      </w:r>
      <w:r w:rsidRPr="00AD5376">
        <w:rPr>
          <w:rFonts w:eastAsia="Calibri" w:cs="Arial"/>
          <w:sz w:val="20"/>
          <w:szCs w:val="20"/>
          <w:vertAlign w:val="superscript"/>
          <w:lang w:eastAsia="en-US"/>
        </w:rPr>
        <w:endnoteReference w:id="4"/>
      </w:r>
      <w:r w:rsidR="00703EA6" w:rsidRPr="00AD5376">
        <w:rPr>
          <w:rFonts w:eastAsia="Calibri" w:cs="Arial"/>
          <w:sz w:val="20"/>
          <w:szCs w:val="20"/>
          <w:vertAlign w:val="superscript"/>
          <w:lang w:eastAsia="en-US"/>
        </w:rPr>
        <w:t>]</w:t>
      </w:r>
      <w:r w:rsidRPr="00AD5376">
        <w:rPr>
          <w:rFonts w:eastAsia="Calibri" w:cs="Arial"/>
          <w:sz w:val="20"/>
          <w:szCs w:val="20"/>
          <w:lang w:eastAsia="en-US"/>
        </w:rPr>
        <w:t xml:space="preserve"> </w:t>
      </w:r>
      <w:r w:rsidR="00327501">
        <w:rPr>
          <w:rFonts w:eastAsia="Calibri" w:cs="Arial"/>
          <w:sz w:val="20"/>
          <w:szCs w:val="20"/>
          <w:lang w:eastAsia="en-US"/>
        </w:rPr>
        <w:t>Q</w:t>
      </w:r>
      <w:r w:rsidRPr="00AD5376">
        <w:rPr>
          <w:rFonts w:eastAsia="Calibri" w:cs="Arial"/>
          <w:sz w:val="20"/>
          <w:szCs w:val="20"/>
          <w:lang w:eastAsia="en-US"/>
        </w:rPr>
        <w:t xml:space="preserve">uantile matching between distributions is likely to underestimate the true uncertainty and could still violate the </w:t>
      </w:r>
      <w:r w:rsidR="00327501">
        <w:rPr>
          <w:rFonts w:eastAsia="Calibri" w:cs="Arial"/>
          <w:sz w:val="20"/>
          <w:szCs w:val="20"/>
          <w:lang w:eastAsia="en-US"/>
        </w:rPr>
        <w:t>known ordering of</w:t>
      </w:r>
      <w:ins w:id="87" w:author="Matt" w:date="2017-03-01T10:55:00Z">
        <w:r w:rsidR="00E67FF0">
          <w:rPr>
            <w:rFonts w:eastAsia="Calibri" w:cs="Arial"/>
            <w:sz w:val="20"/>
            <w:szCs w:val="20"/>
            <w:lang w:eastAsia="en-US"/>
          </w:rPr>
          <w:t xml:space="preserve"> the</w:t>
        </w:r>
      </w:ins>
      <w:r w:rsidR="00327501">
        <w:rPr>
          <w:rFonts w:eastAsia="Calibri" w:cs="Arial"/>
          <w:sz w:val="20"/>
          <w:szCs w:val="20"/>
          <w:lang w:eastAsia="en-US"/>
        </w:rPr>
        <w:t xml:space="preserve"> </w:t>
      </w:r>
      <w:ins w:id="88" w:author="Matt" w:date="2017-03-01T10:55:00Z">
        <w:r w:rsidR="00E67FF0">
          <w:rPr>
            <w:rFonts w:eastAsia="Calibri" w:cs="Arial"/>
            <w:sz w:val="20"/>
            <w:szCs w:val="20"/>
            <w:lang w:eastAsia="en-US"/>
          </w:rPr>
          <w:t xml:space="preserve">mean </w:t>
        </w:r>
      </w:ins>
      <w:r w:rsidR="00327501">
        <w:rPr>
          <w:rFonts w:eastAsia="Calibri" w:cs="Arial"/>
          <w:sz w:val="20"/>
          <w:szCs w:val="20"/>
          <w:lang w:eastAsia="en-US"/>
        </w:rPr>
        <w:t>values</w:t>
      </w:r>
      <w:r w:rsidRPr="00AD5376">
        <w:rPr>
          <w:rFonts w:eastAsia="Calibri" w:cs="Arial"/>
          <w:sz w:val="20"/>
          <w:szCs w:val="20"/>
          <w:lang w:eastAsia="en-US"/>
        </w:rPr>
        <w:t xml:space="preserve">. Another flawed alternative observed in papers sent to the authors for peer-review is </w:t>
      </w:r>
      <w:r w:rsidR="00327501">
        <w:rPr>
          <w:rFonts w:eastAsia="Calibri" w:cs="Arial"/>
          <w:sz w:val="20"/>
          <w:szCs w:val="20"/>
          <w:lang w:eastAsia="en-US"/>
        </w:rPr>
        <w:t>a method</w:t>
      </w:r>
      <w:r w:rsidRPr="00AD5376">
        <w:rPr>
          <w:rFonts w:eastAsia="Calibri" w:cs="Arial"/>
          <w:sz w:val="20"/>
          <w:szCs w:val="20"/>
          <w:lang w:eastAsia="en-US"/>
        </w:rPr>
        <w:t xml:space="preserve"> whereby samples are </w:t>
      </w:r>
      <w:r w:rsidR="000C2384">
        <w:rPr>
          <w:rFonts w:eastAsia="Calibri" w:cs="Arial"/>
          <w:sz w:val="20"/>
          <w:szCs w:val="20"/>
          <w:lang w:eastAsia="en-US"/>
        </w:rPr>
        <w:t>excluded</w:t>
      </w:r>
      <w:r w:rsidRPr="00AD5376">
        <w:rPr>
          <w:rFonts w:eastAsia="Calibri" w:cs="Arial"/>
          <w:sz w:val="20"/>
          <w:szCs w:val="20"/>
          <w:lang w:eastAsia="en-US"/>
        </w:rPr>
        <w:t xml:space="preserve"> when the </w:t>
      </w:r>
      <w:r w:rsidR="00327501">
        <w:rPr>
          <w:rFonts w:eastAsia="Calibri" w:cs="Arial"/>
          <w:sz w:val="20"/>
          <w:szCs w:val="20"/>
          <w:lang w:eastAsia="en-US"/>
        </w:rPr>
        <w:t>ordering</w:t>
      </w:r>
      <w:r w:rsidRPr="00AD5376">
        <w:rPr>
          <w:rFonts w:eastAsia="Calibri" w:cs="Arial"/>
          <w:sz w:val="20"/>
          <w:szCs w:val="20"/>
          <w:lang w:eastAsia="en-US"/>
        </w:rPr>
        <w:t xml:space="preserve"> assumption is violated – this results in the mean of the sampled </w:t>
      </w:r>
      <w:del w:id="89" w:author="Shu" w:date="2017-03-17T10:07:00Z">
        <w:r w:rsidRPr="00AD5376" w:rsidDel="0016618D">
          <w:rPr>
            <w:rFonts w:eastAsia="Calibri" w:cs="Arial"/>
            <w:sz w:val="20"/>
            <w:szCs w:val="20"/>
            <w:lang w:eastAsia="en-US"/>
          </w:rPr>
          <w:delText xml:space="preserve">data </w:delText>
        </w:r>
      </w:del>
      <w:ins w:id="90" w:author="Shu" w:date="2017-03-17T10:07:00Z">
        <w:r w:rsidR="0016618D">
          <w:rPr>
            <w:rFonts w:eastAsia="Calibri" w:cs="Arial"/>
            <w:sz w:val="20"/>
            <w:szCs w:val="20"/>
            <w:lang w:eastAsia="en-US"/>
          </w:rPr>
          <w:t>realisations</w:t>
        </w:r>
        <w:r w:rsidR="0016618D" w:rsidRPr="00AD5376">
          <w:rPr>
            <w:rFonts w:eastAsia="Calibri" w:cs="Arial"/>
            <w:sz w:val="20"/>
            <w:szCs w:val="20"/>
            <w:lang w:eastAsia="en-US"/>
          </w:rPr>
          <w:t xml:space="preserve"> </w:t>
        </w:r>
      </w:ins>
      <w:r w:rsidRPr="00AD5376">
        <w:rPr>
          <w:rFonts w:eastAsia="Calibri" w:cs="Arial"/>
          <w:sz w:val="20"/>
          <w:szCs w:val="20"/>
          <w:lang w:eastAsia="en-US"/>
        </w:rPr>
        <w:t xml:space="preserve">not equalling that of the source data and therefore should be </w:t>
      </w:r>
      <w:commentRangeStart w:id="91"/>
      <w:r w:rsidRPr="00AD5376">
        <w:rPr>
          <w:rFonts w:eastAsia="Calibri" w:cs="Arial"/>
          <w:sz w:val="20"/>
          <w:szCs w:val="20"/>
          <w:lang w:eastAsia="en-US"/>
        </w:rPr>
        <w:t>avoided</w:t>
      </w:r>
      <w:commentRangeEnd w:id="91"/>
      <w:r w:rsidR="007A2B90">
        <w:rPr>
          <w:rStyle w:val="CommentReference"/>
          <w:rFonts w:ascii="Calibri" w:eastAsia="Calibri" w:hAnsi="Calibri"/>
          <w:lang w:eastAsia="en-US"/>
        </w:rPr>
        <w:commentReference w:id="91"/>
      </w:r>
      <w:r w:rsidRPr="00AD5376">
        <w:rPr>
          <w:rFonts w:eastAsia="Calibri" w:cs="Arial"/>
          <w:sz w:val="20"/>
          <w:szCs w:val="20"/>
          <w:lang w:eastAsia="en-US"/>
        </w:rPr>
        <w:t>.</w:t>
      </w:r>
      <w:r w:rsidR="00377700">
        <w:rPr>
          <w:rFonts w:eastAsia="Calibri" w:cs="Arial"/>
          <w:sz w:val="20"/>
          <w:szCs w:val="20"/>
          <w:lang w:eastAsia="en-US"/>
        </w:rPr>
        <w:br/>
      </w:r>
      <w:r w:rsidR="006866DB">
        <w:rPr>
          <w:rFonts w:eastAsia="Calibri" w:cs="Arial"/>
          <w:sz w:val="20"/>
          <w:szCs w:val="20"/>
          <w:lang w:eastAsia="en-US"/>
        </w:rPr>
        <w:br/>
      </w:r>
      <w:r w:rsidRPr="00AD5376">
        <w:rPr>
          <w:rFonts w:eastAsia="Calibri" w:cs="Arial"/>
          <w:sz w:val="20"/>
          <w:szCs w:val="20"/>
          <w:lang w:eastAsia="en-US"/>
        </w:rPr>
        <w:t xml:space="preserve">The aim of this paper is to describe an approach to generating </w:t>
      </w:r>
      <w:r w:rsidR="000C2384">
        <w:rPr>
          <w:rFonts w:eastAsia="Calibri" w:cs="Arial"/>
          <w:sz w:val="20"/>
          <w:szCs w:val="20"/>
          <w:lang w:eastAsia="en-US"/>
        </w:rPr>
        <w:t>paired</w:t>
      </w:r>
      <w:r w:rsidRPr="00AD5376">
        <w:rPr>
          <w:rFonts w:eastAsia="Calibri" w:cs="Arial"/>
          <w:sz w:val="20"/>
          <w:szCs w:val="20"/>
          <w:lang w:eastAsia="en-US"/>
        </w:rPr>
        <w:t xml:space="preserve"> samples for PSA</w:t>
      </w:r>
      <w:del w:id="92" w:author="Shu" w:date="2017-03-17T10:10:00Z">
        <w:r w:rsidRPr="00AD5376" w:rsidDel="0016618D">
          <w:rPr>
            <w:rFonts w:eastAsia="Calibri" w:cs="Arial"/>
            <w:sz w:val="20"/>
            <w:szCs w:val="20"/>
            <w:lang w:eastAsia="en-US"/>
          </w:rPr>
          <w:delText xml:space="preserve"> </w:delText>
        </w:r>
        <w:r w:rsidR="000C2384" w:rsidDel="0016618D">
          <w:rPr>
            <w:rFonts w:eastAsia="Calibri" w:cs="Arial"/>
            <w:sz w:val="20"/>
            <w:szCs w:val="20"/>
            <w:lang w:eastAsia="en-US"/>
          </w:rPr>
          <w:delText>whilst maintaining the known relative values of parameters</w:delText>
        </w:r>
      </w:del>
      <w:r w:rsidR="00D830AF">
        <w:rPr>
          <w:rFonts w:eastAsia="Calibri" w:cs="Arial"/>
          <w:sz w:val="20"/>
          <w:szCs w:val="20"/>
          <w:lang w:eastAsia="en-US"/>
        </w:rPr>
        <w:t xml:space="preserve"> whilst maintaining </w:t>
      </w:r>
      <w:ins w:id="93" w:author="Shu" w:date="2017-03-19T20:30:00Z">
        <w:r w:rsidR="004F7396">
          <w:rPr>
            <w:rFonts w:eastAsia="Calibri" w:cs="Arial"/>
            <w:sz w:val="20"/>
            <w:szCs w:val="20"/>
            <w:lang w:eastAsia="en-US"/>
          </w:rPr>
          <w:t xml:space="preserve">both </w:t>
        </w:r>
      </w:ins>
      <w:r w:rsidR="00D830AF">
        <w:rPr>
          <w:rFonts w:eastAsia="Calibri" w:cs="Arial"/>
          <w:sz w:val="20"/>
          <w:szCs w:val="20"/>
          <w:lang w:eastAsia="en-US"/>
        </w:rPr>
        <w:t>clinical and statistical validity</w:t>
      </w:r>
      <w:r w:rsidRPr="00AD5376">
        <w:rPr>
          <w:rFonts w:eastAsia="Calibri" w:cs="Arial"/>
          <w:sz w:val="20"/>
          <w:szCs w:val="20"/>
          <w:lang w:eastAsia="en-US"/>
        </w:rPr>
        <w:t xml:space="preserve">. We call this the difference method (DM).  </w:t>
      </w:r>
      <w:del w:id="94" w:author="Shu" w:date="2017-03-19T10:17:00Z">
        <w:r w:rsidR="006866DB" w:rsidDel="007A2B90">
          <w:rPr>
            <w:rFonts w:eastAsia="Calibri" w:cs="Arial"/>
            <w:sz w:val="20"/>
            <w:szCs w:val="20"/>
            <w:lang w:eastAsia="en-US"/>
          </w:rPr>
          <w:br/>
        </w:r>
        <w:r w:rsidR="00377700" w:rsidDel="007A2B90">
          <w:rPr>
            <w:rFonts w:eastAsia="Calibri" w:cs="Arial"/>
            <w:sz w:val="20"/>
            <w:szCs w:val="20"/>
            <w:lang w:eastAsia="en-US"/>
          </w:rPr>
          <w:br/>
        </w:r>
      </w:del>
      <w:r w:rsidRPr="00AD5376">
        <w:rPr>
          <w:rFonts w:eastAsia="Calibri" w:cs="Arial"/>
          <w:sz w:val="20"/>
          <w:szCs w:val="20"/>
          <w:lang w:eastAsia="en-US"/>
        </w:rPr>
        <w:t xml:space="preserve">To have clinical validity when sampling parameters </w:t>
      </w:r>
      <w:r w:rsidR="00D830AF">
        <w:rPr>
          <w:rFonts w:eastAsia="Calibri" w:cs="Arial"/>
          <w:sz w:val="20"/>
          <w:szCs w:val="20"/>
          <w:lang w:eastAsia="en-US"/>
        </w:rPr>
        <w:t>where it is known that one value is greater than another</w:t>
      </w:r>
      <w:ins w:id="95" w:author="Shu" w:date="2017-03-17T10:10:00Z">
        <w:r w:rsidR="0016618D">
          <w:rPr>
            <w:rFonts w:eastAsia="Calibri" w:cs="Arial"/>
            <w:sz w:val="20"/>
            <w:szCs w:val="20"/>
            <w:lang w:eastAsia="en-US"/>
          </w:rPr>
          <w:t>,</w:t>
        </w:r>
      </w:ins>
      <w:r w:rsidRPr="00AD5376">
        <w:rPr>
          <w:rFonts w:eastAsia="Calibri" w:cs="Arial"/>
          <w:sz w:val="20"/>
          <w:szCs w:val="20"/>
          <w:lang w:eastAsia="en-US"/>
        </w:rPr>
        <w:t xml:space="preserve"> all </w:t>
      </w:r>
      <w:r w:rsidR="00D830AF">
        <w:rPr>
          <w:rFonts w:eastAsia="Calibri" w:cs="Arial"/>
          <w:sz w:val="20"/>
          <w:szCs w:val="20"/>
          <w:lang w:eastAsia="en-US"/>
        </w:rPr>
        <w:t>PSA realisations</w:t>
      </w:r>
      <w:r w:rsidRPr="00AD5376">
        <w:rPr>
          <w:rFonts w:eastAsia="Calibri" w:cs="Arial"/>
          <w:sz w:val="20"/>
          <w:szCs w:val="20"/>
          <w:lang w:eastAsia="en-US"/>
        </w:rPr>
        <w:t xml:space="preserve"> should </w:t>
      </w:r>
      <w:r w:rsidR="00D830AF">
        <w:rPr>
          <w:rFonts w:eastAsia="Calibri" w:cs="Arial"/>
          <w:sz w:val="20"/>
          <w:szCs w:val="20"/>
          <w:lang w:eastAsia="en-US"/>
        </w:rPr>
        <w:t>exhibit this characteristic</w:t>
      </w:r>
      <w:r w:rsidRPr="00AD5376">
        <w:rPr>
          <w:rFonts w:eastAsia="Calibri" w:cs="Arial"/>
          <w:sz w:val="20"/>
          <w:szCs w:val="20"/>
          <w:lang w:eastAsia="en-US"/>
        </w:rPr>
        <w:t xml:space="preserve">. </w:t>
      </w:r>
      <w:ins w:id="96" w:author="Shu" w:date="2017-03-19T10:20:00Z">
        <w:r w:rsidR="007A2B90">
          <w:rPr>
            <w:rFonts w:eastAsia="Calibri" w:cs="Arial"/>
            <w:sz w:val="20"/>
            <w:szCs w:val="20"/>
            <w:lang w:eastAsia="en-US"/>
          </w:rPr>
          <w:t xml:space="preserve">To have statistical validity, 1) if the target variables are bounded then all PSA </w:t>
        </w:r>
        <w:r w:rsidR="007A2B90">
          <w:rPr>
            <w:rFonts w:eastAsia="Calibri" w:cs="Arial"/>
            <w:sz w:val="20"/>
            <w:szCs w:val="20"/>
            <w:lang w:eastAsia="en-US"/>
          </w:rPr>
          <w:lastRenderedPageBreak/>
          <w:t xml:space="preserve">realisations should be in the range as the target variables; 2) the mean and </w:t>
        </w:r>
      </w:ins>
      <w:ins w:id="97" w:author="Shu" w:date="2017-03-19T10:21:00Z">
        <w:r w:rsidR="007A2B90">
          <w:rPr>
            <w:rFonts w:eastAsia="Calibri" w:cs="Arial"/>
            <w:sz w:val="20"/>
            <w:szCs w:val="20"/>
            <w:lang w:eastAsia="en-US"/>
          </w:rPr>
          <w:t>variance</w:t>
        </w:r>
      </w:ins>
      <w:ins w:id="98" w:author="Shu" w:date="2017-03-19T10:20:00Z">
        <w:r w:rsidR="007A2B90">
          <w:rPr>
            <w:rFonts w:eastAsia="Calibri" w:cs="Arial"/>
            <w:sz w:val="20"/>
            <w:szCs w:val="20"/>
            <w:lang w:eastAsia="en-US"/>
          </w:rPr>
          <w:t xml:space="preserve"> </w:t>
        </w:r>
      </w:ins>
      <w:ins w:id="99" w:author="Shu" w:date="2017-03-19T10:21:00Z">
        <w:r w:rsidR="007A2B90">
          <w:rPr>
            <w:rFonts w:eastAsia="Calibri" w:cs="Arial"/>
            <w:sz w:val="20"/>
            <w:szCs w:val="20"/>
            <w:lang w:eastAsia="en-US"/>
          </w:rPr>
          <w:t xml:space="preserve">of the sampled values should match closely to the mean and variance of the target variables; 3) </w:t>
        </w:r>
      </w:ins>
      <w:ins w:id="100" w:author="Shu" w:date="2017-03-19T10:23:00Z">
        <w:r w:rsidR="00506CE6">
          <w:rPr>
            <w:rFonts w:eastAsia="Calibri" w:cs="Arial"/>
            <w:sz w:val="20"/>
            <w:szCs w:val="20"/>
            <w:lang w:eastAsia="en-US"/>
          </w:rPr>
          <w:t>the induced correlation</w:t>
        </w:r>
        <w:r w:rsidR="007A2B90">
          <w:rPr>
            <w:rFonts w:eastAsia="Calibri" w:cs="Arial"/>
            <w:sz w:val="20"/>
            <w:szCs w:val="20"/>
            <w:lang w:eastAsia="en-US"/>
          </w:rPr>
          <w:t xml:space="preserve"> between the sampled </w:t>
        </w:r>
      </w:ins>
      <w:ins w:id="101" w:author="Shu" w:date="2017-03-19T10:24:00Z">
        <w:r w:rsidR="0070360A">
          <w:rPr>
            <w:rFonts w:eastAsia="Calibri" w:cs="Arial"/>
            <w:sz w:val="20"/>
            <w:szCs w:val="20"/>
            <w:lang w:eastAsia="en-US"/>
          </w:rPr>
          <w:t xml:space="preserve">values should be plausible. </w:t>
        </w:r>
        <w:r w:rsidR="0070360A">
          <w:rPr>
            <w:rFonts w:eastAsia="Calibri" w:cs="Arial"/>
            <w:sz w:val="20"/>
            <w:szCs w:val="20"/>
            <w:lang w:eastAsia="en-US"/>
          </w:rPr>
          <w:br/>
        </w:r>
      </w:ins>
      <w:del w:id="102" w:author="Shu" w:date="2017-03-19T10:24:00Z">
        <w:r w:rsidRPr="00AD5376" w:rsidDel="0070360A">
          <w:rPr>
            <w:rFonts w:eastAsia="Calibri" w:cs="Arial"/>
            <w:sz w:val="20"/>
            <w:szCs w:val="20"/>
            <w:lang w:eastAsia="en-US"/>
          </w:rPr>
          <w:delText>For statistical validity, we propose the following four conditions.</w:delText>
        </w:r>
        <w:r w:rsidR="00377700" w:rsidDel="0070360A">
          <w:rPr>
            <w:rFonts w:eastAsia="Calibri" w:cs="Arial"/>
            <w:sz w:val="20"/>
            <w:szCs w:val="20"/>
            <w:lang w:eastAsia="en-US"/>
          </w:rPr>
          <w:br/>
        </w:r>
        <w:r w:rsidRPr="00AD5376" w:rsidDel="0070360A">
          <w:rPr>
            <w:rFonts w:eastAsia="Calibri" w:cs="Arial"/>
            <w:sz w:val="20"/>
            <w:szCs w:val="20"/>
            <w:lang w:eastAsia="en-US"/>
          </w:rPr>
          <w:delText xml:space="preserve"> </w:delText>
        </w:r>
        <w:r w:rsidR="006866DB" w:rsidDel="0070360A">
          <w:rPr>
            <w:rFonts w:eastAsia="Calibri" w:cs="Arial"/>
            <w:sz w:val="20"/>
            <w:szCs w:val="20"/>
            <w:lang w:eastAsia="en-US"/>
          </w:rPr>
          <w:br/>
        </w:r>
        <w:r w:rsidRPr="00AD5376" w:rsidDel="0070360A">
          <w:rPr>
            <w:rFonts w:eastAsia="Times New Roman" w:cs="Arial"/>
            <w:sz w:val="20"/>
            <w:szCs w:val="20"/>
            <w:u w:val="single"/>
            <w:lang w:eastAsia="en-GB"/>
          </w:rPr>
          <w:delText xml:space="preserve">Important information for characterising a statistical distribution should </w:delText>
        </w:r>
      </w:del>
      <w:del w:id="103" w:author="Shu" w:date="2017-03-17T10:11:00Z">
        <w:r w:rsidRPr="00AD5376" w:rsidDel="0016618D">
          <w:rPr>
            <w:rFonts w:eastAsia="Times New Roman" w:cs="Arial"/>
            <w:sz w:val="20"/>
            <w:szCs w:val="20"/>
            <w:u w:val="single"/>
            <w:lang w:eastAsia="en-GB"/>
          </w:rPr>
          <w:delText>not be unnecessarily disregarded</w:delText>
        </w:r>
      </w:del>
      <w:del w:id="104" w:author="Shu" w:date="2017-03-19T10:24:00Z">
        <w:r w:rsidRPr="00AD5376" w:rsidDel="0070360A">
          <w:rPr>
            <w:rFonts w:eastAsia="Times New Roman" w:cs="Arial"/>
            <w:sz w:val="20"/>
            <w:szCs w:val="20"/>
            <w:u w:val="single"/>
            <w:lang w:eastAsia="en-GB"/>
          </w:rPr>
          <w:delText>.</w:delText>
        </w:r>
        <w:r w:rsidRPr="00AD5376" w:rsidDel="0070360A">
          <w:rPr>
            <w:rFonts w:eastAsia="Times New Roman" w:cs="Arial"/>
            <w:sz w:val="20"/>
            <w:szCs w:val="20"/>
            <w:lang w:eastAsia="en-GB"/>
          </w:rPr>
          <w:delText xml:space="preserve"> Thus disregarding published standard errors would be inappropriate.</w:delText>
        </w:r>
        <w:r w:rsidR="00377700" w:rsidDel="0070360A">
          <w:rPr>
            <w:rFonts w:eastAsia="Times New Roman" w:cs="Arial"/>
            <w:sz w:val="20"/>
            <w:szCs w:val="20"/>
            <w:lang w:eastAsia="en-GB"/>
          </w:rPr>
          <w:br/>
        </w:r>
        <w:r w:rsidRPr="00AD5376" w:rsidDel="0070360A">
          <w:rPr>
            <w:rFonts w:eastAsia="Times New Roman" w:cs="Arial"/>
            <w:sz w:val="20"/>
            <w:szCs w:val="20"/>
            <w:u w:val="single"/>
            <w:lang w:eastAsia="en-GB"/>
          </w:rPr>
          <w:delText xml:space="preserve"> </w:delText>
        </w:r>
        <w:r w:rsidR="006866DB" w:rsidDel="0070360A">
          <w:rPr>
            <w:rFonts w:eastAsia="Times New Roman" w:cs="Arial"/>
            <w:sz w:val="20"/>
            <w:szCs w:val="20"/>
            <w:u w:val="single"/>
            <w:lang w:eastAsia="en-GB"/>
          </w:rPr>
          <w:br/>
        </w:r>
        <w:r w:rsidRPr="00AD5376" w:rsidDel="0070360A">
          <w:rPr>
            <w:rFonts w:eastAsia="Times New Roman" w:cs="Arial"/>
            <w:sz w:val="20"/>
            <w:szCs w:val="20"/>
            <w:u w:val="single"/>
            <w:lang w:eastAsia="en-GB"/>
          </w:rPr>
          <w:delText>Simulated values should not be biased</w:delText>
        </w:r>
        <w:r w:rsidRPr="00AD5376" w:rsidDel="0070360A">
          <w:rPr>
            <w:rFonts w:eastAsia="Times New Roman" w:cs="Arial"/>
            <w:sz w:val="20"/>
            <w:szCs w:val="20"/>
            <w:lang w:eastAsia="en-GB"/>
          </w:rPr>
          <w:delText>. Thus when the number of simulated values drawn is sufficiently large, the means and variances of the simulated values should converge on the means and variances of the data</w:delText>
        </w:r>
        <w:r w:rsidR="00377700" w:rsidDel="0070360A">
          <w:rPr>
            <w:rFonts w:eastAsia="Times New Roman" w:cs="Arial"/>
            <w:sz w:val="20"/>
            <w:szCs w:val="20"/>
            <w:lang w:eastAsia="en-GB"/>
          </w:rPr>
          <w:delText xml:space="preserve"> used to parameterise the model.</w:delText>
        </w:r>
        <w:r w:rsidR="00377700" w:rsidDel="0070360A">
          <w:rPr>
            <w:rFonts w:eastAsia="Times New Roman" w:cs="Arial"/>
            <w:sz w:val="20"/>
            <w:szCs w:val="20"/>
            <w:lang w:eastAsia="en-GB"/>
          </w:rPr>
          <w:br/>
        </w:r>
        <w:r w:rsidR="006866DB" w:rsidDel="0070360A">
          <w:rPr>
            <w:rFonts w:eastAsia="Times New Roman" w:cs="Arial"/>
            <w:sz w:val="20"/>
            <w:szCs w:val="20"/>
            <w:lang w:eastAsia="en-GB"/>
          </w:rPr>
          <w:br/>
        </w:r>
        <w:r w:rsidRPr="00AD5376" w:rsidDel="0070360A">
          <w:rPr>
            <w:rFonts w:eastAsia="Times New Roman" w:cs="Arial"/>
            <w:sz w:val="20"/>
            <w:szCs w:val="20"/>
            <w:u w:val="single"/>
            <w:lang w:eastAsia="en-GB"/>
          </w:rPr>
          <w:delText>Uncertainty about the difference between paired parameter values should be plausible</w:delText>
        </w:r>
        <w:r w:rsidRPr="00AD5376" w:rsidDel="0070360A">
          <w:rPr>
            <w:rFonts w:eastAsia="Times New Roman" w:cs="Arial"/>
            <w:sz w:val="20"/>
            <w:szCs w:val="20"/>
            <w:lang w:eastAsia="en-GB"/>
          </w:rPr>
          <w:delText>. Differences in paired estimates sampled within the PSA must seem plausible with respect to both the mean and the variance.</w:delText>
        </w:r>
        <w:r w:rsidR="00377700" w:rsidDel="0070360A">
          <w:rPr>
            <w:rFonts w:eastAsia="Times New Roman" w:cs="Arial"/>
            <w:sz w:val="20"/>
            <w:szCs w:val="20"/>
            <w:lang w:eastAsia="en-GB"/>
          </w:rPr>
          <w:br/>
        </w:r>
      </w:del>
      <w:del w:id="105" w:author="Shu" w:date="2017-03-17T10:13:00Z">
        <w:r w:rsidRPr="00AD5376" w:rsidDel="0016618D">
          <w:rPr>
            <w:rFonts w:eastAsia="Times New Roman" w:cs="Arial"/>
            <w:sz w:val="20"/>
            <w:szCs w:val="20"/>
            <w:lang w:eastAsia="en-GB"/>
          </w:rPr>
          <w:delText xml:space="preserve"> </w:delText>
        </w:r>
        <w:r w:rsidR="006866DB" w:rsidDel="0016618D">
          <w:rPr>
            <w:rFonts w:eastAsia="Times New Roman" w:cs="Arial"/>
            <w:sz w:val="20"/>
            <w:szCs w:val="20"/>
            <w:lang w:eastAsia="en-GB"/>
          </w:rPr>
          <w:br/>
        </w:r>
        <w:r w:rsidRPr="00AD5376" w:rsidDel="0016618D">
          <w:rPr>
            <w:rFonts w:eastAsia="Times New Roman" w:cs="Arial"/>
            <w:sz w:val="20"/>
            <w:szCs w:val="20"/>
            <w:u w:val="single"/>
            <w:lang w:eastAsia="en-GB"/>
          </w:rPr>
          <w:delText>Simulated values should not depend heavily on additional tuning parameters</w:delText>
        </w:r>
        <w:r w:rsidRPr="00AD5376" w:rsidDel="0016618D">
          <w:rPr>
            <w:rFonts w:eastAsia="Times New Roman" w:cs="Arial"/>
            <w:b/>
            <w:i/>
            <w:sz w:val="20"/>
            <w:szCs w:val="20"/>
            <w:u w:val="single"/>
            <w:lang w:eastAsia="en-GB"/>
          </w:rPr>
          <w:delText>.</w:delText>
        </w:r>
        <w:r w:rsidRPr="00AD5376" w:rsidDel="0016618D">
          <w:rPr>
            <w:rFonts w:eastAsia="Times New Roman" w:cs="Arial"/>
            <w:b/>
            <w:i/>
            <w:sz w:val="20"/>
            <w:szCs w:val="20"/>
            <w:lang w:eastAsia="en-GB"/>
          </w:rPr>
          <w:delText xml:space="preserve"> </w:delText>
        </w:r>
        <w:r w:rsidRPr="00AD5376" w:rsidDel="0016618D">
          <w:rPr>
            <w:rFonts w:eastAsia="Times New Roman" w:cs="Arial"/>
            <w:sz w:val="20"/>
            <w:szCs w:val="20"/>
            <w:lang w:eastAsia="en-GB"/>
          </w:rPr>
          <w:delText>An example of a tuning parameter would be the choice of bandwidth parameter, h, used in a kernel density estimator.</w:delText>
        </w:r>
        <w:r w:rsidR="00E25157" w:rsidRPr="00AD5376" w:rsidDel="0016618D">
          <w:rPr>
            <w:rFonts w:eastAsia="Times New Roman" w:cs="Arial"/>
            <w:sz w:val="20"/>
            <w:szCs w:val="20"/>
            <w:vertAlign w:val="superscript"/>
            <w:lang w:eastAsia="en-GB"/>
          </w:rPr>
          <w:delText>[</w:delText>
        </w:r>
        <w:r w:rsidRPr="00AD5376" w:rsidDel="0016618D">
          <w:rPr>
            <w:rFonts w:eastAsia="Times New Roman" w:cs="Arial"/>
            <w:sz w:val="20"/>
            <w:szCs w:val="20"/>
            <w:vertAlign w:val="superscript"/>
            <w:lang w:eastAsia="en-GB"/>
          </w:rPr>
          <w:endnoteReference w:id="5"/>
        </w:r>
        <w:r w:rsidR="00E25157" w:rsidRPr="00AD5376" w:rsidDel="0016618D">
          <w:rPr>
            <w:rFonts w:eastAsia="Times New Roman" w:cs="Arial"/>
            <w:sz w:val="20"/>
            <w:szCs w:val="20"/>
            <w:vertAlign w:val="superscript"/>
            <w:lang w:eastAsia="en-GB"/>
          </w:rPr>
          <w:delText>]</w:delText>
        </w:r>
        <w:r w:rsidRPr="00AD5376" w:rsidDel="0016618D">
          <w:rPr>
            <w:rFonts w:eastAsia="Times New Roman" w:cs="Arial"/>
            <w:sz w:val="20"/>
            <w:szCs w:val="20"/>
            <w:lang w:eastAsia="en-GB"/>
          </w:rPr>
          <w:delText xml:space="preserve"> If tuning parameters noticeably affect the samples it suggests the results are more reflective of the assumptions used than of the data itself.</w:delText>
        </w:r>
      </w:del>
      <w:del w:id="108" w:author="Shu" w:date="2017-03-19T10:24:00Z">
        <w:r w:rsidR="006866DB" w:rsidDel="0070360A">
          <w:rPr>
            <w:rFonts w:eastAsia="Times New Roman" w:cs="Arial"/>
            <w:sz w:val="20"/>
            <w:szCs w:val="20"/>
            <w:lang w:eastAsia="en-GB"/>
          </w:rPr>
          <w:br/>
        </w:r>
      </w:del>
      <w:r w:rsidR="0030620B">
        <w:rPr>
          <w:rFonts w:eastAsia="Calibri" w:cs="Arial"/>
          <w:sz w:val="20"/>
          <w:szCs w:val="20"/>
          <w:lang w:eastAsia="en-US"/>
        </w:rPr>
        <w:br/>
        <w:t>Method</w:t>
      </w:r>
      <w:r w:rsidR="0030620B">
        <w:rPr>
          <w:rFonts w:eastAsia="Calibri" w:cs="Arial"/>
          <w:sz w:val="20"/>
          <w:szCs w:val="20"/>
          <w:lang w:eastAsia="en-US"/>
        </w:rPr>
        <w:br/>
      </w:r>
      <w:r w:rsidR="00EC159B" w:rsidRPr="0030620B">
        <w:rPr>
          <w:rFonts w:eastAsia="Calibri" w:cs="Arial"/>
          <w:sz w:val="20"/>
          <w:szCs w:val="20"/>
          <w:lang w:eastAsia="en-US"/>
        </w:rPr>
        <w:t xml:space="preserve">Suppose that there are two variables </w:t>
      </w:r>
      <m:oMath>
        <m:r>
          <w:rPr>
            <w:rFonts w:ascii="Cambria Math" w:eastAsia="Calibri" w:hAnsi="Cambria Math" w:cs="Arial"/>
            <w:sz w:val="20"/>
            <w:szCs w:val="20"/>
            <w:lang w:eastAsia="en-US"/>
          </w:rPr>
          <m:t>X</m:t>
        </m:r>
      </m:oMath>
      <w:r w:rsidR="00EC159B" w:rsidRPr="0030620B">
        <w:rPr>
          <w:rFonts w:eastAsia="Calibri" w:cs="Arial"/>
          <w:sz w:val="20"/>
          <w:szCs w:val="20"/>
          <w:lang w:eastAsia="en-US"/>
        </w:rPr>
        <w:t xml:space="preserve"> and </w:t>
      </w:r>
      <m:oMath>
        <m:r>
          <w:rPr>
            <w:rFonts w:ascii="Cambria Math" w:eastAsia="Calibri" w:hAnsi="Cambria Math" w:cs="Arial"/>
            <w:sz w:val="20"/>
            <w:szCs w:val="20"/>
            <w:lang w:eastAsia="en-US"/>
          </w:rPr>
          <m:t>Y</m:t>
        </m:r>
      </m:oMath>
      <w:r w:rsidR="00EC159B" w:rsidRPr="0030620B">
        <w:rPr>
          <w:rFonts w:eastAsia="Calibri" w:cs="Arial"/>
          <w:sz w:val="20"/>
          <w:szCs w:val="20"/>
          <w:lang w:eastAsia="en-US"/>
        </w:rPr>
        <w:t xml:space="preserve"> with</w:t>
      </w:r>
      <w:r w:rsidR="00EC159B">
        <w:rPr>
          <w:rFonts w:eastAsia="Calibri" w:cs="Arial"/>
          <w:sz w:val="20"/>
          <w:szCs w:val="20"/>
          <w:lang w:eastAsia="en-US"/>
        </w:rPr>
        <w:t xml:space="preserve"> the value of</w:t>
      </w:r>
      <w:r w:rsidR="00EC159B" w:rsidRPr="0030620B">
        <w:rPr>
          <w:rFonts w:eastAsia="Calibri" w:cs="Arial"/>
          <w:sz w:val="20"/>
          <w:szCs w:val="20"/>
          <w:lang w:eastAsia="en-US"/>
        </w:rPr>
        <w:t xml:space="preserve"> </w:t>
      </w:r>
      <m:oMath>
        <m:r>
          <w:rPr>
            <w:rFonts w:ascii="Cambria Math" w:eastAsia="Calibri" w:hAnsi="Cambria Math" w:cs="Arial"/>
            <w:sz w:val="20"/>
            <w:szCs w:val="20"/>
            <w:lang w:eastAsia="en-US"/>
          </w:rPr>
          <m:t>Y</m:t>
        </m:r>
      </m:oMath>
      <w:r w:rsidR="00EC159B" w:rsidRPr="0030620B">
        <w:rPr>
          <w:rFonts w:eastAsia="Calibri" w:cs="Arial"/>
          <w:sz w:val="20"/>
          <w:szCs w:val="20"/>
          <w:lang w:eastAsia="en-US"/>
        </w:rPr>
        <w:t xml:space="preserve"> </w:t>
      </w:r>
      <w:r w:rsidR="00EC159B">
        <w:rPr>
          <w:rFonts w:eastAsia="Calibri" w:cs="Arial"/>
          <w:sz w:val="20"/>
          <w:szCs w:val="20"/>
          <w:lang w:eastAsia="en-US"/>
        </w:rPr>
        <w:t xml:space="preserve">is greater than the value </w:t>
      </w:r>
      <w:proofErr w:type="gramStart"/>
      <w:r w:rsidR="00EC159B">
        <w:rPr>
          <w:rFonts w:eastAsia="Calibri" w:cs="Arial"/>
          <w:sz w:val="20"/>
          <w:szCs w:val="20"/>
          <w:lang w:eastAsia="en-US"/>
        </w:rPr>
        <w:t>of</w:t>
      </w:r>
      <w:r w:rsidR="00EC159B" w:rsidRPr="0030620B">
        <w:rPr>
          <w:rFonts w:eastAsia="Calibri" w:cs="Arial"/>
          <w:sz w:val="20"/>
          <w:szCs w:val="20"/>
          <w:lang w:eastAsia="en-US"/>
        </w:rPr>
        <w:t xml:space="preserve"> </w:t>
      </w:r>
      <w:proofErr w:type="gramEnd"/>
      <m:oMath>
        <m:r>
          <w:rPr>
            <w:rFonts w:ascii="Cambria Math" w:eastAsia="Calibri" w:hAnsi="Cambria Math" w:cs="Arial"/>
            <w:sz w:val="20"/>
            <w:szCs w:val="20"/>
            <w:lang w:eastAsia="en-US"/>
          </w:rPr>
          <m:t>X</m:t>
        </m:r>
      </m:oMath>
      <w:r w:rsidR="00EC159B" w:rsidRPr="0030620B">
        <w:rPr>
          <w:rFonts w:eastAsia="Calibri" w:cs="Arial"/>
          <w:sz w:val="20"/>
          <w:szCs w:val="20"/>
          <w:lang w:eastAsia="en-US"/>
        </w:rPr>
        <w:t xml:space="preserve">, where the distribution of </w:t>
      </w:r>
      <m:oMath>
        <m:r>
          <w:rPr>
            <w:rFonts w:ascii="Cambria Math" w:eastAsia="Calibri" w:hAnsi="Cambria Math" w:cs="Arial"/>
            <w:sz w:val="20"/>
            <w:szCs w:val="20"/>
            <w:lang w:eastAsia="en-US"/>
          </w:rPr>
          <m:t>X</m:t>
        </m:r>
      </m:oMath>
      <w:r w:rsidR="00EC159B" w:rsidRPr="0030620B">
        <w:rPr>
          <w:rFonts w:eastAsia="Calibri" w:cs="Arial"/>
          <w:sz w:val="20"/>
          <w:szCs w:val="20"/>
          <w:lang w:eastAsia="en-US"/>
        </w:rPr>
        <w:t xml:space="preserve"> has mean</w:t>
      </w:r>
      <m:oMath>
        <m:r>
          <m:rPr>
            <m:lit/>
          </m:rPr>
          <w:rPr>
            <w:rFonts w:ascii="Cambria Math" w:eastAsia="Calibri" w:hAnsi="Cambria Math" w:cs="Arial"/>
            <w:sz w:val="20"/>
            <w:szCs w:val="20"/>
            <w:lang w:eastAsia="en-US"/>
          </w:rPr>
          <m:t xml:space="preserve"> </m:t>
        </m:r>
        <m:sSub>
          <m:sSubPr>
            <m:ctrlPr>
              <w:rPr>
                <w:rFonts w:ascii="Cambria Math" w:eastAsia="Calibri" w:hAnsi="Cambria Math" w:cs="Arial"/>
                <w:i/>
                <w:sz w:val="20"/>
                <w:szCs w:val="20"/>
                <w:lang w:eastAsia="en-US"/>
              </w:rPr>
            </m:ctrlPr>
          </m:sSubPr>
          <m:e>
            <m:r>
              <w:rPr>
                <w:rFonts w:ascii="Cambria Math" w:eastAsia="Calibri" w:hAnsi="Cambria Math" w:cs="Arial"/>
                <w:sz w:val="20"/>
                <w:szCs w:val="20"/>
                <w:lang w:eastAsia="en-US"/>
              </w:rPr>
              <m:t>μ</m:t>
            </m:r>
          </m:e>
          <m:sub>
            <m:r>
              <w:rPr>
                <w:rFonts w:ascii="Cambria Math" w:eastAsia="Calibri" w:hAnsi="Cambria Math" w:cs="Arial"/>
                <w:sz w:val="20"/>
                <w:szCs w:val="20"/>
                <w:lang w:eastAsia="en-US"/>
              </w:rPr>
              <m:t>X</m:t>
            </m:r>
          </m:sub>
        </m:sSub>
      </m:oMath>
      <w:r w:rsidR="00EC159B" w:rsidRPr="0030620B">
        <w:rPr>
          <w:rFonts w:eastAsia="Calibri" w:cs="Arial"/>
          <w:sz w:val="20"/>
          <w:szCs w:val="20"/>
          <w:lang w:eastAsia="en-US"/>
        </w:rPr>
        <w:t xml:space="preserve"> and variance </w:t>
      </w:r>
      <m:oMath>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X</m:t>
            </m:r>
          </m:sub>
          <m:sup>
            <m:r>
              <w:rPr>
                <w:rFonts w:ascii="Cambria Math" w:eastAsia="Calibri" w:hAnsi="Cambria Math" w:cs="Arial"/>
                <w:sz w:val="20"/>
                <w:szCs w:val="20"/>
                <w:lang w:eastAsia="en-US"/>
              </w:rPr>
              <m:t>2</m:t>
            </m:r>
          </m:sup>
        </m:sSubSup>
      </m:oMath>
      <w:r w:rsidR="00EC159B" w:rsidRPr="0030620B">
        <w:rPr>
          <w:rFonts w:eastAsia="Calibri" w:cs="Arial"/>
          <w:sz w:val="20"/>
          <w:szCs w:val="20"/>
          <w:lang w:eastAsia="en-US"/>
        </w:rPr>
        <w:t xml:space="preserve">, and the distribution of </w:t>
      </w:r>
      <m:oMath>
        <m:r>
          <w:rPr>
            <w:rFonts w:ascii="Cambria Math" w:eastAsia="Calibri" w:hAnsi="Cambria Math" w:cs="Arial"/>
            <w:sz w:val="20"/>
            <w:szCs w:val="20"/>
            <w:lang w:eastAsia="en-US"/>
          </w:rPr>
          <m:t xml:space="preserve">Y </m:t>
        </m:r>
      </m:oMath>
      <w:r w:rsidR="00EC159B" w:rsidRPr="0030620B">
        <w:rPr>
          <w:rFonts w:eastAsia="Calibri" w:cs="Arial"/>
          <w:sz w:val="20"/>
          <w:szCs w:val="20"/>
          <w:lang w:eastAsia="en-US"/>
        </w:rPr>
        <w:t xml:space="preserve">has mean </w:t>
      </w:r>
      <m:oMath>
        <m:r>
          <m:rPr>
            <m:lit/>
          </m:rPr>
          <w:rPr>
            <w:rFonts w:ascii="Cambria Math" w:eastAsia="Calibri" w:hAnsi="Cambria Math" w:cs="Arial"/>
            <w:sz w:val="20"/>
            <w:szCs w:val="20"/>
            <w:lang w:eastAsia="en-US"/>
          </w:rPr>
          <m:t xml:space="preserve"> </m:t>
        </m:r>
        <m:sSub>
          <m:sSubPr>
            <m:ctrlPr>
              <w:rPr>
                <w:rFonts w:ascii="Cambria Math" w:eastAsia="Calibri" w:hAnsi="Cambria Math" w:cs="Arial"/>
                <w:i/>
                <w:sz w:val="20"/>
                <w:szCs w:val="20"/>
                <w:lang w:eastAsia="en-US"/>
              </w:rPr>
            </m:ctrlPr>
          </m:sSubPr>
          <m:e>
            <m:r>
              <w:rPr>
                <w:rFonts w:ascii="Cambria Math" w:eastAsia="Calibri" w:hAnsi="Cambria Math" w:cs="Arial"/>
                <w:sz w:val="20"/>
                <w:szCs w:val="20"/>
                <w:lang w:eastAsia="en-US"/>
              </w:rPr>
              <m:t>μ</m:t>
            </m:r>
          </m:e>
          <m:sub>
            <m:r>
              <w:rPr>
                <w:rFonts w:ascii="Cambria Math" w:eastAsia="Calibri" w:hAnsi="Cambria Math" w:cs="Arial"/>
                <w:sz w:val="20"/>
                <w:szCs w:val="20"/>
                <w:lang w:eastAsia="en-US"/>
              </w:rPr>
              <m:t>Y</m:t>
            </m:r>
          </m:sub>
        </m:sSub>
      </m:oMath>
      <w:r w:rsidR="00EC159B" w:rsidRPr="0030620B">
        <w:rPr>
          <w:rFonts w:eastAsia="Calibri" w:cs="Arial"/>
          <w:sz w:val="20"/>
          <w:szCs w:val="20"/>
          <w:lang w:eastAsia="en-US"/>
        </w:rPr>
        <w:t xml:space="preserve"> and variance </w:t>
      </w:r>
      <m:oMath>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Y</m:t>
            </m:r>
          </m:sub>
          <m:sup>
            <m:r>
              <w:rPr>
                <w:rFonts w:ascii="Cambria Math" w:eastAsia="Calibri" w:hAnsi="Cambria Math" w:cs="Arial"/>
                <w:sz w:val="20"/>
                <w:szCs w:val="20"/>
                <w:lang w:eastAsia="en-US"/>
              </w:rPr>
              <m:t>2</m:t>
            </m:r>
          </m:sup>
        </m:sSubSup>
      </m:oMath>
      <w:r w:rsidR="00EC159B" w:rsidRPr="0030620B">
        <w:rPr>
          <w:rFonts w:eastAsia="Calibri" w:cs="Arial"/>
          <w:sz w:val="20"/>
          <w:szCs w:val="20"/>
          <w:lang w:eastAsia="en-US"/>
        </w:rPr>
        <w:t xml:space="preserve">.  </w:t>
      </w:r>
      <w:proofErr w:type="gramStart"/>
      <w:r w:rsidR="00EC159B" w:rsidRPr="0030620B">
        <w:rPr>
          <w:rFonts w:eastAsia="Calibri" w:cs="Arial"/>
          <w:sz w:val="20"/>
          <w:szCs w:val="20"/>
          <w:lang w:eastAsia="en-US"/>
        </w:rPr>
        <w:t xml:space="preserve">If </w:t>
      </w:r>
      <w:proofErr w:type="gramEnd"/>
      <m:oMath>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Y</m:t>
            </m:r>
          </m:sub>
          <m:sup>
            <m:r>
              <w:rPr>
                <w:rFonts w:ascii="Cambria Math" w:eastAsia="Calibri" w:hAnsi="Cambria Math" w:cs="Arial"/>
                <w:sz w:val="20"/>
                <w:szCs w:val="20"/>
                <w:lang w:eastAsia="en-US"/>
              </w:rPr>
              <m:t>2</m:t>
            </m:r>
          </m:sup>
        </m:sSubSup>
        <m:r>
          <w:rPr>
            <w:rFonts w:ascii="Cambria Math" w:eastAsia="Calibri" w:hAnsi="Cambria Math" w:cs="Arial"/>
            <w:sz w:val="20"/>
            <w:szCs w:val="20"/>
            <w:lang w:eastAsia="en-US"/>
          </w:rPr>
          <m:t>&gt;</m:t>
        </m:r>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X</m:t>
            </m:r>
          </m:sub>
          <m:sup>
            <m:r>
              <w:rPr>
                <w:rFonts w:ascii="Cambria Math" w:eastAsia="Calibri" w:hAnsi="Cambria Math" w:cs="Arial"/>
                <w:sz w:val="20"/>
                <w:szCs w:val="20"/>
                <w:lang w:eastAsia="en-US"/>
              </w:rPr>
              <m:t>2</m:t>
            </m:r>
          </m:sup>
        </m:sSubSup>
      </m:oMath>
      <w:r w:rsidR="00EC159B" w:rsidRPr="0030620B">
        <w:rPr>
          <w:rFonts w:eastAsia="Calibri" w:cs="Arial"/>
          <w:sz w:val="20"/>
          <w:szCs w:val="20"/>
          <w:lang w:eastAsia="en-US"/>
        </w:rPr>
        <w:t xml:space="preserve">, then define </w:t>
      </w:r>
    </w:p>
    <w:p w14:paraId="53162AA6" w14:textId="77777777" w:rsidR="0007123A" w:rsidRDefault="00EC159B" w:rsidP="0007123A">
      <w:pPr>
        <w:spacing w:line="480" w:lineRule="auto"/>
        <w:jc w:val="center"/>
        <w:rPr>
          <w:ins w:id="109" w:author="Jonathan Minton" w:date="2017-03-28T16:03:00Z"/>
          <w:rFonts w:eastAsia="Calibri" w:cs="Arial"/>
          <w:sz w:val="20"/>
          <w:szCs w:val="20"/>
          <w:lang w:eastAsia="en-US"/>
        </w:rPr>
        <w:pPrChange w:id="110" w:author="Jonathan Minton" w:date="2017-03-28T16:02:00Z">
          <w:pPr>
            <w:spacing w:line="480" w:lineRule="auto"/>
          </w:pPr>
        </w:pPrChange>
      </w:pPr>
      <w:del w:id="111" w:author="Jonathan Minton" w:date="2017-03-28T16:02:00Z">
        <w:r w:rsidDel="0007123A">
          <w:rPr>
            <w:rFonts w:eastAsia="Calibri" w:cs="Arial"/>
            <w:sz w:val="20"/>
            <w:szCs w:val="20"/>
            <w:lang w:eastAsia="en-US"/>
          </w:rPr>
          <w:br/>
        </w:r>
      </w:del>
      <m:oMath>
        <m:r>
          <w:rPr>
            <w:rFonts w:ascii="Cambria Math" w:eastAsia="Calibri" w:hAnsi="Cambria Math" w:cs="Arial"/>
            <w:sz w:val="20"/>
            <w:szCs w:val="20"/>
            <w:lang w:eastAsia="en-US"/>
          </w:rPr>
          <m:t>Y</m:t>
        </m:r>
        <m:r>
          <m:rPr>
            <m:sty m:val="p"/>
          </m:rPr>
          <w:rPr>
            <w:rFonts w:ascii="Cambria Math" w:eastAsia="Calibri" w:hAnsi="Cambria Math" w:cs="Arial"/>
            <w:sz w:val="20"/>
            <w:szCs w:val="20"/>
            <w:lang w:eastAsia="en-US"/>
          </w:rPr>
          <m:t>=</m:t>
        </m:r>
        <m:r>
          <w:rPr>
            <w:rFonts w:ascii="Cambria Math" w:eastAsia="Calibri" w:hAnsi="Cambria Math" w:cs="Arial"/>
            <w:sz w:val="20"/>
            <w:szCs w:val="20"/>
            <w:lang w:eastAsia="en-US"/>
          </w:rPr>
          <m:t>X</m:t>
        </m:r>
        <m:r>
          <m:rPr>
            <m:sty m:val="p"/>
          </m:rPr>
          <w:rPr>
            <w:rFonts w:ascii="Cambria Math" w:eastAsia="Calibri" w:hAnsi="Cambria Math" w:cs="Arial"/>
            <w:sz w:val="20"/>
            <w:szCs w:val="20"/>
            <w:lang w:eastAsia="en-US"/>
          </w:rPr>
          <m:t>+Δ</m:t>
        </m:r>
      </m:oMath>
      <w:r w:rsidRPr="0030620B">
        <w:rPr>
          <w:rFonts w:eastAsia="Calibri" w:cs="Arial"/>
          <w:i/>
          <w:iCs/>
          <w:sz w:val="20"/>
          <w:szCs w:val="20"/>
          <w:lang w:eastAsia="en-US"/>
        </w:rPr>
        <w:t>.</w:t>
      </w:r>
      <w:r>
        <w:rPr>
          <w:rFonts w:eastAsia="Calibri" w:cs="Arial"/>
          <w:i/>
          <w:iCs/>
          <w:sz w:val="20"/>
          <w:szCs w:val="20"/>
          <w:lang w:eastAsia="en-US"/>
        </w:rPr>
        <w:tab/>
      </w:r>
      <w:r w:rsidRPr="0030620B">
        <w:rPr>
          <w:rFonts w:eastAsia="Calibri" w:cs="Arial"/>
          <w:iCs/>
          <w:sz w:val="20"/>
          <w:szCs w:val="20"/>
          <w:lang w:eastAsia="en-US"/>
        </w:rPr>
        <w:t>(1)</w:t>
      </w:r>
    </w:p>
    <w:p w14:paraId="370B135F" w14:textId="77777777" w:rsidR="0007123A" w:rsidRDefault="00EC159B" w:rsidP="0007123A">
      <w:pPr>
        <w:spacing w:line="480" w:lineRule="auto"/>
        <w:rPr>
          <w:ins w:id="112" w:author="Jonathan Minton" w:date="2017-03-28T16:03:00Z"/>
          <w:rFonts w:eastAsia="Calibri" w:cs="Arial"/>
          <w:sz w:val="20"/>
          <w:szCs w:val="20"/>
          <w:lang w:eastAsia="en-US"/>
        </w:rPr>
        <w:pPrChange w:id="113" w:author="Jonathan Minton" w:date="2017-03-28T16:03:00Z">
          <w:pPr>
            <w:spacing w:line="480" w:lineRule="auto"/>
          </w:pPr>
        </w:pPrChange>
      </w:pPr>
      <w:del w:id="114" w:author="Jonathan Minton" w:date="2017-03-28T16:03:00Z">
        <w:r w:rsidRPr="0030620B" w:rsidDel="0007123A">
          <w:rPr>
            <w:rFonts w:eastAsia="Calibri" w:cs="Arial"/>
            <w:sz w:val="20"/>
            <w:szCs w:val="20"/>
            <w:lang w:eastAsia="en-US"/>
          </w:rPr>
          <w:br/>
        </w:r>
      </w:del>
      <w:proofErr w:type="gramStart"/>
      <w:r w:rsidRPr="0030620B">
        <w:rPr>
          <w:rFonts w:eastAsia="Calibri" w:cs="Arial"/>
          <w:sz w:val="20"/>
          <w:szCs w:val="20"/>
          <w:lang w:eastAsia="en-US"/>
        </w:rPr>
        <w:t xml:space="preserve">If </w:t>
      </w:r>
      <w:proofErr w:type="gramEnd"/>
      <m:oMath>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Y</m:t>
            </m:r>
          </m:sub>
          <m:sup>
            <m:r>
              <w:rPr>
                <w:rFonts w:ascii="Cambria Math" w:eastAsia="Calibri" w:hAnsi="Cambria Math" w:cs="Arial"/>
                <w:sz w:val="20"/>
                <w:szCs w:val="20"/>
                <w:lang w:eastAsia="en-US"/>
              </w:rPr>
              <m:t>2</m:t>
            </m:r>
          </m:sup>
        </m:sSubSup>
        <m:r>
          <w:rPr>
            <w:rFonts w:ascii="Cambria Math" w:eastAsia="Calibri" w:hAnsi="Cambria Math" w:cs="Arial"/>
            <w:sz w:val="20"/>
            <w:szCs w:val="20"/>
            <w:lang w:eastAsia="en-US"/>
          </w:rPr>
          <m:t>&lt;</m:t>
        </m:r>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X</m:t>
            </m:r>
          </m:sub>
          <m:sup>
            <m:r>
              <w:rPr>
                <w:rFonts w:ascii="Cambria Math" w:eastAsia="Calibri" w:hAnsi="Cambria Math" w:cs="Arial"/>
                <w:sz w:val="20"/>
                <w:szCs w:val="20"/>
                <w:lang w:eastAsia="en-US"/>
              </w:rPr>
              <m:t>2</m:t>
            </m:r>
          </m:sup>
        </m:sSubSup>
      </m:oMath>
      <w:r w:rsidRPr="0030620B">
        <w:rPr>
          <w:rFonts w:eastAsia="Calibri" w:cs="Arial"/>
          <w:sz w:val="20"/>
          <w:szCs w:val="20"/>
          <w:lang w:eastAsia="en-US"/>
        </w:rPr>
        <w:t>, then define</w:t>
      </w:r>
    </w:p>
    <w:p w14:paraId="0BD70CE5" w14:textId="7B2DDEC7" w:rsidR="0007123A" w:rsidRDefault="00EC159B" w:rsidP="0007123A">
      <w:pPr>
        <w:spacing w:line="480" w:lineRule="auto"/>
        <w:jc w:val="center"/>
        <w:rPr>
          <w:ins w:id="115" w:author="Jonathan Minton" w:date="2017-03-28T16:03:00Z"/>
          <w:rFonts w:eastAsia="Calibri" w:cs="Arial"/>
          <w:iCs/>
          <w:sz w:val="20"/>
          <w:szCs w:val="20"/>
          <w:lang w:eastAsia="en-US"/>
        </w:rPr>
        <w:pPrChange w:id="116" w:author="Jonathan Minton" w:date="2017-03-28T16:03:00Z">
          <w:pPr>
            <w:spacing w:line="480" w:lineRule="auto"/>
          </w:pPr>
        </w:pPrChange>
      </w:pPr>
      <w:del w:id="117" w:author="Jonathan Minton" w:date="2017-03-28T16:03:00Z">
        <w:r w:rsidDel="0007123A">
          <w:rPr>
            <w:rFonts w:eastAsia="Calibri" w:cs="Arial"/>
            <w:sz w:val="20"/>
            <w:szCs w:val="20"/>
            <w:lang w:eastAsia="en-US"/>
          </w:rPr>
          <w:br/>
        </w:r>
      </w:del>
      <m:oMath>
        <m:r>
          <w:rPr>
            <w:rFonts w:ascii="Cambria Math" w:eastAsia="Calibri" w:hAnsi="Cambria Math" w:cs="Arial"/>
            <w:sz w:val="20"/>
            <w:szCs w:val="20"/>
            <w:lang w:eastAsia="en-US"/>
          </w:rPr>
          <m:t>X</m:t>
        </m:r>
        <m:r>
          <m:rPr>
            <m:sty m:val="p"/>
          </m:rPr>
          <w:rPr>
            <w:rFonts w:ascii="Cambria Math" w:eastAsia="Calibri" w:hAnsi="Cambria Math" w:cs="Arial"/>
            <w:sz w:val="20"/>
            <w:szCs w:val="20"/>
            <w:lang w:eastAsia="en-US"/>
          </w:rPr>
          <m:t>=</m:t>
        </m:r>
        <m:r>
          <w:rPr>
            <w:rFonts w:ascii="Cambria Math" w:eastAsia="Calibri" w:hAnsi="Cambria Math" w:cs="Arial"/>
            <w:sz w:val="20"/>
            <w:szCs w:val="20"/>
            <w:lang w:eastAsia="en-US"/>
          </w:rPr>
          <m:t>Y</m:t>
        </m:r>
        <m:r>
          <m:rPr>
            <m:sty m:val="p"/>
          </m:rPr>
          <w:rPr>
            <w:rFonts w:ascii="Cambria Math" w:eastAsia="Calibri" w:hAnsi="Cambria Math" w:cs="Arial"/>
            <w:sz w:val="20"/>
            <w:szCs w:val="20"/>
            <w:lang w:eastAsia="en-US"/>
          </w:rPr>
          <m:t>-Δ</m:t>
        </m:r>
      </m:oMath>
      <w:r w:rsidRPr="0030620B">
        <w:rPr>
          <w:rFonts w:eastAsia="Calibri" w:cs="Arial"/>
          <w:i/>
          <w:iCs/>
          <w:sz w:val="20"/>
          <w:szCs w:val="20"/>
          <w:lang w:eastAsia="en-US"/>
        </w:rPr>
        <w:t>.</w:t>
      </w:r>
      <w:r>
        <w:rPr>
          <w:rFonts w:eastAsia="Calibri" w:cs="Arial"/>
          <w:i/>
          <w:iCs/>
          <w:sz w:val="20"/>
          <w:szCs w:val="20"/>
          <w:lang w:eastAsia="en-US"/>
        </w:rPr>
        <w:tab/>
      </w:r>
      <w:r w:rsidRPr="0030620B">
        <w:rPr>
          <w:rFonts w:eastAsia="Calibri" w:cs="Arial"/>
          <w:iCs/>
          <w:sz w:val="20"/>
          <w:szCs w:val="20"/>
          <w:lang w:eastAsia="en-US"/>
        </w:rPr>
        <w:t>(2)</w:t>
      </w:r>
    </w:p>
    <w:p w14:paraId="3D5A2218" w14:textId="77777777" w:rsidR="0043715A" w:rsidRDefault="00EC159B" w:rsidP="0007123A">
      <w:pPr>
        <w:spacing w:line="480" w:lineRule="auto"/>
        <w:rPr>
          <w:ins w:id="118" w:author="Jonathan Minton" w:date="2017-03-28T16:11:00Z"/>
          <w:rFonts w:eastAsia="Calibri" w:cs="Arial"/>
          <w:sz w:val="20"/>
          <w:szCs w:val="20"/>
          <w:lang w:eastAsia="en-US"/>
        </w:rPr>
        <w:pPrChange w:id="119" w:author="Jonathan Minton" w:date="2017-03-28T16:03:00Z">
          <w:pPr>
            <w:spacing w:line="480" w:lineRule="auto"/>
          </w:pPr>
        </w:pPrChange>
      </w:pPr>
      <w:r>
        <w:rPr>
          <w:rFonts w:eastAsia="Calibri" w:cs="Arial"/>
          <w:iCs/>
          <w:sz w:val="20"/>
          <w:szCs w:val="20"/>
          <w:lang w:eastAsia="en-US"/>
        </w:rPr>
        <w:br/>
      </w:r>
      <w:r w:rsidRPr="0030620B">
        <w:rPr>
          <w:rFonts w:eastAsia="Calibri" w:cs="Arial"/>
          <w:sz w:val="20"/>
          <w:szCs w:val="20"/>
          <w:lang w:eastAsia="en-US"/>
        </w:rPr>
        <w:t xml:space="preserve">Let </w:t>
      </w:r>
      <m:oMath>
        <m:r>
          <w:rPr>
            <w:rFonts w:ascii="Cambria Math" w:eastAsia="Calibri" w:hAnsi="Cambria Math" w:cs="Arial"/>
            <w:sz w:val="20"/>
            <w:szCs w:val="20"/>
            <w:lang w:eastAsia="en-US"/>
          </w:rPr>
          <m:t>μ</m:t>
        </m:r>
      </m:oMath>
      <w:r w:rsidRPr="0030620B">
        <w:rPr>
          <w:rFonts w:eastAsia="Calibri" w:cs="Arial"/>
          <w:sz w:val="20"/>
          <w:szCs w:val="20"/>
          <w:lang w:eastAsia="en-US"/>
        </w:rPr>
        <w:t xml:space="preserve"> and </w:t>
      </w:r>
      <m:oMath>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σ</m:t>
            </m:r>
          </m:e>
          <m:sup>
            <m:r>
              <w:rPr>
                <w:rFonts w:ascii="Cambria Math" w:eastAsia="Calibri" w:hAnsi="Cambria Math" w:cs="Arial"/>
                <w:sz w:val="20"/>
                <w:szCs w:val="20"/>
                <w:lang w:eastAsia="en-US"/>
              </w:rPr>
              <m:t>2</m:t>
            </m:r>
          </m:sup>
        </m:sSup>
      </m:oMath>
      <w:r w:rsidRPr="0030620B">
        <w:rPr>
          <w:rFonts w:eastAsia="Calibri" w:cs="Arial"/>
          <w:sz w:val="20"/>
          <w:szCs w:val="20"/>
          <w:lang w:eastAsia="en-US"/>
        </w:rPr>
        <w:t xml:space="preserve"> be the mean and variance of the distribution of </w:t>
      </w:r>
      <w:r>
        <w:rPr>
          <w:rFonts w:eastAsia="Calibri" w:cs="Arial"/>
          <w:sz w:val="20"/>
          <w:szCs w:val="20"/>
          <w:lang w:eastAsia="en-US"/>
        </w:rPr>
        <w:t xml:space="preserve">the </w:t>
      </w:r>
      <w:proofErr w:type="gramStart"/>
      <w:r>
        <w:rPr>
          <w:rFonts w:eastAsia="Calibri" w:cs="Arial"/>
          <w:sz w:val="20"/>
          <w:szCs w:val="20"/>
          <w:lang w:eastAsia="en-US"/>
        </w:rPr>
        <w:t xml:space="preserve">difference </w:t>
      </w:r>
      <w:proofErr w:type="gramEnd"/>
      <m:oMath>
        <m:r>
          <m:rPr>
            <m:sty m:val="p"/>
          </m:rPr>
          <w:rPr>
            <w:rFonts w:ascii="Cambria Math" w:eastAsia="Calibri" w:hAnsi="Cambria Math" w:cs="Arial"/>
            <w:sz w:val="20"/>
            <w:szCs w:val="20"/>
            <w:lang w:eastAsia="en-US"/>
          </w:rPr>
          <m:t>Δ</m:t>
        </m:r>
      </m:oMath>
      <w:r w:rsidRPr="0030620B">
        <w:rPr>
          <w:rFonts w:eastAsia="Calibri" w:cs="Arial"/>
          <w:sz w:val="20"/>
          <w:szCs w:val="20"/>
          <w:lang w:eastAsia="en-US"/>
        </w:rPr>
        <w:t xml:space="preserve">. Then assuming </w:t>
      </w:r>
      <m:oMath>
        <m:r>
          <w:rPr>
            <w:rFonts w:ascii="Cambria Math" w:eastAsia="Calibri" w:hAnsi="Cambria Math" w:cs="Arial"/>
            <w:sz w:val="20"/>
            <w:szCs w:val="20"/>
            <w:lang w:eastAsia="en-US"/>
          </w:rPr>
          <m:t>X</m:t>
        </m:r>
      </m:oMath>
      <w:r w:rsidRPr="0030620B">
        <w:rPr>
          <w:rFonts w:eastAsia="Calibri" w:cs="Arial"/>
          <w:sz w:val="20"/>
          <w:szCs w:val="20"/>
          <w:lang w:eastAsia="en-US"/>
        </w:rPr>
        <w:t xml:space="preserve"> and </w:t>
      </w:r>
      <m:oMath>
        <m:r>
          <m:rPr>
            <m:sty m:val="p"/>
          </m:rPr>
          <w:rPr>
            <w:rFonts w:ascii="Cambria Math" w:eastAsia="Calibri" w:hAnsi="Cambria Math" w:cs="Arial"/>
            <w:sz w:val="20"/>
            <w:szCs w:val="20"/>
            <w:lang w:eastAsia="en-US"/>
          </w:rPr>
          <m:t>Δ</m:t>
        </m:r>
      </m:oMath>
      <w:r w:rsidRPr="0030620B">
        <w:rPr>
          <w:rFonts w:eastAsia="Calibri" w:cs="Arial"/>
          <w:sz w:val="20"/>
          <w:szCs w:val="20"/>
          <w:lang w:eastAsia="en-US"/>
        </w:rPr>
        <w:t xml:space="preserve"> </w:t>
      </w:r>
      <w:r>
        <w:rPr>
          <w:rFonts w:eastAsia="Calibri" w:cs="Arial"/>
          <w:sz w:val="20"/>
          <w:szCs w:val="20"/>
          <w:lang w:eastAsia="en-US"/>
        </w:rPr>
        <w:t xml:space="preserve">in equation (1) are independent and </w:t>
      </w:r>
      <m:oMath>
        <m:r>
          <w:rPr>
            <w:rFonts w:ascii="Cambria Math" w:eastAsia="Calibri" w:hAnsi="Cambria Math" w:cs="Arial"/>
            <w:sz w:val="20"/>
            <w:szCs w:val="20"/>
            <w:lang w:eastAsia="en-US"/>
          </w:rPr>
          <m:t>Y</m:t>
        </m:r>
      </m:oMath>
      <w:r w:rsidRPr="0030620B">
        <w:rPr>
          <w:rFonts w:eastAsia="Calibri" w:cs="Arial"/>
          <w:sz w:val="20"/>
          <w:szCs w:val="20"/>
          <w:lang w:eastAsia="en-US"/>
        </w:rPr>
        <w:t xml:space="preserve"> </w:t>
      </w:r>
      <w:r>
        <w:rPr>
          <w:rFonts w:eastAsia="Calibri" w:cs="Arial"/>
          <w:sz w:val="20"/>
          <w:szCs w:val="20"/>
          <w:lang w:eastAsia="en-US"/>
        </w:rPr>
        <w:t xml:space="preserve">and </w:t>
      </w:r>
      <m:oMath>
        <m:r>
          <m:rPr>
            <m:sty m:val="p"/>
          </m:rPr>
          <w:rPr>
            <w:rFonts w:ascii="Cambria Math" w:eastAsia="Calibri" w:hAnsi="Cambria Math" w:cs="Arial"/>
            <w:sz w:val="20"/>
            <w:szCs w:val="20"/>
            <w:lang w:eastAsia="en-US"/>
          </w:rPr>
          <m:t>Δ</m:t>
        </m:r>
      </m:oMath>
      <w:r w:rsidRPr="0030620B">
        <w:rPr>
          <w:rFonts w:eastAsia="Calibri" w:cs="Arial"/>
          <w:sz w:val="20"/>
          <w:szCs w:val="20"/>
          <w:lang w:eastAsia="en-US"/>
        </w:rPr>
        <w:t xml:space="preserve"> </w:t>
      </w:r>
      <w:r>
        <w:rPr>
          <w:rFonts w:eastAsia="Calibri" w:cs="Arial"/>
          <w:sz w:val="20"/>
          <w:szCs w:val="20"/>
          <w:lang w:eastAsia="en-US"/>
        </w:rPr>
        <w:t xml:space="preserve">in equation (2) </w:t>
      </w:r>
      <w:r w:rsidRPr="0030620B">
        <w:rPr>
          <w:rFonts w:eastAsia="Calibri" w:cs="Arial"/>
          <w:sz w:val="20"/>
          <w:szCs w:val="20"/>
          <w:lang w:eastAsia="en-US"/>
        </w:rPr>
        <w:t xml:space="preserve">are independent, we get </w:t>
      </w:r>
      <m:oMath>
        <m:r>
          <w:rPr>
            <w:rFonts w:ascii="Cambria Math" w:eastAsia="Calibri" w:hAnsi="Cambria Math" w:cs="Arial"/>
            <w:sz w:val="20"/>
            <w:szCs w:val="20"/>
            <w:lang w:eastAsia="en-US"/>
          </w:rPr>
          <m:t>μ=</m:t>
        </m:r>
        <m:sSub>
          <m:sSubPr>
            <m:ctrlPr>
              <w:rPr>
                <w:rFonts w:ascii="Cambria Math" w:eastAsia="Calibri" w:hAnsi="Cambria Math" w:cs="Arial"/>
                <w:i/>
                <w:sz w:val="20"/>
                <w:szCs w:val="20"/>
                <w:lang w:eastAsia="en-US"/>
              </w:rPr>
            </m:ctrlPr>
          </m:sSubPr>
          <m:e>
            <m:r>
              <w:rPr>
                <w:rFonts w:ascii="Cambria Math" w:eastAsia="Calibri" w:hAnsi="Cambria Math" w:cs="Arial"/>
                <w:sz w:val="20"/>
                <w:szCs w:val="20"/>
                <w:lang w:eastAsia="en-US"/>
              </w:rPr>
              <m:t>μ</m:t>
            </m:r>
          </m:e>
          <m:sub>
            <m:r>
              <w:rPr>
                <w:rFonts w:ascii="Cambria Math" w:eastAsia="Calibri" w:hAnsi="Cambria Math" w:cs="Arial"/>
                <w:sz w:val="20"/>
                <w:szCs w:val="20"/>
                <w:lang w:eastAsia="en-US"/>
              </w:rPr>
              <m:t>Y</m:t>
            </m:r>
          </m:sub>
        </m:sSub>
        <m:r>
          <w:rPr>
            <w:rFonts w:ascii="Cambria Math" w:eastAsia="Calibri" w:hAnsi="Cambria Math" w:cs="Arial"/>
            <w:sz w:val="20"/>
            <w:szCs w:val="20"/>
            <w:lang w:eastAsia="en-US"/>
          </w:rPr>
          <m:t>-</m:t>
        </m:r>
        <m:sSub>
          <m:sSubPr>
            <m:ctrlPr>
              <w:rPr>
                <w:rFonts w:ascii="Cambria Math" w:eastAsia="Calibri" w:hAnsi="Cambria Math" w:cs="Arial"/>
                <w:i/>
                <w:sz w:val="20"/>
                <w:szCs w:val="20"/>
                <w:lang w:eastAsia="en-US"/>
              </w:rPr>
            </m:ctrlPr>
          </m:sSubPr>
          <m:e>
            <m:r>
              <w:rPr>
                <w:rFonts w:ascii="Cambria Math" w:eastAsia="Calibri" w:hAnsi="Cambria Math" w:cs="Arial"/>
                <w:sz w:val="20"/>
                <w:szCs w:val="20"/>
                <w:lang w:eastAsia="en-US"/>
              </w:rPr>
              <m:t>μ</m:t>
            </m:r>
          </m:e>
          <m:sub>
            <m:r>
              <w:rPr>
                <w:rFonts w:ascii="Cambria Math" w:eastAsia="Calibri" w:hAnsi="Cambria Math" w:cs="Arial"/>
                <w:sz w:val="20"/>
                <w:szCs w:val="20"/>
                <w:lang w:eastAsia="en-US"/>
              </w:rPr>
              <m:t>X</m:t>
            </m:r>
          </m:sub>
        </m:sSub>
      </m:oMath>
      <w:r w:rsidRPr="0030620B">
        <w:rPr>
          <w:rFonts w:eastAsia="Calibri" w:cs="Arial"/>
          <w:sz w:val="20"/>
          <w:szCs w:val="20"/>
          <w:lang w:eastAsia="en-US"/>
        </w:rPr>
        <w:t xml:space="preserve"> and </w:t>
      </w:r>
      <m:oMath>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σ</m:t>
            </m:r>
          </m:e>
          <m:sup>
            <m:r>
              <w:rPr>
                <w:rFonts w:ascii="Cambria Math" w:eastAsia="Calibri" w:hAnsi="Cambria Math" w:cs="Arial"/>
                <w:sz w:val="20"/>
                <w:szCs w:val="20"/>
                <w:lang w:eastAsia="en-US"/>
              </w:rPr>
              <m:t>2</m:t>
            </m:r>
          </m:sup>
        </m:sSup>
        <m:r>
          <w:rPr>
            <w:rFonts w:ascii="Cambria Math" w:eastAsia="Calibri" w:hAnsi="Cambria Math" w:cs="Arial"/>
            <w:sz w:val="20"/>
            <w:szCs w:val="20"/>
            <w:lang w:eastAsia="en-US"/>
          </w:rPr>
          <m:t>=</m:t>
        </m:r>
        <m:d>
          <m:dPr>
            <m:begChr m:val="|"/>
            <m:endChr m:val="|"/>
            <m:ctrlPr>
              <w:rPr>
                <w:rFonts w:ascii="Cambria Math" w:eastAsia="Calibri" w:hAnsi="Cambria Math" w:cs="Arial"/>
                <w:i/>
                <w:sz w:val="20"/>
                <w:szCs w:val="20"/>
                <w:lang w:eastAsia="en-US"/>
              </w:rPr>
            </m:ctrlPr>
          </m:dPr>
          <m:e>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Y</m:t>
                </m:r>
              </m:sub>
              <m:sup>
                <m:r>
                  <w:rPr>
                    <w:rFonts w:ascii="Cambria Math" w:eastAsia="Calibri" w:hAnsi="Cambria Math" w:cs="Arial"/>
                    <w:sz w:val="20"/>
                    <w:szCs w:val="20"/>
                    <w:lang w:eastAsia="en-US"/>
                  </w:rPr>
                  <m:t>2</m:t>
                </m:r>
              </m:sup>
            </m:sSubSup>
            <m:r>
              <w:rPr>
                <w:rFonts w:ascii="Cambria Math" w:eastAsia="Calibri" w:hAnsi="Cambria Math" w:cs="Arial"/>
                <w:sz w:val="20"/>
                <w:szCs w:val="20"/>
                <w:lang w:eastAsia="en-US"/>
              </w:rPr>
              <m:t>-</m:t>
            </m:r>
            <m:sSubSup>
              <m:sSubSupPr>
                <m:ctrlPr>
                  <w:rPr>
                    <w:rFonts w:ascii="Cambria Math" w:eastAsia="Calibri" w:hAnsi="Cambria Math" w:cs="Arial"/>
                    <w:i/>
                    <w:sz w:val="20"/>
                    <w:szCs w:val="20"/>
                    <w:lang w:eastAsia="en-US"/>
                  </w:rPr>
                </m:ctrlPr>
              </m:sSubSupPr>
              <m:e>
                <m:r>
                  <w:rPr>
                    <w:rFonts w:ascii="Cambria Math" w:eastAsia="Calibri" w:hAnsi="Cambria Math" w:cs="Arial"/>
                    <w:sz w:val="20"/>
                    <w:szCs w:val="20"/>
                    <w:lang w:eastAsia="en-US"/>
                  </w:rPr>
                  <m:t>σ</m:t>
                </m:r>
              </m:e>
              <m:sub>
                <m:r>
                  <w:rPr>
                    <w:rFonts w:ascii="Cambria Math" w:eastAsia="Calibri" w:hAnsi="Cambria Math" w:cs="Arial"/>
                    <w:sz w:val="20"/>
                    <w:szCs w:val="20"/>
                    <w:lang w:eastAsia="en-US"/>
                  </w:rPr>
                  <m:t>X</m:t>
                </m:r>
              </m:sub>
              <m:sup>
                <m:r>
                  <w:rPr>
                    <w:rFonts w:ascii="Cambria Math" w:eastAsia="Calibri" w:hAnsi="Cambria Math" w:cs="Arial"/>
                    <w:sz w:val="20"/>
                    <w:szCs w:val="20"/>
                    <w:lang w:eastAsia="en-US"/>
                  </w:rPr>
                  <m:t>2</m:t>
                </m:r>
              </m:sup>
            </m:sSubSup>
          </m:e>
        </m:d>
      </m:oMath>
      <w:r w:rsidRPr="0030620B">
        <w:rPr>
          <w:rFonts w:eastAsia="Calibri" w:cs="Arial"/>
          <w:sz w:val="20"/>
          <w:szCs w:val="20"/>
          <w:lang w:eastAsia="en-US"/>
        </w:rPr>
        <w:t xml:space="preserve"> using equation (1) and (2). </w:t>
      </w:r>
      <w:r>
        <w:rPr>
          <w:rFonts w:eastAsia="Calibri" w:cs="Arial"/>
          <w:sz w:val="20"/>
          <w:szCs w:val="20"/>
          <w:lang w:eastAsia="en-US"/>
        </w:rPr>
        <w:br/>
      </w:r>
      <w:r>
        <w:rPr>
          <w:rFonts w:eastAsia="Calibri" w:cs="Arial"/>
          <w:sz w:val="20"/>
          <w:szCs w:val="20"/>
          <w:lang w:eastAsia="en-US"/>
        </w:rPr>
        <w:br/>
        <w:t xml:space="preserve">If both variable </w:t>
      </w:r>
      <m:oMath>
        <m:r>
          <w:rPr>
            <w:rFonts w:ascii="Cambria Math" w:eastAsia="Calibri" w:hAnsi="Cambria Math" w:cs="Arial"/>
            <w:sz w:val="20"/>
            <w:szCs w:val="20"/>
            <w:lang w:eastAsia="en-US"/>
          </w:rPr>
          <m:t>X</m:t>
        </m:r>
      </m:oMath>
      <w:r>
        <w:rPr>
          <w:rFonts w:eastAsia="Calibri" w:cs="Arial"/>
          <w:sz w:val="20"/>
          <w:szCs w:val="20"/>
          <w:lang w:eastAsia="en-US"/>
        </w:rPr>
        <w:t xml:space="preserve"> and </w:t>
      </w:r>
      <m:oMath>
        <m:r>
          <w:rPr>
            <w:rFonts w:ascii="Cambria Math" w:eastAsia="Calibri" w:hAnsi="Cambria Math" w:cs="Arial"/>
            <w:sz w:val="20"/>
            <w:szCs w:val="20"/>
            <w:lang w:eastAsia="en-US"/>
          </w:rPr>
          <m:t>Y</m:t>
        </m:r>
      </m:oMath>
      <w:r>
        <w:rPr>
          <w:rFonts w:eastAsia="Calibri" w:cs="Arial"/>
          <w:sz w:val="20"/>
          <w:szCs w:val="20"/>
          <w:lang w:eastAsia="en-US"/>
        </w:rPr>
        <w:t xml:space="preserve"> are not bounded, we assume a </w:t>
      </w:r>
      <w:proofErr w:type="gramStart"/>
      <w:r>
        <w:rPr>
          <w:rFonts w:eastAsia="Calibri" w:cs="Arial"/>
          <w:sz w:val="20"/>
          <w:szCs w:val="20"/>
          <w:lang w:eastAsia="en-US"/>
        </w:rPr>
        <w:t>Gamma(</w:t>
      </w:r>
      <w:proofErr w:type="gramEnd"/>
      <m:oMath>
        <m:r>
          <w:rPr>
            <w:rFonts w:ascii="Cambria Math" w:eastAsia="Calibri" w:hAnsi="Cambria Math" w:cs="Arial"/>
            <w:sz w:val="20"/>
            <w:szCs w:val="20"/>
            <w:lang w:eastAsia="en-US"/>
          </w:rPr>
          <m:t>s</m:t>
        </m:r>
      </m:oMath>
      <w:r>
        <w:rPr>
          <w:rFonts w:eastAsia="Calibri" w:cs="Arial"/>
          <w:sz w:val="20"/>
          <w:szCs w:val="20"/>
          <w:lang w:eastAsia="en-US"/>
        </w:rPr>
        <w:t>,</w:t>
      </w:r>
      <m:oMath>
        <m:r>
          <w:rPr>
            <w:rFonts w:ascii="Cambria Math" w:eastAsia="Calibri" w:hAnsi="Cambria Math" w:cs="Arial"/>
            <w:sz w:val="20"/>
            <w:szCs w:val="20"/>
            <w:lang w:eastAsia="en-US"/>
          </w:rPr>
          <m:t xml:space="preserve"> r</m:t>
        </m:r>
      </m:oMath>
      <w:r>
        <w:rPr>
          <w:rFonts w:eastAsia="Calibri" w:cs="Arial"/>
          <w:sz w:val="20"/>
          <w:szCs w:val="20"/>
          <w:lang w:eastAsia="en-US"/>
        </w:rPr>
        <w:t xml:space="preserve">) distribution for </w:t>
      </w:r>
      <m:oMath>
        <m:r>
          <m:rPr>
            <m:sty m:val="p"/>
          </m:rPr>
          <w:rPr>
            <w:rFonts w:ascii="Cambria Math" w:eastAsia="Calibri" w:hAnsi="Cambria Math" w:cs="Arial"/>
            <w:sz w:val="20"/>
            <w:szCs w:val="20"/>
            <w:lang w:eastAsia="en-US"/>
          </w:rPr>
          <m:t>Δ</m:t>
        </m:r>
      </m:oMath>
      <w:r>
        <w:rPr>
          <w:rFonts w:eastAsia="Calibri" w:cs="Arial"/>
          <w:sz w:val="20"/>
          <w:szCs w:val="20"/>
          <w:lang w:eastAsia="en-US"/>
        </w:rPr>
        <w:t xml:space="preserve"> so that the difference is positive, where </w:t>
      </w:r>
      <m:oMath>
        <m:r>
          <w:rPr>
            <w:rFonts w:ascii="Cambria Math" w:eastAsia="Calibri" w:hAnsi="Cambria Math" w:cs="Arial"/>
            <w:sz w:val="20"/>
            <w:szCs w:val="20"/>
            <w:lang w:eastAsia="en-US"/>
          </w:rPr>
          <m:t>s</m:t>
        </m:r>
      </m:oMath>
      <w:r w:rsidR="0047572C">
        <w:rPr>
          <w:rFonts w:eastAsia="Calibri" w:cs="Arial"/>
          <w:sz w:val="20"/>
          <w:szCs w:val="20"/>
          <w:lang w:eastAsia="en-US"/>
        </w:rPr>
        <w:t xml:space="preserve"> is the </w:t>
      </w:r>
      <w:r w:rsidR="003765A4">
        <w:rPr>
          <w:rFonts w:eastAsia="Calibri" w:cs="Arial"/>
          <w:sz w:val="20"/>
          <w:szCs w:val="20"/>
          <w:lang w:eastAsia="en-US"/>
        </w:rPr>
        <w:t xml:space="preserve">shape parameter and </w:t>
      </w:r>
      <m:oMath>
        <m:r>
          <w:rPr>
            <w:rFonts w:ascii="Cambria Math" w:eastAsia="Calibri" w:hAnsi="Cambria Math" w:cs="Arial"/>
            <w:sz w:val="20"/>
            <w:szCs w:val="20"/>
            <w:lang w:eastAsia="en-US"/>
          </w:rPr>
          <m:t>r</m:t>
        </m:r>
      </m:oMath>
      <w:r w:rsidR="003765A4">
        <w:rPr>
          <w:rFonts w:eastAsia="Calibri" w:cs="Arial"/>
          <w:sz w:val="20"/>
          <w:szCs w:val="20"/>
          <w:lang w:eastAsia="en-US"/>
        </w:rPr>
        <w:t xml:space="preserve"> is the rate parameter</w:t>
      </w:r>
      <w:r>
        <w:rPr>
          <w:rFonts w:eastAsia="Calibri" w:cs="Arial"/>
          <w:sz w:val="20"/>
          <w:szCs w:val="20"/>
          <w:lang w:eastAsia="en-US"/>
        </w:rPr>
        <w:t>.  Hence,</w:t>
      </w:r>
      <w:r>
        <w:rPr>
          <w:rFonts w:eastAsia="Calibri" w:cs="Arial"/>
          <w:sz w:val="20"/>
          <w:szCs w:val="20"/>
          <w:lang w:eastAsia="en-US"/>
        </w:rPr>
        <w:br/>
      </w:r>
      <m:oMath>
        <m:r>
          <w:rPr>
            <w:rFonts w:ascii="Cambria Math" w:eastAsia="Calibri" w:hAnsi="Cambria Math" w:cs="Arial"/>
            <w:sz w:val="20"/>
            <w:szCs w:val="20"/>
            <w:lang w:eastAsia="en-US"/>
          </w:rPr>
          <m:t>μ=</m:t>
        </m:r>
        <m:f>
          <m:fPr>
            <m:ctrlPr>
              <w:rPr>
                <w:rFonts w:ascii="Cambria Math" w:eastAsia="Calibri" w:hAnsi="Cambria Math" w:cs="Arial"/>
                <w:i/>
                <w:sz w:val="20"/>
                <w:szCs w:val="20"/>
                <w:lang w:eastAsia="en-US"/>
              </w:rPr>
            </m:ctrlPr>
          </m:fPr>
          <m:num>
            <m:r>
              <w:rPr>
                <w:rFonts w:ascii="Cambria Math" w:eastAsia="Calibri" w:hAnsi="Cambria Math" w:cs="Arial"/>
                <w:sz w:val="20"/>
                <w:szCs w:val="20"/>
                <w:lang w:eastAsia="en-US"/>
              </w:rPr>
              <m:t>s</m:t>
            </m:r>
          </m:num>
          <m:den>
            <m:r>
              <w:rPr>
                <w:rFonts w:ascii="Cambria Math" w:eastAsia="Calibri" w:hAnsi="Cambria Math" w:cs="Arial"/>
                <w:sz w:val="20"/>
                <w:szCs w:val="20"/>
                <w:lang w:eastAsia="en-US"/>
              </w:rPr>
              <m:t>r</m:t>
            </m:r>
          </m:den>
        </m:f>
      </m:oMath>
      <w:ins w:id="120" w:author="Jonathan Minton" w:date="2017-03-28T16:04:00Z">
        <w:r w:rsidR="0007123A">
          <w:rPr>
            <w:rFonts w:eastAsia="Calibri" w:cs="Arial"/>
            <w:sz w:val="20"/>
            <w:szCs w:val="20"/>
            <w:lang w:eastAsia="en-US"/>
          </w:rPr>
          <w:t xml:space="preserve"> and</w:t>
        </w:r>
      </w:ins>
      <m:oMath>
        <m:r>
          <w:del w:id="121" w:author="Jonathan Minton" w:date="2017-03-28T16:04:00Z">
            <m:rPr>
              <m:sty m:val="p"/>
            </m:rPr>
            <w:rPr>
              <w:rFonts w:ascii="Cambria Math" w:eastAsia="Calibri" w:hAnsi="Cambria Math" w:cs="Arial"/>
              <w:sz w:val="20"/>
              <w:szCs w:val="20"/>
              <w:lang w:eastAsia="en-US"/>
            </w:rPr>
            <w:br/>
          </w:del>
        </m:r>
        <m:r>
          <w:ins w:id="122" w:author="Jonathan Minton" w:date="2017-03-28T16:04:00Z">
            <w:rPr>
              <w:rFonts w:ascii="Cambria Math" w:eastAsia="Calibri" w:hAnsi="Cambria Math" w:cs="Arial"/>
              <w:sz w:val="20"/>
              <w:szCs w:val="20"/>
              <w:lang w:eastAsia="en-US"/>
            </w:rPr>
            <m:t xml:space="preserve"> </m:t>
          </w:ins>
        </m:r>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σ</m:t>
            </m:r>
          </m:e>
          <m:sup>
            <m:r>
              <w:rPr>
                <w:rFonts w:ascii="Cambria Math" w:eastAsia="Calibri" w:hAnsi="Cambria Math" w:cs="Arial"/>
                <w:sz w:val="20"/>
                <w:szCs w:val="20"/>
                <w:lang w:eastAsia="en-US"/>
              </w:rPr>
              <m:t>2</m:t>
            </m:r>
          </m:sup>
        </m:sSup>
        <m:r>
          <w:rPr>
            <w:rFonts w:ascii="Cambria Math" w:eastAsia="Calibri" w:hAnsi="Cambria Math" w:cs="Arial"/>
            <w:sz w:val="20"/>
            <w:szCs w:val="20"/>
            <w:lang w:eastAsia="en-US"/>
          </w:rPr>
          <m:t>=</m:t>
        </m:r>
        <m:f>
          <m:fPr>
            <m:ctrlPr>
              <w:rPr>
                <w:rFonts w:ascii="Cambria Math" w:eastAsia="Calibri" w:hAnsi="Cambria Math" w:cs="Arial"/>
                <w:i/>
                <w:sz w:val="20"/>
                <w:szCs w:val="20"/>
                <w:lang w:eastAsia="en-US"/>
              </w:rPr>
            </m:ctrlPr>
          </m:fPr>
          <m:num>
            <m:r>
              <w:rPr>
                <w:rFonts w:ascii="Cambria Math" w:eastAsia="Calibri" w:hAnsi="Cambria Math" w:cs="Arial"/>
                <w:sz w:val="20"/>
                <w:szCs w:val="20"/>
                <w:lang w:eastAsia="en-US"/>
              </w:rPr>
              <m:t>s</m:t>
            </m:r>
          </m:num>
          <m:den>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r</m:t>
                </m:r>
              </m:e>
              <m:sup>
                <m:r>
                  <w:rPr>
                    <w:rFonts w:ascii="Cambria Math" w:eastAsia="Calibri" w:hAnsi="Cambria Math" w:cs="Arial"/>
                    <w:sz w:val="20"/>
                    <w:szCs w:val="20"/>
                    <w:lang w:eastAsia="en-US"/>
                  </w:rPr>
                  <m:t>2</m:t>
                </m:r>
              </m:sup>
            </m:sSup>
          </m:den>
        </m:f>
      </m:oMath>
      <w:ins w:id="123" w:author="Jonathan Minton" w:date="2017-03-28T16:04:00Z">
        <w:r w:rsidR="0007123A">
          <w:rPr>
            <w:rFonts w:eastAsia="Calibri" w:cs="Arial"/>
            <w:sz w:val="20"/>
            <w:szCs w:val="20"/>
            <w:lang w:eastAsia="en-US"/>
          </w:rPr>
          <w:t>.</w:t>
        </w:r>
      </w:ins>
      <m:oMath>
        <m:r>
          <w:del w:id="124" w:author="Jonathan Minton" w:date="2017-03-28T16:04:00Z">
            <m:rPr>
              <m:sty m:val="p"/>
            </m:rPr>
            <w:rPr>
              <w:rFonts w:ascii="Cambria Math" w:eastAsia="Calibri" w:hAnsi="Cambria Math" w:cs="Arial"/>
              <w:sz w:val="20"/>
              <w:szCs w:val="20"/>
              <w:lang w:eastAsia="en-US"/>
            </w:rPr>
            <w:br/>
          </w:del>
        </m:r>
      </m:oMath>
      <w:ins w:id="125" w:author="Jonathan Minton" w:date="2017-03-28T16:04:00Z">
        <w:r w:rsidR="0007123A">
          <w:rPr>
            <w:rFonts w:eastAsia="Calibri" w:cs="Arial"/>
            <w:sz w:val="20"/>
            <w:szCs w:val="20"/>
            <w:lang w:eastAsia="en-US"/>
          </w:rPr>
          <w:t xml:space="preserve"> </w:t>
        </w:r>
      </w:ins>
      <w:r w:rsidRPr="0030620B">
        <w:rPr>
          <w:rFonts w:eastAsia="Calibri" w:cs="Arial"/>
          <w:sz w:val="20"/>
          <w:szCs w:val="20"/>
          <w:lang w:eastAsia="en-US"/>
        </w:rPr>
        <w:t xml:space="preserve">These can be solved simultaneously to give </w:t>
      </w:r>
      <w:del w:id="126" w:author="Jonathan Minton" w:date="2017-03-28T16:04:00Z">
        <w:r w:rsidDel="0007123A">
          <w:rPr>
            <w:rFonts w:eastAsia="Calibri" w:cs="Arial"/>
            <w:sz w:val="20"/>
            <w:szCs w:val="20"/>
            <w:lang w:eastAsia="en-US"/>
          </w:rPr>
          <w:br/>
        </w:r>
      </w:del>
      <m:oMath>
        <m:r>
          <m:rPr>
            <m:sty m:val="p"/>
          </m:rPr>
          <w:rPr>
            <w:rFonts w:ascii="Cambria Math" w:eastAsia="Calibri" w:hAnsi="Cambria Math" w:cs="Arial"/>
            <w:sz w:val="20"/>
            <w:szCs w:val="20"/>
            <w:lang w:eastAsia="en-US"/>
          </w:rPr>
          <m:t>s=</m:t>
        </m:r>
        <m:f>
          <m:fPr>
            <m:ctrlPr>
              <w:rPr>
                <w:rFonts w:ascii="Cambria Math" w:eastAsia="Calibri" w:hAnsi="Cambria Math" w:cs="Arial"/>
                <w:sz w:val="20"/>
                <w:szCs w:val="20"/>
                <w:lang w:eastAsia="en-US"/>
              </w:rPr>
            </m:ctrlPr>
          </m:fPr>
          <m:num>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μ</m:t>
                </m:r>
              </m:e>
              <m:sup>
                <m:r>
                  <w:rPr>
                    <w:rFonts w:ascii="Cambria Math" w:eastAsia="Calibri" w:hAnsi="Cambria Math" w:cs="Arial"/>
                    <w:sz w:val="20"/>
                    <w:szCs w:val="20"/>
                    <w:lang w:eastAsia="en-US"/>
                  </w:rPr>
                  <m:t>2</m:t>
                </m:r>
              </m:sup>
            </m:sSup>
          </m:num>
          <m:den>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σ</m:t>
                </m:r>
              </m:e>
              <m:sup>
                <m:r>
                  <w:rPr>
                    <w:rFonts w:ascii="Cambria Math" w:eastAsia="Calibri" w:hAnsi="Cambria Math" w:cs="Arial"/>
                    <w:sz w:val="20"/>
                    <w:szCs w:val="20"/>
                    <w:lang w:eastAsia="en-US"/>
                  </w:rPr>
                  <m:t>2</m:t>
                </m:r>
              </m:sup>
            </m:sSup>
          </m:den>
        </m:f>
        <m:r>
          <w:ins w:id="127" w:author="Jonathan Minton" w:date="2017-03-28T16:04:00Z">
            <m:rPr>
              <m:sty m:val="p"/>
            </m:rPr>
            <w:rPr>
              <w:rFonts w:ascii="Cambria Math" w:eastAsia="Calibri" w:hAnsi="Cambria Math" w:cs="Arial"/>
              <w:sz w:val="20"/>
              <w:szCs w:val="20"/>
              <w:lang w:eastAsia="en-US"/>
            </w:rPr>
            <m:t xml:space="preserve"> </m:t>
          </w:ins>
        </m:r>
      </m:oMath>
      <w:proofErr w:type="gramStart"/>
      <w:ins w:id="128" w:author="Jonathan Minton" w:date="2017-03-28T16:04:00Z">
        <w:r w:rsidR="0007123A">
          <w:rPr>
            <w:rFonts w:eastAsia="Calibri" w:cs="Arial"/>
            <w:sz w:val="20"/>
            <w:szCs w:val="20"/>
            <w:lang w:eastAsia="en-US"/>
          </w:rPr>
          <w:t xml:space="preserve">and </w:t>
        </w:r>
      </w:ins>
      <w:proofErr w:type="gramEnd"/>
      <m:oMath>
        <m:r>
          <w:del w:id="129" w:author="Jonathan Minton" w:date="2017-03-28T16:04:00Z">
            <m:rPr>
              <m:sty m:val="p"/>
            </m:rPr>
            <w:rPr>
              <w:rFonts w:ascii="Cambria Math" w:eastAsia="Calibri" w:hAnsi="Cambria Math" w:cs="Arial"/>
              <w:sz w:val="20"/>
              <w:szCs w:val="20"/>
              <w:lang w:eastAsia="en-US"/>
            </w:rPr>
            <w:br/>
          </w:del>
        </m:r>
        <m:r>
          <m:rPr>
            <m:sty m:val="p"/>
          </m:rPr>
          <w:rPr>
            <w:rFonts w:ascii="Cambria Math" w:eastAsia="Calibri" w:hAnsi="Cambria Math" w:cs="Arial"/>
            <w:sz w:val="20"/>
            <w:szCs w:val="20"/>
            <w:lang w:eastAsia="en-US"/>
          </w:rPr>
          <m:t>r=</m:t>
        </m:r>
        <m:f>
          <m:fPr>
            <m:ctrlPr>
              <w:rPr>
                <w:rFonts w:ascii="Cambria Math" w:eastAsia="Calibri" w:hAnsi="Cambria Math" w:cs="Arial"/>
                <w:sz w:val="20"/>
                <w:szCs w:val="20"/>
                <w:lang w:eastAsia="en-US"/>
              </w:rPr>
            </m:ctrlPr>
          </m:fPr>
          <m:num>
            <m:r>
              <m:rPr>
                <m:sty m:val="p"/>
              </m:rPr>
              <w:rPr>
                <w:rFonts w:ascii="Cambria Math" w:eastAsia="Calibri" w:hAnsi="Cambria Math" w:cs="Arial"/>
                <w:sz w:val="20"/>
                <w:szCs w:val="20"/>
                <w:lang w:eastAsia="en-US"/>
              </w:rPr>
              <m:t>μ</m:t>
            </m:r>
          </m:num>
          <m:den>
            <m:sSup>
              <m:sSupPr>
                <m:ctrlPr>
                  <w:rPr>
                    <w:rFonts w:ascii="Cambria Math" w:eastAsia="Calibri" w:hAnsi="Cambria Math" w:cs="Arial"/>
                    <w:i/>
                    <w:sz w:val="20"/>
                    <w:szCs w:val="20"/>
                    <w:lang w:eastAsia="en-US"/>
                  </w:rPr>
                </m:ctrlPr>
              </m:sSupPr>
              <m:e>
                <m:r>
                  <w:rPr>
                    <w:rFonts w:ascii="Cambria Math" w:eastAsia="Calibri" w:hAnsi="Cambria Math" w:cs="Arial"/>
                    <w:sz w:val="20"/>
                    <w:szCs w:val="20"/>
                    <w:lang w:eastAsia="en-US"/>
                  </w:rPr>
                  <m:t>σ</m:t>
                </m:r>
              </m:e>
              <m:sup>
                <m:r>
                  <w:rPr>
                    <w:rFonts w:ascii="Cambria Math" w:eastAsia="Calibri" w:hAnsi="Cambria Math" w:cs="Arial"/>
                    <w:sz w:val="20"/>
                    <w:szCs w:val="20"/>
                    <w:lang w:eastAsia="en-US"/>
                  </w:rPr>
                  <m:t>2</m:t>
                </m:r>
              </m:sup>
            </m:sSup>
          </m:den>
        </m:f>
      </m:oMath>
      <w:ins w:id="130" w:author="Jonathan Minton" w:date="2017-03-28T16:04:00Z">
        <w:r w:rsidR="0007123A">
          <w:rPr>
            <w:rFonts w:eastAsia="Calibri" w:cs="Arial"/>
            <w:sz w:val="20"/>
            <w:szCs w:val="20"/>
            <w:lang w:eastAsia="en-US"/>
          </w:rPr>
          <w:t>.</w:t>
        </w:r>
      </w:ins>
    </w:p>
    <w:p w14:paraId="6D2ABA2C" w14:textId="04C1A845" w:rsidR="0043715A" w:rsidRPr="0043715A" w:rsidRDefault="00346A7A" w:rsidP="0043715A">
      <w:pPr>
        <w:pStyle w:val="ListParagraph"/>
        <w:numPr>
          <w:ilvl w:val="0"/>
          <w:numId w:val="3"/>
        </w:numPr>
        <w:spacing w:line="480" w:lineRule="auto"/>
        <w:rPr>
          <w:ins w:id="131" w:author="Jonathan Minton" w:date="2017-03-28T16:10:00Z"/>
          <w:rFonts w:eastAsia="Calibri" w:cs="Arial"/>
          <w:sz w:val="20"/>
          <w:szCs w:val="20"/>
          <w:lang w:eastAsia="en-US"/>
          <w:rPrChange w:id="132" w:author="Jonathan Minton" w:date="2017-03-28T16:12:00Z">
            <w:rPr>
              <w:ins w:id="133" w:author="Jonathan Minton" w:date="2017-03-28T16:10:00Z"/>
              <w:lang w:eastAsia="en-US"/>
            </w:rPr>
          </w:rPrChange>
        </w:rPr>
        <w:pPrChange w:id="134" w:author="Jonathan Minton" w:date="2017-03-28T16:12:00Z">
          <w:pPr>
            <w:spacing w:line="480" w:lineRule="auto"/>
          </w:pPr>
        </w:pPrChange>
      </w:pPr>
      <m:oMath>
        <m:r>
          <w:del w:id="135" w:author="Jonathan Minton" w:date="2017-03-28T16:12:00Z">
            <m:rPr>
              <m:sty m:val="p"/>
            </m:rPr>
            <w:rPr>
              <w:rFonts w:ascii="Cambria Math" w:eastAsia="Calibri" w:hAnsi="Cambria Math" w:cs="Arial"/>
              <w:sz w:val="20"/>
              <w:szCs w:val="20"/>
              <w:lang w:eastAsia="en-US"/>
              <w:rPrChange w:id="136" w:author="Jonathan Minton" w:date="2017-03-28T16:12:00Z">
                <w:rPr>
                  <w:rFonts w:ascii="Cambria Math" w:hAnsi="Cambria Math"/>
                  <w:lang w:eastAsia="en-US"/>
                </w:rPr>
              </w:rPrChange>
            </w:rPr>
            <w:br/>
          </w:del>
        </m:r>
      </m:oMath>
      <w:proofErr w:type="gramStart"/>
      <w:ins w:id="137" w:author="Jonathan Minton" w:date="2017-03-28T16:09:00Z">
        <w:r w:rsidR="0043715A" w:rsidRPr="0043715A">
          <w:rPr>
            <w:rFonts w:eastAsia="Calibri" w:cs="Arial"/>
            <w:sz w:val="20"/>
            <w:szCs w:val="20"/>
            <w:lang w:eastAsia="en-US"/>
            <w:rPrChange w:id="138" w:author="Jonathan Minton" w:date="2017-03-28T16:12:00Z">
              <w:rPr>
                <w:lang w:eastAsia="en-US"/>
              </w:rPr>
            </w:rPrChange>
          </w:rPr>
          <w:t xml:space="preserve">If </w:t>
        </w:r>
      </w:ins>
      <w:moveTo w:id="139" w:author="Jonathan Minton" w:date="2017-03-28T16:09:00Z">
        <w:moveToRangeStart w:id="140" w:author="Jonathan Minton" w:date="2017-03-28T16:09:00Z" w:name="move478480524"/>
        <w:proofErr w:type="gramEnd"/>
        <m:oMath>
          <m:sSubSup>
            <m:sSubSupPr>
              <m:ctrlPr>
                <w:rPr>
                  <w:rFonts w:ascii="Cambria Math" w:eastAsia="Calibri" w:hAnsi="Cambria Math" w:cs="Arial"/>
                  <w:i/>
                  <w:sz w:val="20"/>
                  <w:szCs w:val="20"/>
                  <w:lang w:eastAsia="en-US"/>
                  <w:rPrChange w:id="141"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142"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143"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144" w:author="Jonathan Minton" w:date="2017-03-28T16:12:00Z">
                    <w:rPr>
                      <w:rFonts w:ascii="Cambria Math" w:hAnsi="Cambria Math"/>
                      <w:lang w:eastAsia="en-US"/>
                    </w:rPr>
                  </w:rPrChange>
                </w:rPr>
                <m:t>2</m:t>
              </m:r>
            </m:sup>
          </m:sSubSup>
          <m:r>
            <w:rPr>
              <w:rFonts w:ascii="Cambria Math" w:eastAsia="Calibri" w:hAnsi="Cambria Math" w:cs="Arial"/>
              <w:sz w:val="20"/>
              <w:szCs w:val="20"/>
              <w:lang w:eastAsia="en-US"/>
              <w:rPrChange w:id="145" w:author="Jonathan Minton" w:date="2017-03-28T16:12:00Z">
                <w:rPr>
                  <w:rFonts w:ascii="Cambria Math" w:hAnsi="Cambria Math"/>
                  <w:lang w:eastAsia="en-US"/>
                </w:rPr>
              </w:rPrChange>
            </w:rPr>
            <m:t>&gt;</m:t>
          </m:r>
          <m:sSubSup>
            <m:sSubSupPr>
              <m:ctrlPr>
                <w:rPr>
                  <w:rFonts w:ascii="Cambria Math" w:eastAsia="Calibri" w:hAnsi="Cambria Math" w:cs="Arial"/>
                  <w:i/>
                  <w:sz w:val="20"/>
                  <w:szCs w:val="20"/>
                  <w:lang w:eastAsia="en-US"/>
                  <w:rPrChange w:id="146"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147"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148" w:author="Jonathan Minton" w:date="2017-03-28T16:12:00Z">
                    <w:rPr>
                      <w:rFonts w:ascii="Cambria Math" w:hAnsi="Cambria Math"/>
                      <w:lang w:eastAsia="en-US"/>
                    </w:rPr>
                  </w:rPrChange>
                </w:rPr>
                <m:t>X</m:t>
              </m:r>
            </m:sub>
            <m:sup>
              <m:r>
                <w:rPr>
                  <w:rFonts w:ascii="Cambria Math" w:eastAsia="Calibri" w:hAnsi="Cambria Math" w:cs="Arial"/>
                  <w:sz w:val="20"/>
                  <w:szCs w:val="20"/>
                  <w:lang w:eastAsia="en-US"/>
                  <w:rPrChange w:id="149" w:author="Jonathan Minton" w:date="2017-03-28T16:12:00Z">
                    <w:rPr>
                      <w:rFonts w:ascii="Cambria Math" w:hAnsi="Cambria Math"/>
                      <w:lang w:eastAsia="en-US"/>
                    </w:rPr>
                  </w:rPrChange>
                </w:rPr>
                <m:t>2</m:t>
              </m:r>
            </m:sup>
          </m:sSubSup>
        </m:oMath>
      </w:moveTo>
      <w:moveToRangeEnd w:id="140"/>
      <w:ins w:id="150" w:author="Jonathan Minton" w:date="2017-03-28T16:09:00Z">
        <w:r w:rsidR="0043715A" w:rsidRPr="0043715A">
          <w:rPr>
            <w:rFonts w:eastAsia="Calibri" w:cs="Arial"/>
            <w:sz w:val="20"/>
            <w:szCs w:val="20"/>
            <w:lang w:eastAsia="en-US"/>
            <w:rPrChange w:id="151" w:author="Jonathan Minton" w:date="2017-03-28T16:12:00Z">
              <w:rPr>
                <w:lang w:eastAsia="en-US"/>
              </w:rPr>
            </w:rPrChange>
          </w:rPr>
          <w:t xml:space="preserve">, </w:t>
        </w:r>
      </w:ins>
      <w:del w:id="152" w:author="Jonathan Minton" w:date="2017-03-28T16:09:00Z">
        <w:r w:rsidR="00EC159B" w:rsidRPr="0043715A" w:rsidDel="0043715A">
          <w:rPr>
            <w:rFonts w:eastAsia="Calibri" w:cs="Arial"/>
            <w:sz w:val="20"/>
            <w:szCs w:val="20"/>
            <w:lang w:eastAsia="en-US"/>
            <w:rPrChange w:id="153" w:author="Jonathan Minton" w:date="2017-03-28T16:12:00Z">
              <w:rPr>
                <w:lang w:eastAsia="en-US"/>
              </w:rPr>
            </w:rPrChange>
          </w:rPr>
          <w:delText xml:space="preserve">The </w:delText>
        </w:r>
      </w:del>
      <w:ins w:id="154" w:author="Jonathan Minton" w:date="2017-03-28T16:09:00Z">
        <w:r w:rsidR="0043715A" w:rsidRPr="0043715A">
          <w:rPr>
            <w:rFonts w:eastAsia="Calibri" w:cs="Arial"/>
            <w:sz w:val="20"/>
            <w:szCs w:val="20"/>
            <w:lang w:eastAsia="en-US"/>
            <w:rPrChange w:id="155" w:author="Jonathan Minton" w:date="2017-03-28T16:12:00Z">
              <w:rPr>
                <w:lang w:eastAsia="en-US"/>
              </w:rPr>
            </w:rPrChange>
          </w:rPr>
          <w:t>t</w:t>
        </w:r>
        <w:r w:rsidR="0043715A" w:rsidRPr="0043715A">
          <w:rPr>
            <w:rFonts w:eastAsia="Calibri" w:cs="Arial"/>
            <w:sz w:val="20"/>
            <w:szCs w:val="20"/>
            <w:lang w:eastAsia="en-US"/>
            <w:rPrChange w:id="156" w:author="Jonathan Minton" w:date="2017-03-28T16:12:00Z">
              <w:rPr>
                <w:lang w:eastAsia="en-US"/>
              </w:rPr>
            </w:rPrChange>
          </w:rPr>
          <w:t>he</w:t>
        </w:r>
        <w:r w:rsidR="0043715A" w:rsidRPr="0043715A">
          <w:rPr>
            <w:rFonts w:eastAsia="Calibri" w:cs="Arial"/>
            <w:sz w:val="20"/>
            <w:szCs w:val="20"/>
            <w:lang w:eastAsia="en-US"/>
            <w:rPrChange w:id="157" w:author="Jonathan Minton" w:date="2017-03-28T16:12:00Z">
              <w:rPr>
                <w:lang w:eastAsia="en-US"/>
              </w:rPr>
            </w:rPrChange>
          </w:rPr>
          <w:t>n</w:t>
        </w:r>
        <w:r w:rsidR="0043715A" w:rsidRPr="0043715A">
          <w:rPr>
            <w:rFonts w:eastAsia="Calibri" w:cs="Arial"/>
            <w:sz w:val="20"/>
            <w:szCs w:val="20"/>
            <w:lang w:eastAsia="en-US"/>
            <w:rPrChange w:id="158" w:author="Jonathan Minton" w:date="2017-03-28T16:12:00Z">
              <w:rPr>
                <w:lang w:eastAsia="en-US"/>
              </w:rPr>
            </w:rPrChange>
          </w:rPr>
          <w:t xml:space="preserve"> </w:t>
        </w:r>
        <w:r w:rsidR="0043715A" w:rsidRPr="0043715A">
          <w:rPr>
            <w:rFonts w:eastAsia="Calibri" w:cs="Arial"/>
            <w:sz w:val="20"/>
            <w:szCs w:val="20"/>
            <w:lang w:eastAsia="en-US"/>
            <w:rPrChange w:id="159" w:author="Jonathan Minton" w:date="2017-03-28T16:12:00Z">
              <w:rPr>
                <w:lang w:eastAsia="en-US"/>
              </w:rPr>
            </w:rPrChange>
          </w:rPr>
          <w:t xml:space="preserve">the </w:t>
        </w:r>
      </w:ins>
      <w:r w:rsidR="00EC159B" w:rsidRPr="0043715A">
        <w:rPr>
          <w:rFonts w:eastAsia="Calibri" w:cs="Arial"/>
          <w:sz w:val="20"/>
          <w:szCs w:val="20"/>
          <w:lang w:eastAsia="en-US"/>
          <w:rPrChange w:id="160" w:author="Jonathan Minton" w:date="2017-03-28T16:12:00Z">
            <w:rPr>
              <w:lang w:eastAsia="en-US"/>
            </w:rPr>
          </w:rPrChange>
        </w:rPr>
        <w:t xml:space="preserve">sampling procedure </w:t>
      </w:r>
      <w:del w:id="161" w:author="Jonathan Minton" w:date="2017-03-28T16:04:00Z">
        <w:r w:rsidR="00EC159B" w:rsidRPr="0043715A" w:rsidDel="0007123A">
          <w:rPr>
            <w:rFonts w:eastAsia="Calibri" w:cs="Arial"/>
            <w:sz w:val="20"/>
            <w:szCs w:val="20"/>
            <w:lang w:eastAsia="en-US"/>
            <w:rPrChange w:id="162" w:author="Jonathan Minton" w:date="2017-03-28T16:12:00Z">
              <w:rPr>
                <w:lang w:eastAsia="en-US"/>
              </w:rPr>
            </w:rPrChange>
          </w:rPr>
          <w:delText xml:space="preserve">is </w:delText>
        </w:r>
      </w:del>
      <w:ins w:id="163" w:author="Jonathan Minton" w:date="2017-03-28T16:04:00Z">
        <w:r w:rsidR="0007123A" w:rsidRPr="0043715A">
          <w:rPr>
            <w:rFonts w:eastAsia="Calibri" w:cs="Arial"/>
            <w:sz w:val="20"/>
            <w:szCs w:val="20"/>
            <w:lang w:eastAsia="en-US"/>
            <w:rPrChange w:id="164" w:author="Jonathan Minton" w:date="2017-03-28T16:12:00Z">
              <w:rPr>
                <w:lang w:eastAsia="en-US"/>
              </w:rPr>
            </w:rPrChange>
          </w:rPr>
          <w:t>involves</w:t>
        </w:r>
        <w:r w:rsidR="0007123A" w:rsidRPr="0043715A">
          <w:rPr>
            <w:rFonts w:eastAsia="Calibri" w:cs="Arial"/>
            <w:sz w:val="20"/>
            <w:szCs w:val="20"/>
            <w:lang w:eastAsia="en-US"/>
            <w:rPrChange w:id="165" w:author="Jonathan Minton" w:date="2017-03-28T16:12:00Z">
              <w:rPr>
                <w:lang w:eastAsia="en-US"/>
              </w:rPr>
            </w:rPrChange>
          </w:rPr>
          <w:t xml:space="preserve"> </w:t>
        </w:r>
      </w:ins>
      <w:r w:rsidR="00EC159B" w:rsidRPr="0043715A">
        <w:rPr>
          <w:rFonts w:eastAsia="Calibri" w:cs="Arial"/>
          <w:sz w:val="20"/>
          <w:szCs w:val="20"/>
          <w:lang w:eastAsia="en-US"/>
          <w:rPrChange w:id="166" w:author="Jonathan Minton" w:date="2017-03-28T16:12:00Z">
            <w:rPr>
              <w:lang w:eastAsia="en-US"/>
            </w:rPr>
          </w:rPrChange>
        </w:rPr>
        <w:t xml:space="preserve">sampling </w:t>
      </w:r>
      <m:oMath>
        <m:r>
          <w:rPr>
            <w:rFonts w:ascii="Cambria Math" w:eastAsia="Calibri" w:hAnsi="Cambria Math" w:cs="Arial"/>
            <w:sz w:val="20"/>
            <w:szCs w:val="20"/>
            <w:lang w:eastAsia="en-US"/>
            <w:rPrChange w:id="167" w:author="Jonathan Minton" w:date="2017-03-28T16:12:00Z">
              <w:rPr>
                <w:rFonts w:ascii="Cambria Math" w:hAnsi="Cambria Math"/>
                <w:lang w:eastAsia="en-US"/>
              </w:rPr>
            </w:rPrChange>
          </w:rPr>
          <m:t>X</m:t>
        </m:r>
      </m:oMath>
      <w:r w:rsidR="00EC159B" w:rsidRPr="0043715A">
        <w:rPr>
          <w:rFonts w:eastAsia="Calibri" w:cs="Arial"/>
          <w:sz w:val="20"/>
          <w:szCs w:val="20"/>
          <w:lang w:eastAsia="en-US"/>
          <w:rPrChange w:id="168" w:author="Jonathan Minton" w:date="2017-03-28T16:12:00Z">
            <w:rPr>
              <w:lang w:eastAsia="en-US"/>
            </w:rPr>
          </w:rPrChange>
        </w:rPr>
        <w:t xml:space="preserve"> from </w:t>
      </w:r>
      <w:del w:id="169" w:author="Jonathan Minton" w:date="2017-03-28T16:05:00Z">
        <w:r w:rsidR="00EC159B" w:rsidRPr="0043715A" w:rsidDel="0007123A">
          <w:rPr>
            <w:rFonts w:eastAsia="Calibri" w:cs="Arial"/>
            <w:sz w:val="20"/>
            <w:szCs w:val="20"/>
            <w:lang w:eastAsia="en-US"/>
            <w:rPrChange w:id="170" w:author="Jonathan Minton" w:date="2017-03-28T16:12:00Z">
              <w:rPr>
                <w:lang w:eastAsia="en-US"/>
              </w:rPr>
            </w:rPrChange>
          </w:rPr>
          <w:delText xml:space="preserve">a </w:delText>
        </w:r>
      </w:del>
      <w:r w:rsidR="00EC159B" w:rsidRPr="0043715A">
        <w:rPr>
          <w:rFonts w:eastAsia="Calibri" w:cs="Arial"/>
          <w:sz w:val="20"/>
          <w:szCs w:val="20"/>
          <w:lang w:eastAsia="en-US"/>
          <w:rPrChange w:id="171" w:author="Jonathan Minton" w:date="2017-03-28T16:12:00Z">
            <w:rPr>
              <w:lang w:eastAsia="en-US"/>
            </w:rPr>
          </w:rPrChange>
        </w:rPr>
        <w:t>Normal(</w:t>
      </w:r>
      <m:oMath>
        <m:sSub>
          <m:sSubPr>
            <m:ctrlPr>
              <w:rPr>
                <w:rFonts w:ascii="Cambria Math" w:eastAsia="Calibri" w:hAnsi="Cambria Math" w:cs="Arial"/>
                <w:i/>
                <w:sz w:val="20"/>
                <w:szCs w:val="20"/>
                <w:lang w:eastAsia="en-US"/>
                <w:rPrChange w:id="172" w:author="Jonathan Minton" w:date="2017-03-28T16:12:00Z">
                  <w:rPr>
                    <w:rFonts w:ascii="Cambria Math" w:hAnsi="Cambria Math"/>
                    <w:i/>
                    <w:lang w:eastAsia="en-US"/>
                  </w:rPr>
                </w:rPrChange>
              </w:rPr>
            </m:ctrlPr>
          </m:sSubPr>
          <m:e>
            <m:r>
              <w:rPr>
                <w:rFonts w:ascii="Cambria Math" w:eastAsia="Calibri" w:hAnsi="Cambria Math" w:cs="Arial"/>
                <w:sz w:val="20"/>
                <w:szCs w:val="20"/>
                <w:lang w:eastAsia="en-US"/>
                <w:rPrChange w:id="173" w:author="Jonathan Minton" w:date="2017-03-28T16:12:00Z">
                  <w:rPr>
                    <w:rFonts w:ascii="Cambria Math" w:hAnsi="Cambria Math"/>
                    <w:lang w:eastAsia="en-US"/>
                  </w:rPr>
                </w:rPrChange>
              </w:rPr>
              <m:t>μ</m:t>
            </m:r>
          </m:e>
          <m:sub>
            <m:r>
              <w:rPr>
                <w:rFonts w:ascii="Cambria Math" w:eastAsia="Calibri" w:hAnsi="Cambria Math" w:cs="Arial"/>
                <w:sz w:val="20"/>
                <w:szCs w:val="20"/>
                <w:lang w:eastAsia="en-US"/>
                <w:rPrChange w:id="174" w:author="Jonathan Minton" w:date="2017-03-28T16:12:00Z">
                  <w:rPr>
                    <w:rFonts w:ascii="Cambria Math" w:hAnsi="Cambria Math"/>
                    <w:lang w:eastAsia="en-US"/>
                  </w:rPr>
                </w:rPrChange>
              </w:rPr>
              <m:t>X</m:t>
            </m:r>
          </m:sub>
        </m:sSub>
      </m:oMath>
      <w:r w:rsidR="00EC159B" w:rsidRPr="0043715A">
        <w:rPr>
          <w:rFonts w:eastAsia="Calibri" w:cs="Arial"/>
          <w:sz w:val="20"/>
          <w:szCs w:val="20"/>
          <w:lang w:eastAsia="en-US"/>
          <w:rPrChange w:id="175" w:author="Jonathan Minton" w:date="2017-03-28T16:12:00Z">
            <w:rPr>
              <w:lang w:eastAsia="en-US"/>
            </w:rPr>
          </w:rPrChange>
        </w:rPr>
        <w:t>,</w:t>
      </w:r>
      <m:oMath>
        <m:r>
          <w:rPr>
            <w:rFonts w:ascii="Cambria Math" w:eastAsia="Calibri" w:hAnsi="Cambria Math" w:cs="Arial"/>
            <w:sz w:val="20"/>
            <w:szCs w:val="20"/>
            <w:lang w:eastAsia="en-US"/>
            <w:rPrChange w:id="176" w:author="Jonathan Minton" w:date="2017-03-28T16:12:00Z">
              <w:rPr>
                <w:rFonts w:ascii="Cambria Math" w:hAnsi="Cambria Math"/>
                <w:lang w:eastAsia="en-US"/>
              </w:rPr>
            </w:rPrChange>
          </w:rPr>
          <m:t xml:space="preserve"> </m:t>
        </m:r>
        <m:sSubSup>
          <m:sSubSupPr>
            <m:ctrlPr>
              <w:rPr>
                <w:rFonts w:ascii="Cambria Math" w:eastAsia="Calibri" w:hAnsi="Cambria Math" w:cs="Arial"/>
                <w:i/>
                <w:sz w:val="20"/>
                <w:szCs w:val="20"/>
                <w:lang w:eastAsia="en-US"/>
                <w:rPrChange w:id="177"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178"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179" w:author="Jonathan Minton" w:date="2017-03-28T16:12:00Z">
                  <w:rPr>
                    <w:rFonts w:ascii="Cambria Math" w:hAnsi="Cambria Math"/>
                    <w:lang w:eastAsia="en-US"/>
                  </w:rPr>
                </w:rPrChange>
              </w:rPr>
              <m:t>X</m:t>
            </m:r>
          </m:sub>
          <m:sup>
            <m:r>
              <w:rPr>
                <w:rFonts w:ascii="Cambria Math" w:eastAsia="Calibri" w:hAnsi="Cambria Math" w:cs="Arial"/>
                <w:sz w:val="20"/>
                <w:szCs w:val="20"/>
                <w:lang w:eastAsia="en-US"/>
                <w:rPrChange w:id="180" w:author="Jonathan Minton" w:date="2017-03-28T16:12:00Z">
                  <w:rPr>
                    <w:rFonts w:ascii="Cambria Math" w:hAnsi="Cambria Math"/>
                    <w:lang w:eastAsia="en-US"/>
                  </w:rPr>
                </w:rPrChange>
              </w:rPr>
              <m:t>2</m:t>
            </m:r>
          </m:sup>
        </m:sSubSup>
      </m:oMath>
      <w:r w:rsidR="00EC159B" w:rsidRPr="0043715A">
        <w:rPr>
          <w:rFonts w:eastAsia="Calibri" w:cs="Arial"/>
          <w:sz w:val="20"/>
          <w:szCs w:val="20"/>
          <w:lang w:eastAsia="en-US"/>
          <w:rPrChange w:id="181" w:author="Jonathan Minton" w:date="2017-03-28T16:12:00Z">
            <w:rPr>
              <w:lang w:eastAsia="en-US"/>
            </w:rPr>
          </w:rPrChange>
        </w:rPr>
        <w:t xml:space="preserve">)  and </w:t>
      </w:r>
      <m:oMath>
        <m:r>
          <m:rPr>
            <m:sty m:val="p"/>
          </m:rPr>
          <w:rPr>
            <w:rFonts w:ascii="Cambria Math" w:eastAsia="Calibri" w:hAnsi="Cambria Math" w:cs="Arial"/>
            <w:sz w:val="20"/>
            <w:szCs w:val="20"/>
            <w:lang w:eastAsia="en-US"/>
            <w:rPrChange w:id="182" w:author="Jonathan Minton" w:date="2017-03-28T16:12:00Z">
              <w:rPr>
                <w:rFonts w:ascii="Cambria Math" w:hAnsi="Cambria Math"/>
                <w:lang w:eastAsia="en-US"/>
              </w:rPr>
            </w:rPrChange>
          </w:rPr>
          <m:t>Δ</m:t>
        </m:r>
      </m:oMath>
      <w:r w:rsidR="00EC159B" w:rsidRPr="0043715A">
        <w:rPr>
          <w:rFonts w:eastAsia="Calibri" w:cs="Arial"/>
          <w:sz w:val="20"/>
          <w:szCs w:val="20"/>
          <w:lang w:eastAsia="en-US"/>
          <w:rPrChange w:id="183" w:author="Jonathan Minton" w:date="2017-03-28T16:12:00Z">
            <w:rPr>
              <w:lang w:eastAsia="en-US"/>
            </w:rPr>
          </w:rPrChange>
        </w:rPr>
        <w:t xml:space="preserve"> from</w:t>
      </w:r>
      <w:del w:id="184" w:author="Jonathan Minton" w:date="2017-03-28T16:05:00Z">
        <w:r w:rsidR="00EC159B" w:rsidRPr="0043715A" w:rsidDel="0007123A">
          <w:rPr>
            <w:rFonts w:eastAsia="Calibri" w:cs="Arial"/>
            <w:sz w:val="20"/>
            <w:szCs w:val="20"/>
            <w:lang w:eastAsia="en-US"/>
            <w:rPrChange w:id="185" w:author="Jonathan Minton" w:date="2017-03-28T16:12:00Z">
              <w:rPr>
                <w:lang w:eastAsia="en-US"/>
              </w:rPr>
            </w:rPrChange>
          </w:rPr>
          <w:delText xml:space="preserve"> a</w:delText>
        </w:r>
      </w:del>
      <w:r w:rsidR="00EC159B" w:rsidRPr="0043715A">
        <w:rPr>
          <w:rFonts w:eastAsia="Calibri" w:cs="Arial"/>
          <w:sz w:val="20"/>
          <w:szCs w:val="20"/>
          <w:lang w:eastAsia="en-US"/>
          <w:rPrChange w:id="186" w:author="Jonathan Minton" w:date="2017-03-28T16:12:00Z">
            <w:rPr>
              <w:lang w:eastAsia="en-US"/>
            </w:rPr>
          </w:rPrChange>
        </w:rPr>
        <w:t xml:space="preserve"> Gamma(</w:t>
      </w:r>
      <m:oMath>
        <m:r>
          <w:rPr>
            <w:rFonts w:ascii="Cambria Math" w:eastAsia="Calibri" w:hAnsi="Cambria Math" w:cs="Arial"/>
            <w:sz w:val="20"/>
            <w:szCs w:val="20"/>
            <w:lang w:eastAsia="en-US"/>
            <w:rPrChange w:id="187" w:author="Jonathan Minton" w:date="2017-03-28T16:12:00Z">
              <w:rPr>
                <w:rFonts w:ascii="Cambria Math" w:hAnsi="Cambria Math"/>
                <w:lang w:eastAsia="en-US"/>
              </w:rPr>
            </w:rPrChange>
          </w:rPr>
          <m:t>s</m:t>
        </m:r>
      </m:oMath>
      <w:r w:rsidR="003765A4" w:rsidRPr="0043715A">
        <w:rPr>
          <w:rFonts w:eastAsia="Calibri" w:cs="Arial"/>
          <w:sz w:val="20"/>
          <w:szCs w:val="20"/>
          <w:lang w:eastAsia="en-US"/>
          <w:rPrChange w:id="188" w:author="Jonathan Minton" w:date="2017-03-28T16:12:00Z">
            <w:rPr>
              <w:lang w:eastAsia="en-US"/>
            </w:rPr>
          </w:rPrChange>
        </w:rPr>
        <w:t>,</w:t>
      </w:r>
      <m:oMath>
        <m:r>
          <w:rPr>
            <w:rFonts w:ascii="Cambria Math" w:eastAsia="Calibri" w:hAnsi="Cambria Math" w:cs="Arial"/>
            <w:sz w:val="20"/>
            <w:szCs w:val="20"/>
            <w:lang w:eastAsia="en-US"/>
            <w:rPrChange w:id="189" w:author="Jonathan Minton" w:date="2017-03-28T16:12:00Z">
              <w:rPr>
                <w:rFonts w:ascii="Cambria Math" w:hAnsi="Cambria Math"/>
                <w:lang w:eastAsia="en-US"/>
              </w:rPr>
            </w:rPrChange>
          </w:rPr>
          <m:t xml:space="preserve"> r</m:t>
        </m:r>
      </m:oMath>
      <w:r w:rsidR="00EC159B" w:rsidRPr="0043715A">
        <w:rPr>
          <w:rFonts w:eastAsia="Calibri" w:cs="Arial"/>
          <w:sz w:val="20"/>
          <w:szCs w:val="20"/>
          <w:lang w:eastAsia="en-US"/>
          <w:rPrChange w:id="190" w:author="Jonathan Minton" w:date="2017-03-28T16:12:00Z">
            <w:rPr>
              <w:lang w:eastAsia="en-US"/>
            </w:rPr>
          </w:rPrChange>
        </w:rPr>
        <w:t>)</w:t>
      </w:r>
      <w:ins w:id="191" w:author="Jonathan Minton" w:date="2017-03-28T16:10:00Z">
        <w:r w:rsidR="0043715A" w:rsidRPr="0043715A">
          <w:rPr>
            <w:rFonts w:eastAsia="Calibri" w:cs="Arial"/>
            <w:sz w:val="20"/>
            <w:szCs w:val="20"/>
            <w:lang w:eastAsia="en-US"/>
            <w:rPrChange w:id="192" w:author="Jonathan Minton" w:date="2017-03-28T16:12:00Z">
              <w:rPr>
                <w:lang w:eastAsia="en-US"/>
              </w:rPr>
            </w:rPrChange>
          </w:rPr>
          <w:t>;</w:t>
        </w:r>
      </w:ins>
      <w:del w:id="193" w:author="Jonathan Minton" w:date="2017-03-28T16:06:00Z">
        <w:r w:rsidR="00EC159B" w:rsidRPr="0043715A" w:rsidDel="0007123A">
          <w:rPr>
            <w:rFonts w:eastAsia="Calibri" w:cs="Arial"/>
            <w:sz w:val="20"/>
            <w:szCs w:val="20"/>
            <w:lang w:eastAsia="en-US"/>
            <w:rPrChange w:id="194" w:author="Jonathan Minton" w:date="2017-03-28T16:12:00Z">
              <w:rPr>
                <w:lang w:eastAsia="en-US"/>
              </w:rPr>
            </w:rPrChange>
          </w:rPr>
          <w:delText>,</w:delText>
        </w:r>
      </w:del>
      <w:del w:id="195" w:author="Jonathan Minton" w:date="2017-03-28T16:10:00Z">
        <w:r w:rsidR="00EC159B" w:rsidRPr="0043715A" w:rsidDel="0043715A">
          <w:rPr>
            <w:rFonts w:eastAsia="Calibri" w:cs="Arial"/>
            <w:sz w:val="20"/>
            <w:szCs w:val="20"/>
            <w:lang w:eastAsia="en-US"/>
            <w:rPrChange w:id="196" w:author="Jonathan Minton" w:date="2017-03-28T16:12:00Z">
              <w:rPr>
                <w:lang w:eastAsia="en-US"/>
              </w:rPr>
            </w:rPrChange>
          </w:rPr>
          <w:delText xml:space="preserve"> then</w:delText>
        </w:r>
      </w:del>
      <w:r w:rsidR="00EC159B" w:rsidRPr="0043715A">
        <w:rPr>
          <w:rFonts w:eastAsia="Calibri" w:cs="Arial"/>
          <w:sz w:val="20"/>
          <w:szCs w:val="20"/>
          <w:lang w:eastAsia="en-US"/>
          <w:rPrChange w:id="197" w:author="Jonathan Minton" w:date="2017-03-28T16:12:00Z">
            <w:rPr>
              <w:lang w:eastAsia="en-US"/>
            </w:rPr>
          </w:rPrChange>
        </w:rPr>
        <w:t xml:space="preserve"> </w:t>
      </w:r>
      <w:del w:id="198" w:author="Jonathan Minton" w:date="2017-03-28T16:07:00Z">
        <w:r w:rsidR="00EC159B" w:rsidRPr="0043715A" w:rsidDel="0007123A">
          <w:rPr>
            <w:rFonts w:eastAsia="Calibri" w:cs="Arial"/>
            <w:sz w:val="20"/>
            <w:szCs w:val="20"/>
            <w:lang w:eastAsia="en-US"/>
            <w:rPrChange w:id="199" w:author="Jonathan Minton" w:date="2017-03-28T16:12:00Z">
              <w:rPr>
                <w:lang w:eastAsia="en-US"/>
              </w:rPr>
            </w:rPrChange>
          </w:rPr>
          <w:delText xml:space="preserve">using </w:delText>
        </w:r>
      </w:del>
      <w:r w:rsidR="00EC159B" w:rsidRPr="0043715A">
        <w:rPr>
          <w:rFonts w:eastAsia="Calibri" w:cs="Arial"/>
          <w:sz w:val="20"/>
          <w:szCs w:val="20"/>
          <w:lang w:eastAsia="en-US"/>
          <w:rPrChange w:id="200" w:author="Jonathan Minton" w:date="2017-03-28T16:12:00Z">
            <w:rPr>
              <w:lang w:eastAsia="en-US"/>
            </w:rPr>
          </w:rPrChange>
        </w:rPr>
        <w:t xml:space="preserve">sampled values of </w:t>
      </w:r>
      <m:oMath>
        <m:r>
          <w:rPr>
            <w:rFonts w:ascii="Cambria Math" w:eastAsia="Calibri" w:hAnsi="Cambria Math" w:cs="Arial"/>
            <w:sz w:val="20"/>
            <w:szCs w:val="20"/>
            <w:lang w:eastAsia="en-US"/>
            <w:rPrChange w:id="201" w:author="Jonathan Minton" w:date="2017-03-28T16:12:00Z">
              <w:rPr>
                <w:rFonts w:ascii="Cambria Math" w:hAnsi="Cambria Math"/>
                <w:lang w:eastAsia="en-US"/>
              </w:rPr>
            </w:rPrChange>
          </w:rPr>
          <m:t>X</m:t>
        </m:r>
      </m:oMath>
      <w:r w:rsidR="00EC159B" w:rsidRPr="0043715A">
        <w:rPr>
          <w:rFonts w:eastAsia="Calibri" w:cs="Arial"/>
          <w:sz w:val="20"/>
          <w:szCs w:val="20"/>
          <w:lang w:eastAsia="en-US"/>
          <w:rPrChange w:id="202" w:author="Jonathan Minton" w:date="2017-03-28T16:12:00Z">
            <w:rPr>
              <w:lang w:eastAsia="en-US"/>
            </w:rPr>
          </w:rPrChange>
        </w:rPr>
        <w:t xml:space="preserve"> and </w:t>
      </w:r>
      <m:oMath>
        <m:r>
          <m:rPr>
            <m:sty m:val="p"/>
          </m:rPr>
          <w:rPr>
            <w:rFonts w:ascii="Cambria Math" w:eastAsia="Calibri" w:hAnsi="Cambria Math" w:cs="Arial"/>
            <w:sz w:val="20"/>
            <w:szCs w:val="20"/>
            <w:lang w:eastAsia="en-US"/>
            <w:rPrChange w:id="203" w:author="Jonathan Minton" w:date="2017-03-28T16:12:00Z">
              <w:rPr>
                <w:rFonts w:ascii="Cambria Math" w:hAnsi="Cambria Math"/>
                <w:lang w:eastAsia="en-US"/>
              </w:rPr>
            </w:rPrChange>
          </w:rPr>
          <m:t>Δ</m:t>
        </m:r>
      </m:oMath>
      <w:r w:rsidR="00EC159B" w:rsidRPr="0043715A">
        <w:rPr>
          <w:rFonts w:eastAsia="Calibri" w:cs="Arial"/>
          <w:sz w:val="20"/>
          <w:szCs w:val="20"/>
          <w:lang w:eastAsia="en-US"/>
          <w:rPrChange w:id="204" w:author="Jonathan Minton" w:date="2017-03-28T16:12:00Z">
            <w:rPr>
              <w:lang w:eastAsia="en-US"/>
            </w:rPr>
          </w:rPrChange>
        </w:rPr>
        <w:t xml:space="preserve"> </w:t>
      </w:r>
      <w:del w:id="205" w:author="Jonathan Minton" w:date="2017-03-28T16:10:00Z">
        <w:r w:rsidR="00EC159B" w:rsidRPr="0043715A" w:rsidDel="0043715A">
          <w:rPr>
            <w:rFonts w:eastAsia="Calibri" w:cs="Arial"/>
            <w:sz w:val="20"/>
            <w:szCs w:val="20"/>
            <w:lang w:eastAsia="en-US"/>
            <w:rPrChange w:id="206" w:author="Jonathan Minton" w:date="2017-03-28T16:12:00Z">
              <w:rPr>
                <w:lang w:eastAsia="en-US"/>
              </w:rPr>
            </w:rPrChange>
          </w:rPr>
          <w:delText xml:space="preserve">to </w:delText>
        </w:r>
      </w:del>
      <w:del w:id="207" w:author="Jonathan Minton" w:date="2017-03-28T16:07:00Z">
        <w:r w:rsidR="00EC159B" w:rsidRPr="0043715A" w:rsidDel="0007123A">
          <w:rPr>
            <w:rFonts w:eastAsia="Calibri" w:cs="Arial"/>
            <w:sz w:val="20"/>
            <w:szCs w:val="20"/>
            <w:lang w:eastAsia="en-US"/>
            <w:rPrChange w:id="208" w:author="Jonathan Minton" w:date="2017-03-28T16:12:00Z">
              <w:rPr>
                <w:lang w:eastAsia="en-US"/>
              </w:rPr>
            </w:rPrChange>
          </w:rPr>
          <w:delText xml:space="preserve">derive </w:delText>
        </w:r>
      </w:del>
      <w:ins w:id="209" w:author="Jonathan Minton" w:date="2017-03-28T16:07:00Z">
        <w:r w:rsidR="0007123A" w:rsidRPr="0043715A">
          <w:rPr>
            <w:rFonts w:eastAsia="Calibri" w:cs="Arial"/>
            <w:sz w:val="20"/>
            <w:szCs w:val="20"/>
            <w:lang w:eastAsia="en-US"/>
            <w:rPrChange w:id="210" w:author="Jonathan Minton" w:date="2017-03-28T16:12:00Z">
              <w:rPr>
                <w:lang w:eastAsia="en-US"/>
              </w:rPr>
            </w:rPrChange>
          </w:rPr>
          <w:t xml:space="preserve">are derived from </w:t>
        </w:r>
      </w:ins>
      <w:r w:rsidR="00EC159B" w:rsidRPr="0043715A">
        <w:rPr>
          <w:rFonts w:eastAsia="Calibri" w:cs="Arial"/>
          <w:sz w:val="20"/>
          <w:szCs w:val="20"/>
          <w:lang w:eastAsia="en-US"/>
          <w:rPrChange w:id="211" w:author="Jonathan Minton" w:date="2017-03-28T16:12:00Z">
            <w:rPr>
              <w:lang w:eastAsia="en-US"/>
            </w:rPr>
          </w:rPrChange>
        </w:rPr>
        <w:t xml:space="preserve">sampled values of </w:t>
      </w:r>
      <m:oMath>
        <m:r>
          <w:rPr>
            <w:rFonts w:ascii="Cambria Math" w:eastAsia="Calibri" w:hAnsi="Cambria Math" w:cs="Arial"/>
            <w:sz w:val="20"/>
            <w:szCs w:val="20"/>
            <w:lang w:eastAsia="en-US"/>
            <w:rPrChange w:id="212" w:author="Jonathan Minton" w:date="2017-03-28T16:12:00Z">
              <w:rPr>
                <w:rFonts w:ascii="Cambria Math" w:hAnsi="Cambria Math"/>
                <w:lang w:eastAsia="en-US"/>
              </w:rPr>
            </w:rPrChange>
          </w:rPr>
          <m:t>Y</m:t>
        </m:r>
      </m:oMath>
      <w:r w:rsidR="00EC159B" w:rsidRPr="0043715A">
        <w:rPr>
          <w:rFonts w:eastAsia="Calibri" w:cs="Arial"/>
          <w:sz w:val="20"/>
          <w:szCs w:val="20"/>
          <w:lang w:eastAsia="en-US"/>
          <w:rPrChange w:id="213" w:author="Jonathan Minton" w:date="2017-03-28T16:12:00Z">
            <w:rPr>
              <w:lang w:eastAsia="en-US"/>
            </w:rPr>
          </w:rPrChange>
        </w:rPr>
        <w:t xml:space="preserve"> </w:t>
      </w:r>
      <w:ins w:id="214" w:author="Shu" w:date="2017-03-19T10:26:00Z">
        <w:r w:rsidR="0070360A" w:rsidRPr="0043715A">
          <w:rPr>
            <w:rFonts w:eastAsia="Calibri" w:cs="Arial"/>
            <w:sz w:val="20"/>
            <w:szCs w:val="20"/>
            <w:lang w:eastAsia="en-US"/>
            <w:rPrChange w:id="215" w:author="Jonathan Minton" w:date="2017-03-28T16:12:00Z">
              <w:rPr>
                <w:lang w:eastAsia="en-US"/>
              </w:rPr>
            </w:rPrChange>
          </w:rPr>
          <w:t>using equation (1)</w:t>
        </w:r>
      </w:ins>
      <w:ins w:id="216" w:author="Jonathan Minton" w:date="2017-03-28T16:06:00Z">
        <w:r w:rsidR="0007123A" w:rsidRPr="0043715A">
          <w:rPr>
            <w:rFonts w:eastAsia="Calibri" w:cs="Arial"/>
            <w:sz w:val="20"/>
            <w:szCs w:val="20"/>
            <w:lang w:eastAsia="en-US"/>
            <w:rPrChange w:id="217" w:author="Jonathan Minton" w:date="2017-03-28T16:12:00Z">
              <w:rPr>
                <w:lang w:eastAsia="en-US"/>
              </w:rPr>
            </w:rPrChange>
          </w:rPr>
          <w:t xml:space="preserve">. </w:t>
        </w:r>
      </w:ins>
    </w:p>
    <w:p w14:paraId="312A9266" w14:textId="49D4D379" w:rsidR="00EC159B" w:rsidRPr="0043715A" w:rsidRDefault="0007123A" w:rsidP="0043715A">
      <w:pPr>
        <w:pStyle w:val="ListParagraph"/>
        <w:numPr>
          <w:ilvl w:val="0"/>
          <w:numId w:val="3"/>
        </w:numPr>
        <w:spacing w:line="480" w:lineRule="auto"/>
        <w:rPr>
          <w:rFonts w:eastAsia="Calibri" w:cs="Arial"/>
          <w:sz w:val="20"/>
          <w:szCs w:val="20"/>
          <w:lang w:eastAsia="en-US"/>
          <w:rPrChange w:id="218" w:author="Jonathan Minton" w:date="2017-03-28T16:12:00Z">
            <w:rPr>
              <w:lang w:eastAsia="en-US"/>
            </w:rPr>
          </w:rPrChange>
        </w:rPr>
        <w:pPrChange w:id="219" w:author="Jonathan Minton" w:date="2017-03-28T16:12:00Z">
          <w:pPr>
            <w:spacing w:line="480" w:lineRule="auto"/>
          </w:pPr>
        </w:pPrChange>
      </w:pPr>
      <w:proofErr w:type="gramStart"/>
      <w:ins w:id="220" w:author="Jonathan Minton" w:date="2017-03-28T16:08:00Z">
        <w:r w:rsidRPr="0043715A">
          <w:rPr>
            <w:rFonts w:eastAsia="Calibri" w:cs="Arial"/>
            <w:sz w:val="20"/>
            <w:szCs w:val="20"/>
            <w:lang w:eastAsia="en-US"/>
            <w:rPrChange w:id="221" w:author="Jonathan Minton" w:date="2017-03-28T16:12:00Z">
              <w:rPr>
                <w:lang w:eastAsia="en-US"/>
              </w:rPr>
            </w:rPrChange>
          </w:rPr>
          <w:t>I</w:t>
        </w:r>
      </w:ins>
      <w:ins w:id="222" w:author="Jonathan Minton" w:date="2017-03-28T16:06:00Z">
        <w:r w:rsidRPr="0043715A">
          <w:rPr>
            <w:rFonts w:eastAsia="Calibri" w:cs="Arial"/>
            <w:sz w:val="20"/>
            <w:szCs w:val="20"/>
            <w:lang w:eastAsia="en-US"/>
            <w:rPrChange w:id="223" w:author="Jonathan Minton" w:date="2017-03-28T16:12:00Z">
              <w:rPr>
                <w:lang w:eastAsia="en-US"/>
              </w:rPr>
            </w:rPrChange>
          </w:rPr>
          <w:t xml:space="preserve">f </w:t>
        </w:r>
      </w:ins>
      <w:moveTo w:id="224" w:author="Jonathan Minton" w:date="2017-03-28T16:07:00Z">
        <w:moveToRangeStart w:id="225" w:author="Jonathan Minton" w:date="2017-03-28T16:07:00Z" w:name="move478480550"/>
        <w:proofErr w:type="gramEnd"/>
        <m:oMath>
          <m:sSubSup>
            <m:sSubSupPr>
              <m:ctrlPr>
                <w:rPr>
                  <w:rFonts w:ascii="Cambria Math" w:eastAsia="Calibri" w:hAnsi="Cambria Math" w:cs="Arial"/>
                  <w:i/>
                  <w:sz w:val="20"/>
                  <w:szCs w:val="20"/>
                  <w:lang w:eastAsia="en-US"/>
                  <w:rPrChange w:id="226"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227"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228"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229" w:author="Jonathan Minton" w:date="2017-03-28T16:12:00Z">
                    <w:rPr>
                      <w:rFonts w:ascii="Cambria Math" w:hAnsi="Cambria Math"/>
                      <w:lang w:eastAsia="en-US"/>
                    </w:rPr>
                  </w:rPrChange>
                </w:rPr>
                <m:t>2</m:t>
              </m:r>
            </m:sup>
          </m:sSubSup>
          <m:r>
            <w:rPr>
              <w:rFonts w:ascii="Cambria Math" w:eastAsia="Calibri" w:hAnsi="Cambria Math" w:cs="Arial"/>
              <w:sz w:val="20"/>
              <w:szCs w:val="20"/>
              <w:lang w:eastAsia="en-US"/>
              <w:rPrChange w:id="230" w:author="Jonathan Minton" w:date="2017-03-28T16:12:00Z">
                <w:rPr>
                  <w:rFonts w:ascii="Cambria Math" w:hAnsi="Cambria Math"/>
                  <w:lang w:eastAsia="en-US"/>
                </w:rPr>
              </w:rPrChange>
            </w:rPr>
            <m:t>&lt;</m:t>
          </m:r>
          <m:sSubSup>
            <m:sSubSupPr>
              <m:ctrlPr>
                <w:rPr>
                  <w:rFonts w:ascii="Cambria Math" w:eastAsia="Calibri" w:hAnsi="Cambria Math" w:cs="Arial"/>
                  <w:i/>
                  <w:sz w:val="20"/>
                  <w:szCs w:val="20"/>
                  <w:lang w:eastAsia="en-US"/>
                  <w:rPrChange w:id="231"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232"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233" w:author="Jonathan Minton" w:date="2017-03-28T16:12:00Z">
                    <w:rPr>
                      <w:rFonts w:ascii="Cambria Math" w:hAnsi="Cambria Math"/>
                      <w:lang w:eastAsia="en-US"/>
                    </w:rPr>
                  </w:rPrChange>
                </w:rPr>
                <m:t>X</m:t>
              </m:r>
            </m:sub>
            <m:sup>
              <m:r>
                <w:rPr>
                  <w:rFonts w:ascii="Cambria Math" w:eastAsia="Calibri" w:hAnsi="Cambria Math" w:cs="Arial"/>
                  <w:sz w:val="20"/>
                  <w:szCs w:val="20"/>
                  <w:lang w:eastAsia="en-US"/>
                  <w:rPrChange w:id="234" w:author="Jonathan Minton" w:date="2017-03-28T16:12:00Z">
                    <w:rPr>
                      <w:rFonts w:ascii="Cambria Math" w:hAnsi="Cambria Math"/>
                      <w:lang w:eastAsia="en-US"/>
                    </w:rPr>
                  </w:rPrChange>
                </w:rPr>
                <m:t>2</m:t>
              </m:r>
            </m:sup>
          </m:sSubSup>
        </m:oMath>
      </w:moveTo>
      <w:moveToRangeEnd w:id="225"/>
      <w:ins w:id="235" w:author="Shu" w:date="2017-03-19T10:26:00Z">
        <w:del w:id="236" w:author="Jonathan Minton" w:date="2017-03-28T16:06:00Z">
          <w:r w:rsidR="0070360A" w:rsidRPr="0043715A" w:rsidDel="0007123A">
            <w:rPr>
              <w:rFonts w:eastAsia="Calibri" w:cs="Arial"/>
              <w:sz w:val="20"/>
              <w:szCs w:val="20"/>
              <w:lang w:eastAsia="en-US"/>
              <w:rPrChange w:id="237" w:author="Jonathan Minton" w:date="2017-03-28T16:12:00Z">
                <w:rPr>
                  <w:lang w:eastAsia="en-US"/>
                </w:rPr>
              </w:rPrChange>
            </w:rPr>
            <w:delText xml:space="preserve"> </w:delText>
          </w:r>
        </w:del>
      </w:ins>
      <w:del w:id="238" w:author="Jonathan Minton" w:date="2017-03-28T16:06:00Z">
        <w:r w:rsidR="00EC159B" w:rsidRPr="0043715A" w:rsidDel="0007123A">
          <w:rPr>
            <w:rFonts w:eastAsia="Calibri" w:cs="Arial"/>
            <w:sz w:val="20"/>
            <w:szCs w:val="20"/>
            <w:lang w:eastAsia="en-US"/>
            <w:rPrChange w:id="239" w:author="Jonathan Minton" w:date="2017-03-28T16:12:00Z">
              <w:rPr>
                <w:lang w:eastAsia="en-US"/>
              </w:rPr>
            </w:rPrChange>
          </w:rPr>
          <w:delText>if</w:delText>
        </w:r>
      </w:del>
      <w:moveFromRangeStart w:id="240" w:author="Jonathan Minton" w:date="2017-03-28T16:09:00Z" w:name="move478480524"/>
      <w:moveFrom w:id="241" w:author="Jonathan Minton" w:date="2017-03-28T16:09:00Z">
        <w:r w:rsidR="00EC159B" w:rsidRPr="0043715A" w:rsidDel="0007123A">
          <w:rPr>
            <w:rFonts w:eastAsia="Calibri" w:cs="Arial"/>
            <w:sz w:val="20"/>
            <w:szCs w:val="20"/>
            <w:lang w:eastAsia="en-US"/>
            <w:rPrChange w:id="242" w:author="Jonathan Minton" w:date="2017-03-28T16:12:00Z">
              <w:rPr>
                <w:lang w:eastAsia="en-US"/>
              </w:rPr>
            </w:rPrChange>
          </w:rPr>
          <w:t xml:space="preserve"> </w:t>
        </w:r>
        <m:oMath>
          <m:sSubSup>
            <m:sSubSupPr>
              <m:ctrlPr>
                <w:rPr>
                  <w:rFonts w:ascii="Cambria Math" w:eastAsia="Calibri" w:hAnsi="Cambria Math" w:cs="Arial"/>
                  <w:i/>
                  <w:sz w:val="20"/>
                  <w:szCs w:val="20"/>
                  <w:lang w:eastAsia="en-US"/>
                  <w:rPrChange w:id="243"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244"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245"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246" w:author="Jonathan Minton" w:date="2017-03-28T16:12:00Z">
                    <w:rPr>
                      <w:rFonts w:ascii="Cambria Math" w:hAnsi="Cambria Math"/>
                      <w:lang w:eastAsia="en-US"/>
                    </w:rPr>
                  </w:rPrChange>
                </w:rPr>
                <m:t>2</m:t>
              </m:r>
            </m:sup>
          </m:sSubSup>
          <m:r>
            <w:rPr>
              <w:rFonts w:ascii="Cambria Math" w:eastAsia="Calibri" w:hAnsi="Cambria Math" w:cs="Arial"/>
              <w:sz w:val="20"/>
              <w:szCs w:val="20"/>
              <w:lang w:eastAsia="en-US"/>
              <w:rPrChange w:id="247" w:author="Jonathan Minton" w:date="2017-03-28T16:12:00Z">
                <w:rPr>
                  <w:rFonts w:ascii="Cambria Math" w:hAnsi="Cambria Math"/>
                  <w:lang w:eastAsia="en-US"/>
                </w:rPr>
              </w:rPrChange>
            </w:rPr>
            <m:t>&gt;</m:t>
          </m:r>
          <m:sSubSup>
            <m:sSubSupPr>
              <m:ctrlPr>
                <w:rPr>
                  <w:rFonts w:ascii="Cambria Math" w:eastAsia="Calibri" w:hAnsi="Cambria Math" w:cs="Arial"/>
                  <w:i/>
                  <w:sz w:val="20"/>
                  <w:szCs w:val="20"/>
                  <w:lang w:eastAsia="en-US"/>
                  <w:rPrChange w:id="248"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249"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250" w:author="Jonathan Minton" w:date="2017-03-28T16:12:00Z">
                    <w:rPr>
                      <w:rFonts w:ascii="Cambria Math" w:hAnsi="Cambria Math"/>
                      <w:lang w:eastAsia="en-US"/>
                    </w:rPr>
                  </w:rPrChange>
                </w:rPr>
                <m:t>X</m:t>
              </m:r>
            </m:sub>
            <m:sup>
              <m:r>
                <w:rPr>
                  <w:rFonts w:ascii="Cambria Math" w:eastAsia="Calibri" w:hAnsi="Cambria Math" w:cs="Arial"/>
                  <w:sz w:val="20"/>
                  <w:szCs w:val="20"/>
                  <w:lang w:eastAsia="en-US"/>
                  <w:rPrChange w:id="251" w:author="Jonathan Minton" w:date="2017-03-28T16:12:00Z">
                    <w:rPr>
                      <w:rFonts w:ascii="Cambria Math" w:hAnsi="Cambria Math"/>
                      <w:lang w:eastAsia="en-US"/>
                    </w:rPr>
                  </w:rPrChange>
                </w:rPr>
                <m:t>2</m:t>
              </m:r>
            </m:sup>
          </m:sSubSup>
        </m:oMath>
      </w:moveFrom>
      <w:moveFromRangeEnd w:id="240"/>
      <w:ins w:id="252" w:author="Jonathan Minton" w:date="2017-03-28T16:07:00Z">
        <w:r w:rsidRPr="0043715A">
          <w:rPr>
            <w:rFonts w:eastAsia="Calibri" w:cs="Arial"/>
            <w:sz w:val="20"/>
            <w:szCs w:val="20"/>
            <w:lang w:eastAsia="en-US"/>
            <w:rPrChange w:id="253" w:author="Jonathan Minton" w:date="2017-03-28T16:12:00Z">
              <w:rPr>
                <w:lang w:eastAsia="en-US"/>
              </w:rPr>
            </w:rPrChange>
          </w:rPr>
          <w:t>,</w:t>
        </w:r>
      </w:ins>
      <w:ins w:id="254" w:author="Jonathan Minton" w:date="2017-03-28T16:08:00Z">
        <w:r w:rsidRPr="0043715A">
          <w:rPr>
            <w:rFonts w:eastAsia="Calibri" w:cs="Arial"/>
            <w:sz w:val="20"/>
            <w:szCs w:val="20"/>
            <w:lang w:eastAsia="en-US"/>
            <w:rPrChange w:id="255" w:author="Jonathan Minton" w:date="2017-03-28T16:12:00Z">
              <w:rPr>
                <w:lang w:eastAsia="en-US"/>
              </w:rPr>
            </w:rPrChange>
          </w:rPr>
          <w:t xml:space="preserve"> then </w:t>
        </w:r>
      </w:ins>
      <w:ins w:id="256" w:author="Jonathan Minton" w:date="2017-03-28T16:10:00Z">
        <w:r w:rsidR="0043715A" w:rsidRPr="0043715A">
          <w:rPr>
            <w:rFonts w:eastAsia="Calibri" w:cs="Arial"/>
            <w:sz w:val="20"/>
            <w:szCs w:val="20"/>
            <w:lang w:eastAsia="en-US"/>
            <w:rPrChange w:id="257" w:author="Jonathan Minton" w:date="2017-03-28T16:12:00Z">
              <w:rPr>
                <w:lang w:eastAsia="en-US"/>
              </w:rPr>
            </w:rPrChange>
          </w:rPr>
          <w:t xml:space="preserve">the sampling procedure involves sampling </w:t>
        </w:r>
      </w:ins>
      <w:moveToRangeStart w:id="258" w:author="Jonathan Minton" w:date="2017-03-28T16:10:00Z" w:name="move478480777"/>
      <m:oMath>
        <m:r>
          <w:rPr>
            <w:rFonts w:ascii="Cambria Math" w:eastAsia="Calibri" w:hAnsi="Cambria Math" w:cs="Arial"/>
            <w:sz w:val="20"/>
            <w:szCs w:val="20"/>
            <w:lang w:eastAsia="en-US"/>
            <w:rPrChange w:id="259" w:author="Jonathan Minton" w:date="2017-03-28T16:12:00Z">
              <w:rPr>
                <w:rFonts w:ascii="Cambria Math" w:hAnsi="Cambria Math"/>
                <w:lang w:eastAsia="en-US"/>
              </w:rPr>
            </w:rPrChange>
          </w:rPr>
          <m:t>Y</m:t>
        </m:r>
      </m:oMath>
      <w:moveTo w:id="260" w:author="Jonathan Minton" w:date="2017-03-28T16:10:00Z">
        <w:r w:rsidR="0043715A" w:rsidRPr="0043715A">
          <w:rPr>
            <w:rFonts w:eastAsia="Calibri" w:cs="Arial"/>
            <w:sz w:val="20"/>
            <w:szCs w:val="20"/>
            <w:lang w:eastAsia="en-US"/>
            <w:rPrChange w:id="261" w:author="Jonathan Minton" w:date="2017-03-28T16:12:00Z">
              <w:rPr>
                <w:lang w:eastAsia="en-US"/>
              </w:rPr>
            </w:rPrChange>
          </w:rPr>
          <w:t xml:space="preserve"> from a Normal(</w:t>
        </w:r>
        <m:oMath>
          <m:sSub>
            <m:sSubPr>
              <m:ctrlPr>
                <w:rPr>
                  <w:rFonts w:ascii="Cambria Math" w:eastAsia="Calibri" w:hAnsi="Cambria Math" w:cs="Arial"/>
                  <w:i/>
                  <w:sz w:val="20"/>
                  <w:szCs w:val="20"/>
                  <w:lang w:eastAsia="en-US"/>
                  <w:rPrChange w:id="262" w:author="Jonathan Minton" w:date="2017-03-28T16:12:00Z">
                    <w:rPr>
                      <w:rFonts w:ascii="Cambria Math" w:hAnsi="Cambria Math"/>
                      <w:i/>
                      <w:lang w:eastAsia="en-US"/>
                    </w:rPr>
                  </w:rPrChange>
                </w:rPr>
              </m:ctrlPr>
            </m:sSubPr>
            <m:e>
              <m:r>
                <w:rPr>
                  <w:rFonts w:ascii="Cambria Math" w:eastAsia="Calibri" w:hAnsi="Cambria Math" w:cs="Arial"/>
                  <w:sz w:val="20"/>
                  <w:szCs w:val="20"/>
                  <w:lang w:eastAsia="en-US"/>
                  <w:rPrChange w:id="263" w:author="Jonathan Minton" w:date="2017-03-28T16:12:00Z">
                    <w:rPr>
                      <w:rFonts w:ascii="Cambria Math" w:hAnsi="Cambria Math"/>
                      <w:lang w:eastAsia="en-US"/>
                    </w:rPr>
                  </w:rPrChange>
                </w:rPr>
                <m:t>μ</m:t>
              </m:r>
            </m:e>
            <m:sub>
              <m:r>
                <w:rPr>
                  <w:rFonts w:ascii="Cambria Math" w:eastAsia="Calibri" w:hAnsi="Cambria Math" w:cs="Arial"/>
                  <w:sz w:val="20"/>
                  <w:szCs w:val="20"/>
                  <w:lang w:eastAsia="en-US"/>
                  <w:rPrChange w:id="264" w:author="Jonathan Minton" w:date="2017-03-28T16:12:00Z">
                    <w:rPr>
                      <w:rFonts w:ascii="Cambria Math" w:hAnsi="Cambria Math"/>
                      <w:lang w:eastAsia="en-US"/>
                    </w:rPr>
                  </w:rPrChange>
                </w:rPr>
                <m:t>Y</m:t>
              </m:r>
            </m:sub>
          </m:sSub>
        </m:oMath>
        <w:r w:rsidR="0043715A" w:rsidRPr="0043715A">
          <w:rPr>
            <w:rFonts w:eastAsia="Calibri" w:cs="Arial"/>
            <w:sz w:val="20"/>
            <w:szCs w:val="20"/>
            <w:lang w:eastAsia="en-US"/>
            <w:rPrChange w:id="265" w:author="Jonathan Minton" w:date="2017-03-28T16:12:00Z">
              <w:rPr>
                <w:lang w:eastAsia="en-US"/>
              </w:rPr>
            </w:rPrChange>
          </w:rPr>
          <w:t>,</w:t>
        </w:r>
        <m:oMath>
          <m:r>
            <w:rPr>
              <w:rFonts w:ascii="Cambria Math" w:eastAsia="Calibri" w:hAnsi="Cambria Math" w:cs="Arial"/>
              <w:sz w:val="20"/>
              <w:szCs w:val="20"/>
              <w:lang w:eastAsia="en-US"/>
              <w:rPrChange w:id="266" w:author="Jonathan Minton" w:date="2017-03-28T16:12:00Z">
                <w:rPr>
                  <w:rFonts w:ascii="Cambria Math" w:hAnsi="Cambria Math"/>
                  <w:lang w:eastAsia="en-US"/>
                </w:rPr>
              </w:rPrChange>
            </w:rPr>
            <m:t xml:space="preserve"> </m:t>
          </m:r>
          <m:sSubSup>
            <m:sSubSupPr>
              <m:ctrlPr>
                <w:rPr>
                  <w:rFonts w:ascii="Cambria Math" w:eastAsia="Calibri" w:hAnsi="Cambria Math" w:cs="Arial"/>
                  <w:i/>
                  <w:sz w:val="20"/>
                  <w:szCs w:val="20"/>
                  <w:lang w:eastAsia="en-US"/>
                  <w:rPrChange w:id="267"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268"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269"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270" w:author="Jonathan Minton" w:date="2017-03-28T16:12:00Z">
                    <w:rPr>
                      <w:rFonts w:ascii="Cambria Math" w:hAnsi="Cambria Math"/>
                      <w:lang w:eastAsia="en-US"/>
                    </w:rPr>
                  </w:rPrChange>
                </w:rPr>
                <m:t>2</m:t>
              </m:r>
            </m:sup>
          </m:sSubSup>
        </m:oMath>
        <w:r w:rsidR="0043715A" w:rsidRPr="0043715A">
          <w:rPr>
            <w:rFonts w:eastAsia="Calibri" w:cs="Arial"/>
            <w:sz w:val="20"/>
            <w:szCs w:val="20"/>
            <w:lang w:eastAsia="en-US"/>
            <w:rPrChange w:id="271" w:author="Jonathan Minton" w:date="2017-03-28T16:12:00Z">
              <w:rPr>
                <w:lang w:eastAsia="en-US"/>
              </w:rPr>
            </w:rPrChange>
          </w:rPr>
          <w:t xml:space="preserve">)  and </w:t>
        </w:r>
        <m:oMath>
          <m:r>
            <m:rPr>
              <m:sty m:val="p"/>
            </m:rPr>
            <w:rPr>
              <w:rFonts w:ascii="Cambria Math" w:eastAsia="Calibri" w:hAnsi="Cambria Math" w:cs="Arial"/>
              <w:sz w:val="20"/>
              <w:szCs w:val="20"/>
              <w:lang w:eastAsia="en-US"/>
              <w:rPrChange w:id="272" w:author="Jonathan Minton" w:date="2017-03-28T16:12:00Z">
                <w:rPr>
                  <w:rFonts w:ascii="Cambria Math" w:hAnsi="Cambria Math"/>
                  <w:lang w:eastAsia="en-US"/>
                </w:rPr>
              </w:rPrChange>
            </w:rPr>
            <m:t>Δ</m:t>
          </m:r>
        </m:oMath>
        <w:r w:rsidR="0043715A" w:rsidRPr="0043715A">
          <w:rPr>
            <w:rFonts w:eastAsia="Calibri" w:cs="Arial"/>
            <w:sz w:val="20"/>
            <w:szCs w:val="20"/>
            <w:lang w:eastAsia="en-US"/>
            <w:rPrChange w:id="273" w:author="Jonathan Minton" w:date="2017-03-28T16:12:00Z">
              <w:rPr>
                <w:lang w:eastAsia="en-US"/>
              </w:rPr>
            </w:rPrChange>
          </w:rPr>
          <w:t xml:space="preserve"> from a Gamma(</w:t>
        </w:r>
        <m:oMath>
          <m:r>
            <w:rPr>
              <w:rFonts w:ascii="Cambria Math" w:eastAsia="Calibri" w:hAnsi="Cambria Math" w:cs="Arial"/>
              <w:sz w:val="20"/>
              <w:szCs w:val="20"/>
              <w:lang w:eastAsia="en-US"/>
              <w:rPrChange w:id="274" w:author="Jonathan Minton" w:date="2017-03-28T16:12:00Z">
                <w:rPr>
                  <w:rFonts w:ascii="Cambria Math" w:hAnsi="Cambria Math"/>
                  <w:lang w:eastAsia="en-US"/>
                </w:rPr>
              </w:rPrChange>
            </w:rPr>
            <m:t>s</m:t>
          </m:r>
        </m:oMath>
        <w:r w:rsidR="0043715A" w:rsidRPr="0043715A">
          <w:rPr>
            <w:rFonts w:eastAsia="Calibri" w:cs="Arial"/>
            <w:sz w:val="20"/>
            <w:szCs w:val="20"/>
            <w:lang w:eastAsia="en-US"/>
            <w:rPrChange w:id="275" w:author="Jonathan Minton" w:date="2017-03-28T16:12:00Z">
              <w:rPr>
                <w:lang w:eastAsia="en-US"/>
              </w:rPr>
            </w:rPrChange>
          </w:rPr>
          <w:t>,</w:t>
        </w:r>
        <m:oMath>
          <m:r>
            <w:rPr>
              <w:rFonts w:ascii="Cambria Math" w:eastAsia="Calibri" w:hAnsi="Cambria Math" w:cs="Arial"/>
              <w:sz w:val="20"/>
              <w:szCs w:val="20"/>
              <w:lang w:eastAsia="en-US"/>
              <w:rPrChange w:id="276" w:author="Jonathan Minton" w:date="2017-03-28T16:12:00Z">
                <w:rPr>
                  <w:rFonts w:ascii="Cambria Math" w:hAnsi="Cambria Math"/>
                  <w:lang w:eastAsia="en-US"/>
                </w:rPr>
              </w:rPrChange>
            </w:rPr>
            <m:t xml:space="preserve"> r</m:t>
          </m:r>
        </m:oMath>
        <w:r w:rsidR="0043715A" w:rsidRPr="0043715A">
          <w:rPr>
            <w:rFonts w:eastAsia="Calibri" w:cs="Arial"/>
            <w:sz w:val="20"/>
            <w:szCs w:val="20"/>
            <w:lang w:eastAsia="en-US"/>
            <w:rPrChange w:id="277" w:author="Jonathan Minton" w:date="2017-03-28T16:12:00Z">
              <w:rPr>
                <w:lang w:eastAsia="en-US"/>
              </w:rPr>
            </w:rPrChange>
          </w:rPr>
          <w:t>)</w:t>
        </w:r>
      </w:moveTo>
      <w:ins w:id="278" w:author="Jonathan Minton" w:date="2017-03-28T16:11:00Z">
        <w:r w:rsidR="0043715A" w:rsidRPr="0043715A">
          <w:rPr>
            <w:rFonts w:eastAsia="Calibri" w:cs="Arial"/>
            <w:sz w:val="20"/>
            <w:szCs w:val="20"/>
            <w:lang w:eastAsia="en-US"/>
            <w:rPrChange w:id="279" w:author="Jonathan Minton" w:date="2017-03-28T16:12:00Z">
              <w:rPr>
                <w:lang w:eastAsia="en-US"/>
              </w:rPr>
            </w:rPrChange>
          </w:rPr>
          <w:t xml:space="preserve">; </w:t>
        </w:r>
      </w:ins>
      <w:moveTo w:id="280" w:author="Jonathan Minton" w:date="2017-03-28T16:10:00Z">
        <w:del w:id="281" w:author="Jonathan Minton" w:date="2017-03-28T16:11:00Z">
          <w:r w:rsidR="0043715A" w:rsidRPr="0043715A" w:rsidDel="0043715A">
            <w:rPr>
              <w:rFonts w:eastAsia="Calibri" w:cs="Arial"/>
              <w:sz w:val="20"/>
              <w:szCs w:val="20"/>
              <w:lang w:eastAsia="en-US"/>
              <w:rPrChange w:id="282" w:author="Jonathan Minton" w:date="2017-03-28T16:12:00Z">
                <w:rPr>
                  <w:lang w:eastAsia="en-US"/>
                </w:rPr>
              </w:rPrChange>
            </w:rPr>
            <w:delText>,</w:delText>
          </w:r>
        </w:del>
      </w:moveTo>
      <w:moveToRangeEnd w:id="258"/>
      <w:ins w:id="283" w:author="Jonathan Minton" w:date="2017-03-28T16:08:00Z">
        <w:r w:rsidRPr="0043715A">
          <w:rPr>
            <w:rFonts w:eastAsia="Calibri" w:cs="Arial"/>
            <w:sz w:val="20"/>
            <w:szCs w:val="20"/>
            <w:lang w:eastAsia="en-US"/>
            <w:rPrChange w:id="284" w:author="Jonathan Minton" w:date="2017-03-28T16:12:00Z">
              <w:rPr>
                <w:lang w:eastAsia="en-US"/>
              </w:rPr>
            </w:rPrChange>
          </w:rPr>
          <w:t xml:space="preserve">sampled values of </w:t>
        </w:r>
        <m:oMath>
          <m:r>
            <w:rPr>
              <w:rFonts w:ascii="Cambria Math" w:eastAsia="Calibri" w:hAnsi="Cambria Math" w:cs="Arial"/>
              <w:sz w:val="20"/>
              <w:szCs w:val="20"/>
              <w:lang w:eastAsia="en-US"/>
              <w:rPrChange w:id="285" w:author="Jonathan Minton" w:date="2017-03-28T16:12:00Z">
                <w:rPr>
                  <w:rFonts w:ascii="Cambria Math" w:hAnsi="Cambria Math"/>
                  <w:lang w:eastAsia="en-US"/>
                </w:rPr>
              </w:rPrChange>
            </w:rPr>
            <m:t>Y</m:t>
          </m:r>
        </m:oMath>
        <w:r w:rsidRPr="0043715A">
          <w:rPr>
            <w:rFonts w:eastAsia="Calibri" w:cs="Arial"/>
            <w:sz w:val="20"/>
            <w:szCs w:val="20"/>
            <w:lang w:eastAsia="en-US"/>
            <w:rPrChange w:id="286" w:author="Jonathan Minton" w:date="2017-03-28T16:12:00Z">
              <w:rPr>
                <w:lang w:eastAsia="en-US"/>
              </w:rPr>
            </w:rPrChange>
          </w:rPr>
          <w:t xml:space="preserve"> and </w:t>
        </w:r>
        <m:oMath>
          <m:r>
            <m:rPr>
              <m:sty m:val="p"/>
            </m:rPr>
            <w:rPr>
              <w:rFonts w:ascii="Cambria Math" w:eastAsia="Calibri" w:hAnsi="Cambria Math" w:cs="Arial"/>
              <w:sz w:val="20"/>
              <w:szCs w:val="20"/>
              <w:lang w:eastAsia="en-US"/>
              <w:rPrChange w:id="287" w:author="Jonathan Minton" w:date="2017-03-28T16:12:00Z">
                <w:rPr>
                  <w:rFonts w:ascii="Cambria Math" w:hAnsi="Cambria Math"/>
                  <w:lang w:eastAsia="en-US"/>
                </w:rPr>
              </w:rPrChange>
            </w:rPr>
            <m:t>Δ</m:t>
          </m:r>
        </m:oMath>
        <w:r w:rsidRPr="0043715A">
          <w:rPr>
            <w:rFonts w:eastAsia="Calibri" w:cs="Arial"/>
            <w:sz w:val="20"/>
            <w:szCs w:val="20"/>
            <w:lang w:eastAsia="en-US"/>
            <w:rPrChange w:id="288" w:author="Jonathan Minton" w:date="2017-03-28T16:12:00Z">
              <w:rPr>
                <w:lang w:eastAsia="en-US"/>
              </w:rPr>
            </w:rPrChange>
          </w:rPr>
          <w:t xml:space="preserve"> </w:t>
        </w:r>
        <w:r w:rsidRPr="0043715A">
          <w:rPr>
            <w:rFonts w:eastAsia="Calibri" w:cs="Arial"/>
            <w:sz w:val="20"/>
            <w:szCs w:val="20"/>
            <w:lang w:eastAsia="en-US"/>
            <w:rPrChange w:id="289" w:author="Jonathan Minton" w:date="2017-03-28T16:12:00Z">
              <w:rPr>
                <w:lang w:eastAsia="en-US"/>
              </w:rPr>
            </w:rPrChange>
          </w:rPr>
          <w:t xml:space="preserve">are </w:t>
        </w:r>
        <w:r w:rsidRPr="0043715A">
          <w:rPr>
            <w:rFonts w:eastAsia="Calibri" w:cs="Arial"/>
            <w:sz w:val="20"/>
            <w:szCs w:val="20"/>
            <w:lang w:eastAsia="en-US"/>
            <w:rPrChange w:id="290" w:author="Jonathan Minton" w:date="2017-03-28T16:12:00Z">
              <w:rPr>
                <w:lang w:eastAsia="en-US"/>
              </w:rPr>
            </w:rPrChange>
          </w:rPr>
          <w:t>derive</w:t>
        </w:r>
      </w:ins>
      <w:ins w:id="291" w:author="Jonathan Minton" w:date="2017-03-28T16:11:00Z">
        <w:r w:rsidR="0043715A" w:rsidRPr="0043715A">
          <w:rPr>
            <w:rFonts w:eastAsia="Calibri" w:cs="Arial"/>
            <w:sz w:val="20"/>
            <w:szCs w:val="20"/>
            <w:lang w:eastAsia="en-US"/>
            <w:rPrChange w:id="292" w:author="Jonathan Minton" w:date="2017-03-28T16:12:00Z">
              <w:rPr>
                <w:lang w:eastAsia="en-US"/>
              </w:rPr>
            </w:rPrChange>
          </w:rPr>
          <w:t>d</w:t>
        </w:r>
      </w:ins>
      <w:ins w:id="293" w:author="Jonathan Minton" w:date="2017-03-28T16:08:00Z">
        <w:r w:rsidRPr="0043715A">
          <w:rPr>
            <w:rFonts w:eastAsia="Calibri" w:cs="Arial"/>
            <w:sz w:val="20"/>
            <w:szCs w:val="20"/>
            <w:lang w:eastAsia="en-US"/>
            <w:rPrChange w:id="294" w:author="Jonathan Minton" w:date="2017-03-28T16:12:00Z">
              <w:rPr>
                <w:lang w:eastAsia="en-US"/>
              </w:rPr>
            </w:rPrChange>
          </w:rPr>
          <w:t xml:space="preserve"> </w:t>
        </w:r>
      </w:ins>
      <w:ins w:id="295" w:author="Jonathan Minton" w:date="2017-03-28T16:11:00Z">
        <w:r w:rsidR="0043715A" w:rsidRPr="0043715A">
          <w:rPr>
            <w:rFonts w:eastAsia="Calibri" w:cs="Arial"/>
            <w:sz w:val="20"/>
            <w:szCs w:val="20"/>
            <w:lang w:eastAsia="en-US"/>
            <w:rPrChange w:id="296" w:author="Jonathan Minton" w:date="2017-03-28T16:12:00Z">
              <w:rPr>
                <w:lang w:eastAsia="en-US"/>
              </w:rPr>
            </w:rPrChange>
          </w:rPr>
          <w:t xml:space="preserve">from </w:t>
        </w:r>
      </w:ins>
      <w:ins w:id="297" w:author="Jonathan Minton" w:date="2017-03-28T16:08:00Z">
        <w:r w:rsidRPr="0043715A">
          <w:rPr>
            <w:rFonts w:eastAsia="Calibri" w:cs="Arial"/>
            <w:sz w:val="20"/>
            <w:szCs w:val="20"/>
            <w:lang w:eastAsia="en-US"/>
            <w:rPrChange w:id="298" w:author="Jonathan Minton" w:date="2017-03-28T16:12:00Z">
              <w:rPr>
                <w:lang w:eastAsia="en-US"/>
              </w:rPr>
            </w:rPrChange>
          </w:rPr>
          <w:t xml:space="preserve">sampled values of </w:t>
        </w:r>
        <m:oMath>
          <m:r>
            <w:rPr>
              <w:rFonts w:ascii="Cambria Math" w:eastAsia="Calibri" w:hAnsi="Cambria Math" w:cs="Arial"/>
              <w:sz w:val="20"/>
              <w:szCs w:val="20"/>
              <w:lang w:eastAsia="en-US"/>
              <w:rPrChange w:id="299" w:author="Jonathan Minton" w:date="2017-03-28T16:12:00Z">
                <w:rPr>
                  <w:rFonts w:ascii="Cambria Math" w:hAnsi="Cambria Math"/>
                  <w:lang w:eastAsia="en-US"/>
                </w:rPr>
              </w:rPrChange>
            </w:rPr>
            <m:t>X</m:t>
          </m:r>
        </m:oMath>
        <w:r w:rsidRPr="0043715A">
          <w:rPr>
            <w:rFonts w:eastAsia="Calibri" w:cs="Arial"/>
            <w:sz w:val="20"/>
            <w:szCs w:val="20"/>
            <w:lang w:eastAsia="en-US"/>
            <w:rPrChange w:id="300" w:author="Jonathan Minton" w:date="2017-03-28T16:12:00Z">
              <w:rPr>
                <w:lang w:eastAsia="en-US"/>
              </w:rPr>
            </w:rPrChange>
          </w:rPr>
          <w:t xml:space="preserve"> using equation (2)</w:t>
        </w:r>
      </w:ins>
      <w:del w:id="301" w:author="Jonathan Minton" w:date="2017-03-28T16:07:00Z">
        <w:r w:rsidR="00EC159B" w:rsidRPr="0043715A" w:rsidDel="0007123A">
          <w:rPr>
            <w:rFonts w:eastAsia="Calibri" w:cs="Arial"/>
            <w:sz w:val="20"/>
            <w:szCs w:val="20"/>
            <w:lang w:eastAsia="en-US"/>
            <w:rPrChange w:id="302" w:author="Jonathan Minton" w:date="2017-03-28T16:12:00Z">
              <w:rPr>
                <w:lang w:eastAsia="en-US"/>
              </w:rPr>
            </w:rPrChange>
          </w:rPr>
          <w:delText>;</w:delText>
        </w:r>
      </w:del>
      <w:del w:id="303" w:author="Jonathan Minton" w:date="2017-03-28T16:11:00Z">
        <w:r w:rsidR="00EC159B" w:rsidRPr="0043715A" w:rsidDel="0043715A">
          <w:rPr>
            <w:rFonts w:eastAsia="Calibri" w:cs="Arial"/>
            <w:sz w:val="20"/>
            <w:szCs w:val="20"/>
            <w:lang w:eastAsia="en-US"/>
            <w:rPrChange w:id="304" w:author="Jonathan Minton" w:date="2017-03-28T16:12:00Z">
              <w:rPr>
                <w:lang w:eastAsia="en-US"/>
              </w:rPr>
            </w:rPrChange>
          </w:rPr>
          <w:delText xml:space="preserve"> and </w:delText>
        </w:r>
      </w:del>
      <w:moveFromRangeStart w:id="305" w:author="Jonathan Minton" w:date="2017-03-28T16:10:00Z" w:name="move478480777"/>
      <m:oMath>
        <m:r>
          <w:del w:id="306" w:author="Jonathan Minton" w:date="2017-03-28T16:11:00Z">
            <w:rPr>
              <w:rFonts w:ascii="Cambria Math" w:eastAsia="Calibri" w:hAnsi="Cambria Math" w:cs="Arial"/>
              <w:sz w:val="20"/>
              <w:szCs w:val="20"/>
              <w:lang w:eastAsia="en-US"/>
              <w:rPrChange w:id="307" w:author="Jonathan Minton" w:date="2017-03-28T16:12:00Z">
                <w:rPr>
                  <w:rFonts w:ascii="Cambria Math" w:hAnsi="Cambria Math"/>
                  <w:lang w:eastAsia="en-US"/>
                </w:rPr>
              </w:rPrChange>
            </w:rPr>
            <m:t>Y</m:t>
          </w:del>
        </m:r>
      </m:oMath>
      <w:moveFrom w:id="308" w:author="Jonathan Minton" w:date="2017-03-28T16:10:00Z">
        <w:del w:id="309" w:author="Jonathan Minton" w:date="2017-03-28T16:11:00Z">
          <w:r w:rsidR="00EC159B" w:rsidRPr="0043715A" w:rsidDel="0043715A">
            <w:rPr>
              <w:rFonts w:eastAsia="Calibri" w:cs="Arial"/>
              <w:sz w:val="20"/>
              <w:szCs w:val="20"/>
              <w:lang w:eastAsia="en-US"/>
              <w:rPrChange w:id="310" w:author="Jonathan Minton" w:date="2017-03-28T16:12:00Z">
                <w:rPr>
                  <w:lang w:eastAsia="en-US"/>
                </w:rPr>
              </w:rPrChange>
            </w:rPr>
            <w:delText xml:space="preserve"> from a Normal(</w:delText>
          </w:r>
          <m:oMath>
            <m:sSub>
              <m:sSubPr>
                <m:ctrlPr>
                  <w:rPr>
                    <w:rFonts w:ascii="Cambria Math" w:eastAsia="Calibri" w:hAnsi="Cambria Math" w:cs="Arial"/>
                    <w:i/>
                    <w:sz w:val="20"/>
                    <w:szCs w:val="20"/>
                    <w:lang w:eastAsia="en-US"/>
                    <w:rPrChange w:id="311" w:author="Jonathan Minton" w:date="2017-03-28T16:12:00Z">
                      <w:rPr>
                        <w:rFonts w:ascii="Cambria Math" w:hAnsi="Cambria Math"/>
                        <w:i/>
                        <w:lang w:eastAsia="en-US"/>
                      </w:rPr>
                    </w:rPrChange>
                  </w:rPr>
                </m:ctrlPr>
              </m:sSubPr>
              <m:e>
                <m:r>
                  <w:rPr>
                    <w:rFonts w:ascii="Cambria Math" w:eastAsia="Calibri" w:hAnsi="Cambria Math" w:cs="Arial"/>
                    <w:sz w:val="20"/>
                    <w:szCs w:val="20"/>
                    <w:lang w:eastAsia="en-US"/>
                    <w:rPrChange w:id="312" w:author="Jonathan Minton" w:date="2017-03-28T16:12:00Z">
                      <w:rPr>
                        <w:rFonts w:ascii="Cambria Math" w:hAnsi="Cambria Math"/>
                        <w:lang w:eastAsia="en-US"/>
                      </w:rPr>
                    </w:rPrChange>
                  </w:rPr>
                  <m:t>μ</m:t>
                </m:r>
              </m:e>
              <m:sub>
                <m:r>
                  <w:rPr>
                    <w:rFonts w:ascii="Cambria Math" w:eastAsia="Calibri" w:hAnsi="Cambria Math" w:cs="Arial"/>
                    <w:sz w:val="20"/>
                    <w:szCs w:val="20"/>
                    <w:lang w:eastAsia="en-US"/>
                    <w:rPrChange w:id="313" w:author="Jonathan Minton" w:date="2017-03-28T16:12:00Z">
                      <w:rPr>
                        <w:rFonts w:ascii="Cambria Math" w:hAnsi="Cambria Math"/>
                        <w:lang w:eastAsia="en-US"/>
                      </w:rPr>
                    </w:rPrChange>
                  </w:rPr>
                  <m:t>Y</m:t>
                </m:r>
              </m:sub>
            </m:sSub>
          </m:oMath>
          <w:r w:rsidR="00EC159B" w:rsidRPr="0043715A" w:rsidDel="0043715A">
            <w:rPr>
              <w:rFonts w:eastAsia="Calibri" w:cs="Arial"/>
              <w:sz w:val="20"/>
              <w:szCs w:val="20"/>
              <w:lang w:eastAsia="en-US"/>
              <w:rPrChange w:id="314" w:author="Jonathan Minton" w:date="2017-03-28T16:12:00Z">
                <w:rPr>
                  <w:lang w:eastAsia="en-US"/>
                </w:rPr>
              </w:rPrChange>
            </w:rPr>
            <w:delText>,</w:delText>
          </w:r>
          <m:oMath>
            <m:r>
              <w:rPr>
                <w:rFonts w:ascii="Cambria Math" w:eastAsia="Calibri" w:hAnsi="Cambria Math" w:cs="Arial"/>
                <w:sz w:val="20"/>
                <w:szCs w:val="20"/>
                <w:lang w:eastAsia="en-US"/>
                <w:rPrChange w:id="315" w:author="Jonathan Minton" w:date="2017-03-28T16:12:00Z">
                  <w:rPr>
                    <w:rFonts w:ascii="Cambria Math" w:hAnsi="Cambria Math"/>
                    <w:lang w:eastAsia="en-US"/>
                  </w:rPr>
                </w:rPrChange>
              </w:rPr>
              <m:t xml:space="preserve"> </m:t>
            </m:r>
            <m:sSubSup>
              <m:sSubSupPr>
                <m:ctrlPr>
                  <w:rPr>
                    <w:rFonts w:ascii="Cambria Math" w:eastAsia="Calibri" w:hAnsi="Cambria Math" w:cs="Arial"/>
                    <w:i/>
                    <w:sz w:val="20"/>
                    <w:szCs w:val="20"/>
                    <w:lang w:eastAsia="en-US"/>
                    <w:rPrChange w:id="316"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317"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318"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319" w:author="Jonathan Minton" w:date="2017-03-28T16:12:00Z">
                      <w:rPr>
                        <w:rFonts w:ascii="Cambria Math" w:hAnsi="Cambria Math"/>
                        <w:lang w:eastAsia="en-US"/>
                      </w:rPr>
                    </w:rPrChange>
                  </w:rPr>
                  <m:t>2</m:t>
                </m:r>
              </m:sup>
            </m:sSubSup>
          </m:oMath>
          <w:r w:rsidR="00EC159B" w:rsidRPr="0043715A" w:rsidDel="0043715A">
            <w:rPr>
              <w:rFonts w:eastAsia="Calibri" w:cs="Arial"/>
              <w:sz w:val="20"/>
              <w:szCs w:val="20"/>
              <w:lang w:eastAsia="en-US"/>
              <w:rPrChange w:id="320" w:author="Jonathan Minton" w:date="2017-03-28T16:12:00Z">
                <w:rPr>
                  <w:lang w:eastAsia="en-US"/>
                </w:rPr>
              </w:rPrChange>
            </w:rPr>
            <w:delText xml:space="preserve">)  and </w:delText>
          </w:r>
          <m:oMath>
            <m:r>
              <m:rPr>
                <m:sty m:val="p"/>
              </m:rPr>
              <w:rPr>
                <w:rFonts w:ascii="Cambria Math" w:eastAsia="Calibri" w:hAnsi="Cambria Math" w:cs="Arial"/>
                <w:sz w:val="20"/>
                <w:szCs w:val="20"/>
                <w:lang w:eastAsia="en-US"/>
                <w:rPrChange w:id="321" w:author="Jonathan Minton" w:date="2017-03-28T16:12:00Z">
                  <w:rPr>
                    <w:rFonts w:ascii="Cambria Math" w:hAnsi="Cambria Math"/>
                    <w:lang w:eastAsia="en-US"/>
                  </w:rPr>
                </w:rPrChange>
              </w:rPr>
              <m:t>Δ</m:t>
            </m:r>
          </m:oMath>
          <w:r w:rsidR="00EC159B" w:rsidRPr="0043715A" w:rsidDel="0043715A">
            <w:rPr>
              <w:rFonts w:eastAsia="Calibri" w:cs="Arial"/>
              <w:sz w:val="20"/>
              <w:szCs w:val="20"/>
              <w:lang w:eastAsia="en-US"/>
              <w:rPrChange w:id="322" w:author="Jonathan Minton" w:date="2017-03-28T16:12:00Z">
                <w:rPr>
                  <w:lang w:eastAsia="en-US"/>
                </w:rPr>
              </w:rPrChange>
            </w:rPr>
            <w:delText xml:space="preserve"> from a Gamma(</w:delText>
          </w:r>
          <m:oMath>
            <m:r>
              <w:rPr>
                <w:rFonts w:ascii="Cambria Math" w:eastAsia="Calibri" w:hAnsi="Cambria Math" w:cs="Arial"/>
                <w:sz w:val="20"/>
                <w:szCs w:val="20"/>
                <w:lang w:eastAsia="en-US"/>
                <w:rPrChange w:id="323" w:author="Jonathan Minton" w:date="2017-03-28T16:12:00Z">
                  <w:rPr>
                    <w:rFonts w:ascii="Cambria Math" w:hAnsi="Cambria Math"/>
                    <w:lang w:eastAsia="en-US"/>
                  </w:rPr>
                </w:rPrChange>
              </w:rPr>
              <m:t>s</m:t>
            </m:r>
          </m:oMath>
          <w:r w:rsidR="003765A4" w:rsidRPr="0043715A" w:rsidDel="0043715A">
            <w:rPr>
              <w:rFonts w:eastAsia="Calibri" w:cs="Arial"/>
              <w:sz w:val="20"/>
              <w:szCs w:val="20"/>
              <w:lang w:eastAsia="en-US"/>
              <w:rPrChange w:id="324" w:author="Jonathan Minton" w:date="2017-03-28T16:12:00Z">
                <w:rPr>
                  <w:lang w:eastAsia="en-US"/>
                </w:rPr>
              </w:rPrChange>
            </w:rPr>
            <w:delText>,</w:delText>
          </w:r>
          <m:oMath>
            <m:r>
              <w:rPr>
                <w:rFonts w:ascii="Cambria Math" w:eastAsia="Calibri" w:hAnsi="Cambria Math" w:cs="Arial"/>
                <w:sz w:val="20"/>
                <w:szCs w:val="20"/>
                <w:lang w:eastAsia="en-US"/>
                <w:rPrChange w:id="325" w:author="Jonathan Minton" w:date="2017-03-28T16:12:00Z">
                  <w:rPr>
                    <w:rFonts w:ascii="Cambria Math" w:hAnsi="Cambria Math"/>
                    <w:lang w:eastAsia="en-US"/>
                  </w:rPr>
                </w:rPrChange>
              </w:rPr>
              <m:t xml:space="preserve"> r</m:t>
            </m:r>
          </m:oMath>
          <w:r w:rsidR="00EC159B" w:rsidRPr="0043715A" w:rsidDel="0043715A">
            <w:rPr>
              <w:rFonts w:eastAsia="Calibri" w:cs="Arial"/>
              <w:sz w:val="20"/>
              <w:szCs w:val="20"/>
              <w:lang w:eastAsia="en-US"/>
              <w:rPrChange w:id="326" w:author="Jonathan Minton" w:date="2017-03-28T16:12:00Z">
                <w:rPr>
                  <w:lang w:eastAsia="en-US"/>
                </w:rPr>
              </w:rPrChange>
            </w:rPr>
            <w:delText xml:space="preserve">), </w:delText>
          </w:r>
        </w:del>
      </w:moveFrom>
      <w:moveFromRangeEnd w:id="305"/>
      <w:del w:id="327" w:author="Jonathan Minton" w:date="2017-03-28T16:08:00Z">
        <w:r w:rsidR="00EC159B" w:rsidRPr="0043715A" w:rsidDel="0007123A">
          <w:rPr>
            <w:rFonts w:eastAsia="Calibri" w:cs="Arial"/>
            <w:sz w:val="20"/>
            <w:szCs w:val="20"/>
            <w:lang w:eastAsia="en-US"/>
            <w:rPrChange w:id="328" w:author="Jonathan Minton" w:date="2017-03-28T16:12:00Z">
              <w:rPr>
                <w:lang w:eastAsia="en-US"/>
              </w:rPr>
            </w:rPrChange>
          </w:rPr>
          <w:delText xml:space="preserve">then using sampled values of </w:delText>
        </w:r>
        <m:oMath>
          <m:r>
            <w:rPr>
              <w:rFonts w:ascii="Cambria Math" w:eastAsia="Calibri" w:hAnsi="Cambria Math" w:cs="Arial"/>
              <w:sz w:val="20"/>
              <w:szCs w:val="20"/>
              <w:lang w:eastAsia="en-US"/>
              <w:rPrChange w:id="329" w:author="Jonathan Minton" w:date="2017-03-28T16:12:00Z">
                <w:rPr>
                  <w:rFonts w:ascii="Cambria Math" w:hAnsi="Cambria Math"/>
                  <w:lang w:eastAsia="en-US"/>
                </w:rPr>
              </w:rPrChange>
            </w:rPr>
            <m:t>Y</m:t>
          </m:r>
        </m:oMath>
        <w:r w:rsidR="00EC159B" w:rsidRPr="0043715A" w:rsidDel="0007123A">
          <w:rPr>
            <w:rFonts w:eastAsia="Calibri" w:cs="Arial"/>
            <w:sz w:val="20"/>
            <w:szCs w:val="20"/>
            <w:lang w:eastAsia="en-US"/>
            <w:rPrChange w:id="330" w:author="Jonathan Minton" w:date="2017-03-28T16:12:00Z">
              <w:rPr>
                <w:lang w:eastAsia="en-US"/>
              </w:rPr>
            </w:rPrChange>
          </w:rPr>
          <w:delText xml:space="preserve"> and </w:delText>
        </w:r>
        <m:oMath>
          <m:r>
            <m:rPr>
              <m:sty m:val="p"/>
            </m:rPr>
            <w:rPr>
              <w:rFonts w:ascii="Cambria Math" w:eastAsia="Calibri" w:hAnsi="Cambria Math" w:cs="Arial"/>
              <w:sz w:val="20"/>
              <w:szCs w:val="20"/>
              <w:lang w:eastAsia="en-US"/>
              <w:rPrChange w:id="331" w:author="Jonathan Minton" w:date="2017-03-28T16:12:00Z">
                <w:rPr>
                  <w:rFonts w:ascii="Cambria Math" w:hAnsi="Cambria Math"/>
                  <w:lang w:eastAsia="en-US"/>
                </w:rPr>
              </w:rPrChange>
            </w:rPr>
            <m:t>Δ</m:t>
          </m:r>
        </m:oMath>
        <w:r w:rsidR="00EC159B" w:rsidRPr="0043715A" w:rsidDel="0007123A">
          <w:rPr>
            <w:rFonts w:eastAsia="Calibri" w:cs="Arial"/>
            <w:sz w:val="20"/>
            <w:szCs w:val="20"/>
            <w:lang w:eastAsia="en-US"/>
            <w:rPrChange w:id="332" w:author="Jonathan Minton" w:date="2017-03-28T16:12:00Z">
              <w:rPr>
                <w:lang w:eastAsia="en-US"/>
              </w:rPr>
            </w:rPrChange>
          </w:rPr>
          <w:delText xml:space="preserve"> to derive sampled values of </w:delText>
        </w:r>
        <m:oMath>
          <m:r>
            <w:rPr>
              <w:rFonts w:ascii="Cambria Math" w:eastAsia="Calibri" w:hAnsi="Cambria Math" w:cs="Arial"/>
              <w:sz w:val="20"/>
              <w:szCs w:val="20"/>
              <w:lang w:eastAsia="en-US"/>
              <w:rPrChange w:id="333" w:author="Jonathan Minton" w:date="2017-03-28T16:12:00Z">
                <w:rPr>
                  <w:rFonts w:ascii="Cambria Math" w:hAnsi="Cambria Math"/>
                  <w:lang w:eastAsia="en-US"/>
                </w:rPr>
              </w:rPrChange>
            </w:rPr>
            <m:t>X</m:t>
          </m:r>
        </m:oMath>
        <w:r w:rsidR="00EC159B" w:rsidRPr="0043715A" w:rsidDel="0007123A">
          <w:rPr>
            <w:rFonts w:eastAsia="Calibri" w:cs="Arial"/>
            <w:sz w:val="20"/>
            <w:szCs w:val="20"/>
            <w:lang w:eastAsia="en-US"/>
            <w:rPrChange w:id="334" w:author="Jonathan Minton" w:date="2017-03-28T16:12:00Z">
              <w:rPr>
                <w:lang w:eastAsia="en-US"/>
              </w:rPr>
            </w:rPrChange>
          </w:rPr>
          <w:delText xml:space="preserve"> </w:delText>
        </w:r>
      </w:del>
      <w:ins w:id="335" w:author="Shu" w:date="2017-03-19T10:26:00Z">
        <w:del w:id="336" w:author="Jonathan Minton" w:date="2017-03-28T16:08:00Z">
          <w:r w:rsidR="0070360A" w:rsidRPr="0043715A" w:rsidDel="0007123A">
            <w:rPr>
              <w:rFonts w:eastAsia="Calibri" w:cs="Arial"/>
              <w:sz w:val="20"/>
              <w:szCs w:val="20"/>
              <w:lang w:eastAsia="en-US"/>
              <w:rPrChange w:id="337" w:author="Jonathan Minton" w:date="2017-03-28T16:12:00Z">
                <w:rPr>
                  <w:lang w:eastAsia="en-US"/>
                </w:rPr>
              </w:rPrChange>
            </w:rPr>
            <w:delText xml:space="preserve">using equation (2) </w:delText>
          </w:r>
        </w:del>
      </w:ins>
      <w:del w:id="338" w:author="Jonathan Minton" w:date="2017-03-28T16:11:00Z">
        <w:r w:rsidR="00EC159B" w:rsidRPr="0043715A" w:rsidDel="0043715A">
          <w:rPr>
            <w:rFonts w:eastAsia="Calibri" w:cs="Arial"/>
            <w:sz w:val="20"/>
            <w:szCs w:val="20"/>
            <w:lang w:eastAsia="en-US"/>
            <w:rPrChange w:id="339" w:author="Jonathan Minton" w:date="2017-03-28T16:12:00Z">
              <w:rPr>
                <w:lang w:eastAsia="en-US"/>
              </w:rPr>
            </w:rPrChange>
          </w:rPr>
          <w:delText>if</w:delText>
        </w:r>
      </w:del>
      <w:moveFromRangeStart w:id="340" w:author="Jonathan Minton" w:date="2017-03-28T16:07:00Z" w:name="move478480550"/>
      <w:moveFrom w:id="341" w:author="Jonathan Minton" w:date="2017-03-28T16:07:00Z">
        <w:r w:rsidR="00EC159B" w:rsidRPr="0043715A" w:rsidDel="0007123A">
          <w:rPr>
            <w:rFonts w:eastAsia="Calibri" w:cs="Arial"/>
            <w:sz w:val="20"/>
            <w:szCs w:val="20"/>
            <w:lang w:eastAsia="en-US"/>
            <w:rPrChange w:id="342" w:author="Jonathan Minton" w:date="2017-03-28T16:12:00Z">
              <w:rPr>
                <w:lang w:eastAsia="en-US"/>
              </w:rPr>
            </w:rPrChange>
          </w:rPr>
          <w:t xml:space="preserve"> </w:t>
        </w:r>
        <m:oMath>
          <m:sSubSup>
            <m:sSubSupPr>
              <m:ctrlPr>
                <w:rPr>
                  <w:rFonts w:ascii="Cambria Math" w:eastAsia="Calibri" w:hAnsi="Cambria Math" w:cs="Arial"/>
                  <w:i/>
                  <w:sz w:val="20"/>
                  <w:szCs w:val="20"/>
                  <w:lang w:eastAsia="en-US"/>
                  <w:rPrChange w:id="343"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344"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345" w:author="Jonathan Minton" w:date="2017-03-28T16:12:00Z">
                    <w:rPr>
                      <w:rFonts w:ascii="Cambria Math" w:hAnsi="Cambria Math"/>
                      <w:lang w:eastAsia="en-US"/>
                    </w:rPr>
                  </w:rPrChange>
                </w:rPr>
                <m:t>Y</m:t>
              </m:r>
            </m:sub>
            <m:sup>
              <m:r>
                <w:rPr>
                  <w:rFonts w:ascii="Cambria Math" w:eastAsia="Calibri" w:hAnsi="Cambria Math" w:cs="Arial"/>
                  <w:sz w:val="20"/>
                  <w:szCs w:val="20"/>
                  <w:lang w:eastAsia="en-US"/>
                  <w:rPrChange w:id="346" w:author="Jonathan Minton" w:date="2017-03-28T16:12:00Z">
                    <w:rPr>
                      <w:rFonts w:ascii="Cambria Math" w:hAnsi="Cambria Math"/>
                      <w:lang w:eastAsia="en-US"/>
                    </w:rPr>
                  </w:rPrChange>
                </w:rPr>
                <m:t>2</m:t>
              </m:r>
            </m:sup>
          </m:sSubSup>
          <m:r>
            <w:rPr>
              <w:rFonts w:ascii="Cambria Math" w:eastAsia="Calibri" w:hAnsi="Cambria Math" w:cs="Arial"/>
              <w:sz w:val="20"/>
              <w:szCs w:val="20"/>
              <w:lang w:eastAsia="en-US"/>
              <w:rPrChange w:id="347" w:author="Jonathan Minton" w:date="2017-03-28T16:12:00Z">
                <w:rPr>
                  <w:rFonts w:ascii="Cambria Math" w:hAnsi="Cambria Math"/>
                  <w:lang w:eastAsia="en-US"/>
                </w:rPr>
              </w:rPrChange>
            </w:rPr>
            <m:t>&lt;</m:t>
          </m:r>
          <m:sSubSup>
            <m:sSubSupPr>
              <m:ctrlPr>
                <w:rPr>
                  <w:rFonts w:ascii="Cambria Math" w:eastAsia="Calibri" w:hAnsi="Cambria Math" w:cs="Arial"/>
                  <w:i/>
                  <w:sz w:val="20"/>
                  <w:szCs w:val="20"/>
                  <w:lang w:eastAsia="en-US"/>
                  <w:rPrChange w:id="348" w:author="Jonathan Minton" w:date="2017-03-28T16:12:00Z">
                    <w:rPr>
                      <w:rFonts w:ascii="Cambria Math" w:hAnsi="Cambria Math"/>
                      <w:i/>
                      <w:lang w:eastAsia="en-US"/>
                    </w:rPr>
                  </w:rPrChange>
                </w:rPr>
              </m:ctrlPr>
            </m:sSubSupPr>
            <m:e>
              <m:r>
                <w:rPr>
                  <w:rFonts w:ascii="Cambria Math" w:eastAsia="Calibri" w:hAnsi="Cambria Math" w:cs="Arial"/>
                  <w:sz w:val="20"/>
                  <w:szCs w:val="20"/>
                  <w:lang w:eastAsia="en-US"/>
                  <w:rPrChange w:id="349" w:author="Jonathan Minton" w:date="2017-03-28T16:12:00Z">
                    <w:rPr>
                      <w:rFonts w:ascii="Cambria Math" w:hAnsi="Cambria Math"/>
                      <w:lang w:eastAsia="en-US"/>
                    </w:rPr>
                  </w:rPrChange>
                </w:rPr>
                <m:t>σ</m:t>
              </m:r>
            </m:e>
            <m:sub>
              <m:r>
                <w:rPr>
                  <w:rFonts w:ascii="Cambria Math" w:eastAsia="Calibri" w:hAnsi="Cambria Math" w:cs="Arial"/>
                  <w:sz w:val="20"/>
                  <w:szCs w:val="20"/>
                  <w:lang w:eastAsia="en-US"/>
                  <w:rPrChange w:id="350" w:author="Jonathan Minton" w:date="2017-03-28T16:12:00Z">
                    <w:rPr>
                      <w:rFonts w:ascii="Cambria Math" w:hAnsi="Cambria Math"/>
                      <w:lang w:eastAsia="en-US"/>
                    </w:rPr>
                  </w:rPrChange>
                </w:rPr>
                <m:t>X</m:t>
              </m:r>
            </m:sub>
            <m:sup>
              <m:r>
                <w:rPr>
                  <w:rFonts w:ascii="Cambria Math" w:eastAsia="Calibri" w:hAnsi="Cambria Math" w:cs="Arial"/>
                  <w:sz w:val="20"/>
                  <w:szCs w:val="20"/>
                  <w:lang w:eastAsia="en-US"/>
                  <w:rPrChange w:id="351" w:author="Jonathan Minton" w:date="2017-03-28T16:12:00Z">
                    <w:rPr>
                      <w:rFonts w:ascii="Cambria Math" w:hAnsi="Cambria Math"/>
                      <w:lang w:eastAsia="en-US"/>
                    </w:rPr>
                  </w:rPrChange>
                </w:rPr>
                <m:t>2</m:t>
              </m:r>
            </m:sup>
          </m:sSubSup>
        </m:oMath>
      </w:moveFrom>
      <w:moveFromRangeEnd w:id="340"/>
      <w:r w:rsidR="00EC159B" w:rsidRPr="0043715A">
        <w:rPr>
          <w:rFonts w:eastAsia="Calibri" w:cs="Arial"/>
          <w:sz w:val="20"/>
          <w:szCs w:val="20"/>
          <w:lang w:eastAsia="en-US"/>
          <w:rPrChange w:id="352" w:author="Jonathan Minton" w:date="2017-03-28T16:12:00Z">
            <w:rPr>
              <w:lang w:eastAsia="en-US"/>
            </w:rPr>
          </w:rPrChange>
        </w:rPr>
        <w:t>.</w:t>
      </w:r>
    </w:p>
    <w:p w14:paraId="720840E8" w14:textId="77777777" w:rsidR="0043715A" w:rsidRDefault="00EC159B" w:rsidP="002C7756">
      <w:pPr>
        <w:spacing w:line="480" w:lineRule="auto"/>
        <w:rPr>
          <w:ins w:id="353" w:author="Jonathan Minton" w:date="2017-03-28T16:12:00Z"/>
          <w:rFonts w:eastAsia="Calibri" w:cs="Arial"/>
          <w:sz w:val="20"/>
          <w:szCs w:val="20"/>
          <w:lang w:eastAsia="en-US"/>
        </w:rPr>
        <w:pPrChange w:id="354" w:author="Jonathan Minton" w:date="2017-03-28T16:32:00Z">
          <w:pPr>
            <w:spacing w:line="480" w:lineRule="auto"/>
          </w:pPr>
        </w:pPrChange>
      </w:pPr>
      <w:r w:rsidRPr="0043715A">
        <w:rPr>
          <w:rFonts w:eastAsia="Calibri" w:cs="Arial"/>
          <w:sz w:val="20"/>
          <w:szCs w:val="20"/>
          <w:lang w:eastAsia="en-US"/>
          <w:rPrChange w:id="355" w:author="Jonathan Minton" w:date="2017-03-28T16:12:00Z">
            <w:rPr>
              <w:lang w:eastAsia="en-US"/>
            </w:rPr>
          </w:rPrChange>
        </w:rPr>
        <w:t xml:space="preserve">If both </w:t>
      </w:r>
      <m:oMath>
        <m:r>
          <w:rPr>
            <w:rFonts w:ascii="Cambria Math" w:eastAsia="Calibri" w:hAnsi="Cambria Math" w:cs="Arial"/>
            <w:sz w:val="20"/>
            <w:szCs w:val="20"/>
            <w:lang w:eastAsia="en-US"/>
            <w:rPrChange w:id="356" w:author="Jonathan Minton" w:date="2017-03-28T16:12:00Z">
              <w:rPr>
                <w:rFonts w:ascii="Cambria Math" w:hAnsi="Cambria Math"/>
                <w:lang w:eastAsia="en-US"/>
              </w:rPr>
            </w:rPrChange>
          </w:rPr>
          <m:t>X</m:t>
        </m:r>
      </m:oMath>
      <w:r w:rsidRPr="0043715A">
        <w:rPr>
          <w:rFonts w:eastAsia="Calibri" w:cs="Arial"/>
          <w:sz w:val="20"/>
          <w:szCs w:val="20"/>
          <w:lang w:eastAsia="en-US"/>
          <w:rPrChange w:id="357" w:author="Jonathan Minton" w:date="2017-03-28T16:12:00Z">
            <w:rPr>
              <w:lang w:eastAsia="en-US"/>
            </w:rPr>
          </w:rPrChange>
        </w:rPr>
        <w:t xml:space="preserve"> and </w:t>
      </w:r>
      <m:oMath>
        <m:r>
          <w:rPr>
            <w:rFonts w:ascii="Cambria Math" w:eastAsia="Calibri" w:hAnsi="Cambria Math" w:cs="Arial"/>
            <w:sz w:val="20"/>
            <w:szCs w:val="20"/>
            <w:lang w:eastAsia="en-US"/>
            <w:rPrChange w:id="358" w:author="Jonathan Minton" w:date="2017-03-28T16:12:00Z">
              <w:rPr>
                <w:rFonts w:ascii="Cambria Math" w:hAnsi="Cambria Math"/>
                <w:lang w:eastAsia="en-US"/>
              </w:rPr>
            </w:rPrChange>
          </w:rPr>
          <m:t>Y</m:t>
        </m:r>
      </m:oMath>
      <w:r w:rsidRPr="0043715A">
        <w:rPr>
          <w:rFonts w:eastAsia="Calibri" w:cs="Arial"/>
          <w:sz w:val="20"/>
          <w:szCs w:val="20"/>
          <w:lang w:eastAsia="en-US"/>
          <w:rPrChange w:id="359" w:author="Jonathan Minton" w:date="2017-03-28T16:12:00Z">
            <w:rPr>
              <w:lang w:eastAsia="en-US"/>
            </w:rPr>
          </w:rPrChange>
        </w:rPr>
        <w:t xml:space="preserve"> are bounded between 0 and 1</w:t>
      </w:r>
      <w:bookmarkStart w:id="360" w:name="_GoBack"/>
      <w:bookmarkEnd w:id="360"/>
      <w:r w:rsidRPr="0043715A">
        <w:rPr>
          <w:rFonts w:eastAsia="Calibri" w:cs="Arial"/>
          <w:sz w:val="20"/>
          <w:szCs w:val="20"/>
          <w:lang w:eastAsia="en-US"/>
          <w:rPrChange w:id="361" w:author="Jonathan Minton" w:date="2017-03-28T16:12:00Z">
            <w:rPr>
              <w:lang w:eastAsia="en-US"/>
            </w:rPr>
          </w:rPrChange>
        </w:rPr>
        <w:t xml:space="preserve">, for example probabilities and most HRQoL; or bounded to be positive, for example costs, we suggest a three-step sampling procedures. </w:t>
      </w:r>
    </w:p>
    <w:p w14:paraId="6421F406" w14:textId="77777777" w:rsidR="0043715A" w:rsidRDefault="00EC159B" w:rsidP="0043715A">
      <w:pPr>
        <w:pStyle w:val="ListParagraph"/>
        <w:numPr>
          <w:ilvl w:val="0"/>
          <w:numId w:val="4"/>
        </w:numPr>
        <w:spacing w:line="480" w:lineRule="auto"/>
        <w:rPr>
          <w:ins w:id="362" w:author="Jonathan Minton" w:date="2017-03-28T16:12:00Z"/>
          <w:rFonts w:eastAsia="Calibri" w:cs="Arial"/>
          <w:sz w:val="20"/>
          <w:szCs w:val="20"/>
          <w:lang w:eastAsia="en-US"/>
        </w:rPr>
        <w:pPrChange w:id="363" w:author="Jonathan Minton" w:date="2017-03-28T16:12:00Z">
          <w:pPr>
            <w:spacing w:line="480" w:lineRule="auto"/>
          </w:pPr>
        </w:pPrChange>
      </w:pPr>
      <w:del w:id="364" w:author="Jonathan Minton" w:date="2017-03-28T16:12:00Z">
        <w:r w:rsidRPr="0043715A" w:rsidDel="0043715A">
          <w:rPr>
            <w:rFonts w:eastAsia="Calibri" w:cs="Arial"/>
            <w:sz w:val="20"/>
            <w:szCs w:val="20"/>
            <w:lang w:eastAsia="en-US"/>
            <w:rPrChange w:id="365" w:author="Jonathan Minton" w:date="2017-03-28T16:12:00Z">
              <w:rPr>
                <w:lang w:eastAsia="en-US"/>
              </w:rPr>
            </w:rPrChange>
          </w:rPr>
          <w:lastRenderedPageBreak/>
          <w:br/>
        </w:r>
      </w:del>
      <w:r w:rsidRPr="0043715A">
        <w:rPr>
          <w:rFonts w:eastAsia="Calibri" w:cs="Arial"/>
          <w:sz w:val="20"/>
          <w:szCs w:val="20"/>
          <w:lang w:eastAsia="en-US"/>
          <w:rPrChange w:id="366" w:author="Jonathan Minton" w:date="2017-03-28T16:12:00Z">
            <w:rPr>
              <w:lang w:eastAsia="en-US"/>
            </w:rPr>
          </w:rPrChange>
        </w:rPr>
        <w:t xml:space="preserve">Step 1: Given mean and variance of </w:t>
      </w:r>
      <m:oMath>
        <m:r>
          <w:rPr>
            <w:rFonts w:ascii="Cambria Math" w:eastAsia="Calibri" w:hAnsi="Cambria Math" w:cs="Arial"/>
            <w:sz w:val="20"/>
            <w:szCs w:val="20"/>
            <w:lang w:eastAsia="en-US"/>
            <w:rPrChange w:id="367" w:author="Jonathan Minton" w:date="2017-03-28T16:12:00Z">
              <w:rPr>
                <w:rFonts w:ascii="Cambria Math" w:hAnsi="Cambria Math"/>
                <w:lang w:eastAsia="en-US"/>
              </w:rPr>
            </w:rPrChange>
          </w:rPr>
          <m:t>X</m:t>
        </m:r>
      </m:oMath>
      <w:r w:rsidRPr="0043715A">
        <w:rPr>
          <w:rFonts w:eastAsia="Calibri" w:cs="Arial"/>
          <w:sz w:val="20"/>
          <w:szCs w:val="20"/>
          <w:lang w:eastAsia="en-US"/>
          <w:rPrChange w:id="368" w:author="Jonathan Minton" w:date="2017-03-28T16:12:00Z">
            <w:rPr>
              <w:lang w:eastAsia="en-US"/>
            </w:rPr>
          </w:rPrChange>
        </w:rPr>
        <w:t xml:space="preserve"> </w:t>
      </w:r>
      <w:proofErr w:type="gramStart"/>
      <w:r w:rsidRPr="0043715A">
        <w:rPr>
          <w:rFonts w:eastAsia="Calibri" w:cs="Arial"/>
          <w:sz w:val="20"/>
          <w:szCs w:val="20"/>
          <w:lang w:eastAsia="en-US"/>
          <w:rPrChange w:id="369" w:author="Jonathan Minton" w:date="2017-03-28T16:12:00Z">
            <w:rPr>
              <w:lang w:eastAsia="en-US"/>
            </w:rPr>
          </w:rPrChange>
        </w:rPr>
        <w:t xml:space="preserve">and </w:t>
      </w:r>
      <w:proofErr w:type="gramEnd"/>
      <m:oMath>
        <m:r>
          <w:rPr>
            <w:rFonts w:ascii="Cambria Math" w:eastAsia="Calibri" w:hAnsi="Cambria Math" w:cs="Arial"/>
            <w:sz w:val="20"/>
            <w:szCs w:val="20"/>
            <w:lang w:eastAsia="en-US"/>
            <w:rPrChange w:id="370" w:author="Jonathan Minton" w:date="2017-03-28T16:12:00Z">
              <w:rPr>
                <w:rFonts w:ascii="Cambria Math" w:hAnsi="Cambria Math"/>
                <w:lang w:eastAsia="en-US"/>
              </w:rPr>
            </w:rPrChange>
          </w:rPr>
          <m:t>Y</m:t>
        </m:r>
      </m:oMath>
      <w:r w:rsidRPr="0043715A">
        <w:rPr>
          <w:rFonts w:eastAsia="Calibri" w:cs="Arial"/>
          <w:sz w:val="20"/>
          <w:szCs w:val="20"/>
          <w:lang w:eastAsia="en-US"/>
          <w:rPrChange w:id="371" w:author="Jonathan Minton" w:date="2017-03-28T16:12:00Z">
            <w:rPr>
              <w:lang w:eastAsia="en-US"/>
            </w:rPr>
          </w:rPrChange>
        </w:rPr>
        <w:t xml:space="preserve">, sample </w:t>
      </w:r>
      <m:oMath>
        <m:r>
          <w:rPr>
            <w:rFonts w:ascii="Cambria Math" w:eastAsia="Calibri" w:hAnsi="Cambria Math" w:cs="Arial"/>
            <w:sz w:val="20"/>
            <w:szCs w:val="20"/>
            <w:lang w:eastAsia="en-US"/>
            <w:rPrChange w:id="372" w:author="Jonathan Minton" w:date="2017-03-28T16:12:00Z">
              <w:rPr>
                <w:rFonts w:ascii="Cambria Math" w:hAnsi="Cambria Math"/>
                <w:lang w:eastAsia="en-US"/>
              </w:rPr>
            </w:rPrChange>
          </w:rPr>
          <m:t>X</m:t>
        </m:r>
      </m:oMath>
      <w:r w:rsidRPr="0043715A">
        <w:rPr>
          <w:rFonts w:eastAsia="Calibri" w:cs="Arial"/>
          <w:sz w:val="20"/>
          <w:szCs w:val="20"/>
          <w:lang w:eastAsia="en-US"/>
          <w:rPrChange w:id="373" w:author="Jonathan Minton" w:date="2017-03-28T16:12:00Z">
            <w:rPr>
              <w:lang w:eastAsia="en-US"/>
            </w:rPr>
          </w:rPrChange>
        </w:rPr>
        <w:t xml:space="preserve"> and </w:t>
      </w:r>
      <m:oMath>
        <m:r>
          <w:rPr>
            <w:rFonts w:ascii="Cambria Math" w:eastAsia="Calibri" w:hAnsi="Cambria Math" w:cs="Arial"/>
            <w:sz w:val="20"/>
            <w:szCs w:val="20"/>
            <w:lang w:eastAsia="en-US"/>
            <w:rPrChange w:id="374" w:author="Jonathan Minton" w:date="2017-03-28T16:12:00Z">
              <w:rPr>
                <w:rFonts w:ascii="Cambria Math" w:hAnsi="Cambria Math"/>
                <w:lang w:eastAsia="en-US"/>
              </w:rPr>
            </w:rPrChange>
          </w:rPr>
          <m:t>Y</m:t>
        </m:r>
      </m:oMath>
      <w:r w:rsidRPr="0043715A">
        <w:rPr>
          <w:rFonts w:eastAsia="Calibri" w:cs="Arial"/>
          <w:sz w:val="20"/>
          <w:szCs w:val="20"/>
          <w:lang w:eastAsia="en-US"/>
          <w:rPrChange w:id="375" w:author="Jonathan Minton" w:date="2017-03-28T16:12:00Z">
            <w:rPr>
              <w:lang w:eastAsia="en-US"/>
            </w:rPr>
          </w:rPrChange>
        </w:rPr>
        <w:t xml:space="preserve"> from Beta distributions if the </w:t>
      </w:r>
      <m:oMath>
        <m:d>
          <m:dPr>
            <m:ctrlPr>
              <w:rPr>
                <w:rFonts w:ascii="Cambria Math" w:eastAsia="Calibri" w:hAnsi="Cambria Math" w:cs="Arial"/>
                <w:i/>
                <w:sz w:val="20"/>
                <w:szCs w:val="20"/>
                <w:lang w:eastAsia="en-US"/>
                <w:rPrChange w:id="376" w:author="Jonathan Minton" w:date="2017-03-28T16:12:00Z">
                  <w:rPr>
                    <w:rFonts w:ascii="Cambria Math" w:hAnsi="Cambria Math"/>
                    <w:i/>
                    <w:lang w:eastAsia="en-US"/>
                  </w:rPr>
                </w:rPrChange>
              </w:rPr>
            </m:ctrlPr>
          </m:dPr>
          <m:e>
            <m:r>
              <w:rPr>
                <w:rFonts w:ascii="Cambria Math" w:eastAsia="Calibri" w:hAnsi="Cambria Math" w:cs="Arial"/>
                <w:sz w:val="20"/>
                <w:szCs w:val="20"/>
                <w:lang w:eastAsia="en-US"/>
                <w:rPrChange w:id="377" w:author="Jonathan Minton" w:date="2017-03-28T16:12:00Z">
                  <w:rPr>
                    <w:rFonts w:ascii="Cambria Math" w:hAnsi="Cambria Math"/>
                    <w:lang w:eastAsia="en-US"/>
                  </w:rPr>
                </w:rPrChange>
              </w:rPr>
              <m:t>X,Y</m:t>
            </m:r>
          </m:e>
        </m:d>
        <m:r>
          <w:rPr>
            <w:rFonts w:ascii="Cambria Math" w:eastAsia="Calibri" w:hAnsi="Cambria Math" w:cs="Arial"/>
            <w:sz w:val="20"/>
            <w:szCs w:val="20"/>
            <w:lang w:eastAsia="en-US"/>
            <w:rPrChange w:id="378" w:author="Jonathan Minton" w:date="2017-03-28T16:12:00Z">
              <w:rPr>
                <w:rFonts w:ascii="Cambria Math" w:hAnsi="Cambria Math"/>
                <w:lang w:eastAsia="en-US"/>
              </w:rPr>
            </w:rPrChange>
          </w:rPr>
          <m:t>∈[0,1]</m:t>
        </m:r>
      </m:oMath>
      <w:r w:rsidRPr="0043715A">
        <w:rPr>
          <w:rFonts w:eastAsia="Calibri" w:cs="Arial"/>
          <w:sz w:val="20"/>
          <w:szCs w:val="20"/>
          <w:lang w:eastAsia="en-US"/>
          <w:rPrChange w:id="379" w:author="Jonathan Minton" w:date="2017-03-28T16:12:00Z">
            <w:rPr>
              <w:lang w:eastAsia="en-US"/>
            </w:rPr>
          </w:rPrChange>
        </w:rPr>
        <w:t xml:space="preserve"> and sample from Gamma distributions if </w:t>
      </w:r>
      <m:oMath>
        <m:d>
          <m:dPr>
            <m:ctrlPr>
              <w:rPr>
                <w:rFonts w:ascii="Cambria Math" w:eastAsia="Calibri" w:hAnsi="Cambria Math" w:cs="Arial"/>
                <w:i/>
                <w:sz w:val="20"/>
                <w:szCs w:val="20"/>
                <w:lang w:eastAsia="en-US"/>
                <w:rPrChange w:id="380" w:author="Jonathan Minton" w:date="2017-03-28T16:12:00Z">
                  <w:rPr>
                    <w:rFonts w:ascii="Cambria Math" w:hAnsi="Cambria Math"/>
                    <w:i/>
                    <w:lang w:eastAsia="en-US"/>
                  </w:rPr>
                </w:rPrChange>
              </w:rPr>
            </m:ctrlPr>
          </m:dPr>
          <m:e>
            <m:r>
              <w:rPr>
                <w:rFonts w:ascii="Cambria Math" w:eastAsia="Calibri" w:hAnsi="Cambria Math" w:cs="Arial"/>
                <w:sz w:val="20"/>
                <w:szCs w:val="20"/>
                <w:lang w:eastAsia="en-US"/>
                <w:rPrChange w:id="381" w:author="Jonathan Minton" w:date="2017-03-28T16:12:00Z">
                  <w:rPr>
                    <w:rFonts w:ascii="Cambria Math" w:hAnsi="Cambria Math"/>
                    <w:lang w:eastAsia="en-US"/>
                  </w:rPr>
                </w:rPrChange>
              </w:rPr>
              <m:t>X,Y</m:t>
            </m:r>
          </m:e>
        </m:d>
        <m:r>
          <w:rPr>
            <w:rFonts w:ascii="Cambria Math" w:eastAsia="Calibri" w:hAnsi="Cambria Math" w:cs="Arial"/>
            <w:sz w:val="20"/>
            <w:szCs w:val="20"/>
            <w:lang w:eastAsia="en-US"/>
            <w:rPrChange w:id="382" w:author="Jonathan Minton" w:date="2017-03-28T16:12:00Z">
              <w:rPr>
                <w:rFonts w:ascii="Cambria Math" w:hAnsi="Cambria Math"/>
                <w:lang w:eastAsia="en-US"/>
              </w:rPr>
            </w:rPrChange>
          </w:rPr>
          <m:t>∈[0,∞</m:t>
        </m:r>
        <m:r>
          <w:ins w:id="383" w:author="Shu" w:date="2017-03-19T10:27:00Z">
            <w:rPr>
              <w:rFonts w:ascii="Cambria Math" w:eastAsia="Calibri" w:hAnsi="Cambria Math" w:cs="Arial"/>
              <w:sz w:val="20"/>
              <w:szCs w:val="20"/>
              <w:lang w:eastAsia="en-US"/>
              <w:rPrChange w:id="384" w:author="Jonathan Minton" w:date="2017-03-28T16:12:00Z">
                <w:rPr>
                  <w:rFonts w:ascii="Cambria Math" w:hAnsi="Cambria Math"/>
                  <w:lang w:eastAsia="en-US"/>
                </w:rPr>
              </w:rPrChange>
            </w:rPr>
            <m:t>)</m:t>
          </w:ins>
        </m:r>
      </m:oMath>
      <w:r w:rsidRPr="0043715A">
        <w:rPr>
          <w:rFonts w:eastAsia="Calibri" w:cs="Arial"/>
          <w:sz w:val="20"/>
          <w:szCs w:val="20"/>
          <w:lang w:eastAsia="en-US"/>
          <w:rPrChange w:id="385" w:author="Jonathan Minton" w:date="2017-03-28T16:12:00Z">
            <w:rPr>
              <w:lang w:eastAsia="en-US"/>
            </w:rPr>
          </w:rPrChange>
        </w:rPr>
        <w:t>.</w:t>
      </w:r>
      <w:del w:id="386" w:author="Jonathan Minton" w:date="2017-03-28T16:12:00Z">
        <w:r w:rsidRPr="0043715A" w:rsidDel="0043715A">
          <w:rPr>
            <w:rFonts w:eastAsia="Calibri" w:cs="Arial"/>
            <w:sz w:val="20"/>
            <w:szCs w:val="20"/>
            <w:lang w:eastAsia="en-US"/>
            <w:rPrChange w:id="387" w:author="Jonathan Minton" w:date="2017-03-28T16:12:00Z">
              <w:rPr>
                <w:lang w:eastAsia="en-US"/>
              </w:rPr>
            </w:rPrChange>
          </w:rPr>
          <w:br/>
        </w:r>
      </w:del>
    </w:p>
    <w:p w14:paraId="0815CCAA" w14:textId="77777777" w:rsidR="0043715A" w:rsidRDefault="00EC159B" w:rsidP="0043715A">
      <w:pPr>
        <w:pStyle w:val="ListParagraph"/>
        <w:numPr>
          <w:ilvl w:val="0"/>
          <w:numId w:val="4"/>
        </w:numPr>
        <w:spacing w:line="480" w:lineRule="auto"/>
        <w:rPr>
          <w:ins w:id="388" w:author="Jonathan Minton" w:date="2017-03-28T16:12:00Z"/>
          <w:rFonts w:eastAsia="Calibri" w:cs="Arial"/>
          <w:sz w:val="20"/>
          <w:szCs w:val="20"/>
          <w:lang w:eastAsia="en-US"/>
        </w:rPr>
        <w:pPrChange w:id="389" w:author="Jonathan Minton" w:date="2017-03-28T16:12:00Z">
          <w:pPr>
            <w:spacing w:line="480" w:lineRule="auto"/>
          </w:pPr>
        </w:pPrChange>
      </w:pPr>
      <w:r w:rsidRPr="0043715A">
        <w:rPr>
          <w:rFonts w:eastAsia="Calibri" w:cs="Arial"/>
          <w:sz w:val="20"/>
          <w:szCs w:val="20"/>
          <w:lang w:eastAsia="en-US"/>
          <w:rPrChange w:id="390" w:author="Jonathan Minton" w:date="2017-03-28T16:12:00Z">
            <w:rPr>
              <w:lang w:eastAsia="en-US"/>
            </w:rPr>
          </w:rPrChange>
        </w:rPr>
        <w:t xml:space="preserve">Step 2: Transform sampled </w:t>
      </w:r>
      <m:oMath>
        <m:r>
          <w:rPr>
            <w:rFonts w:ascii="Cambria Math" w:eastAsia="Calibri" w:hAnsi="Cambria Math" w:cs="Arial"/>
            <w:sz w:val="20"/>
            <w:szCs w:val="20"/>
            <w:lang w:eastAsia="en-US"/>
            <w:rPrChange w:id="391" w:author="Jonathan Minton" w:date="2017-03-28T16:12:00Z">
              <w:rPr>
                <w:rFonts w:ascii="Cambria Math" w:hAnsi="Cambria Math"/>
                <w:lang w:eastAsia="en-US"/>
              </w:rPr>
            </w:rPrChange>
          </w:rPr>
          <m:t>X</m:t>
        </m:r>
      </m:oMath>
      <w:r w:rsidRPr="0043715A">
        <w:rPr>
          <w:rFonts w:eastAsia="Calibri" w:cs="Arial"/>
          <w:sz w:val="20"/>
          <w:szCs w:val="20"/>
          <w:lang w:eastAsia="en-US"/>
          <w:rPrChange w:id="392" w:author="Jonathan Minton" w:date="2017-03-28T16:12:00Z">
            <w:rPr>
              <w:lang w:eastAsia="en-US"/>
            </w:rPr>
          </w:rPrChange>
        </w:rPr>
        <w:t xml:space="preserve"> and </w:t>
      </w:r>
      <m:oMath>
        <m:r>
          <w:rPr>
            <w:rFonts w:ascii="Cambria Math" w:eastAsia="Calibri" w:hAnsi="Cambria Math" w:cs="Arial"/>
            <w:sz w:val="20"/>
            <w:szCs w:val="20"/>
            <w:lang w:eastAsia="en-US"/>
            <w:rPrChange w:id="393" w:author="Jonathan Minton" w:date="2017-03-28T16:12:00Z">
              <w:rPr>
                <w:rFonts w:ascii="Cambria Math" w:hAnsi="Cambria Math"/>
                <w:lang w:eastAsia="en-US"/>
              </w:rPr>
            </w:rPrChange>
          </w:rPr>
          <m:t>Y</m:t>
        </m:r>
      </m:oMath>
      <w:r w:rsidRPr="0043715A">
        <w:rPr>
          <w:rFonts w:eastAsia="Calibri" w:cs="Arial"/>
          <w:sz w:val="20"/>
          <w:szCs w:val="20"/>
          <w:lang w:eastAsia="en-US"/>
          <w:rPrChange w:id="394" w:author="Jonathan Minton" w:date="2017-03-28T16:12:00Z">
            <w:rPr>
              <w:lang w:eastAsia="en-US"/>
            </w:rPr>
          </w:rPrChange>
        </w:rPr>
        <w:t xml:space="preserve"> to the real line, using </w:t>
      </w:r>
      <m:oMath>
        <m:sSup>
          <m:sSupPr>
            <m:ctrlPr>
              <w:rPr>
                <w:rFonts w:ascii="Cambria Math" w:eastAsia="Calibri" w:hAnsi="Cambria Math" w:cs="Arial"/>
                <w:i/>
                <w:sz w:val="20"/>
                <w:szCs w:val="20"/>
                <w:lang w:eastAsia="en-US"/>
                <w:rPrChange w:id="395"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396"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397" w:author="Jonathan Minton" w:date="2017-03-28T16:12:00Z">
                  <w:rPr>
                    <w:rFonts w:ascii="Cambria Math" w:hAnsi="Cambria Math"/>
                    <w:lang w:eastAsia="en-US"/>
                  </w:rPr>
                </w:rPrChange>
              </w:rPr>
              <m:t>'</m:t>
            </m:r>
          </m:sup>
        </m:sSup>
        <m:r>
          <w:rPr>
            <w:rFonts w:ascii="Cambria Math" w:eastAsia="Calibri" w:hAnsi="Cambria Math" w:cs="Arial"/>
            <w:sz w:val="20"/>
            <w:szCs w:val="20"/>
            <w:lang w:eastAsia="en-US"/>
            <w:rPrChange w:id="398" w:author="Jonathan Minton" w:date="2017-03-28T16:12:00Z">
              <w:rPr>
                <w:rFonts w:ascii="Cambria Math" w:hAnsi="Cambria Math"/>
                <w:lang w:eastAsia="en-US"/>
              </w:rPr>
            </w:rPrChange>
          </w:rPr>
          <m:t>=logit(X)</m:t>
        </m:r>
      </m:oMath>
      <w:r w:rsidRPr="0043715A">
        <w:rPr>
          <w:rFonts w:eastAsia="Calibri" w:cs="Arial"/>
          <w:sz w:val="20"/>
          <w:szCs w:val="20"/>
          <w:lang w:eastAsia="en-US"/>
          <w:rPrChange w:id="399" w:author="Jonathan Minton" w:date="2017-03-28T16:12:00Z">
            <w:rPr>
              <w:lang w:eastAsia="en-US"/>
            </w:rPr>
          </w:rPrChange>
        </w:rPr>
        <w:t xml:space="preserve"> and </w:t>
      </w:r>
      <m:oMath>
        <m:sSup>
          <m:sSupPr>
            <m:ctrlPr>
              <w:rPr>
                <w:rFonts w:ascii="Cambria Math" w:eastAsia="Calibri" w:hAnsi="Cambria Math" w:cs="Arial"/>
                <w:i/>
                <w:sz w:val="20"/>
                <w:szCs w:val="20"/>
                <w:lang w:eastAsia="en-US"/>
                <w:rPrChange w:id="400"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01"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02" w:author="Jonathan Minton" w:date="2017-03-28T16:12:00Z">
                  <w:rPr>
                    <w:rFonts w:ascii="Cambria Math" w:hAnsi="Cambria Math"/>
                    <w:lang w:eastAsia="en-US"/>
                  </w:rPr>
                </w:rPrChange>
              </w:rPr>
              <m:t>'</m:t>
            </m:r>
          </m:sup>
        </m:sSup>
        <m:r>
          <w:rPr>
            <w:rFonts w:ascii="Cambria Math" w:eastAsia="Calibri" w:hAnsi="Cambria Math" w:cs="Arial"/>
            <w:sz w:val="20"/>
            <w:szCs w:val="20"/>
            <w:lang w:eastAsia="en-US"/>
            <w:rPrChange w:id="403" w:author="Jonathan Minton" w:date="2017-03-28T16:12:00Z">
              <w:rPr>
                <w:rFonts w:ascii="Cambria Math" w:hAnsi="Cambria Math"/>
                <w:lang w:eastAsia="en-US"/>
              </w:rPr>
            </w:rPrChange>
          </w:rPr>
          <m:t>=logit(Y)</m:t>
        </m:r>
      </m:oMath>
      <w:r w:rsidRPr="0043715A">
        <w:rPr>
          <w:rFonts w:eastAsia="Calibri" w:cs="Arial"/>
          <w:sz w:val="20"/>
          <w:szCs w:val="20"/>
          <w:lang w:eastAsia="en-US"/>
          <w:rPrChange w:id="404" w:author="Jonathan Minton" w:date="2017-03-28T16:12:00Z">
            <w:rPr>
              <w:lang w:eastAsia="en-US"/>
            </w:rPr>
          </w:rPrChange>
        </w:rPr>
        <w:t xml:space="preserve"> if the </w:t>
      </w:r>
      <m:oMath>
        <m:d>
          <m:dPr>
            <m:ctrlPr>
              <w:rPr>
                <w:rFonts w:ascii="Cambria Math" w:eastAsia="Calibri" w:hAnsi="Cambria Math" w:cs="Arial"/>
                <w:i/>
                <w:sz w:val="20"/>
                <w:szCs w:val="20"/>
                <w:lang w:eastAsia="en-US"/>
                <w:rPrChange w:id="405" w:author="Jonathan Minton" w:date="2017-03-28T16:12:00Z">
                  <w:rPr>
                    <w:rFonts w:ascii="Cambria Math" w:hAnsi="Cambria Math"/>
                    <w:i/>
                    <w:lang w:eastAsia="en-US"/>
                  </w:rPr>
                </w:rPrChange>
              </w:rPr>
            </m:ctrlPr>
          </m:dPr>
          <m:e>
            <m:r>
              <w:rPr>
                <w:rFonts w:ascii="Cambria Math" w:eastAsia="Calibri" w:hAnsi="Cambria Math" w:cs="Arial"/>
                <w:sz w:val="20"/>
                <w:szCs w:val="20"/>
                <w:lang w:eastAsia="en-US"/>
                <w:rPrChange w:id="406" w:author="Jonathan Minton" w:date="2017-03-28T16:12:00Z">
                  <w:rPr>
                    <w:rFonts w:ascii="Cambria Math" w:hAnsi="Cambria Math"/>
                    <w:lang w:eastAsia="en-US"/>
                  </w:rPr>
                </w:rPrChange>
              </w:rPr>
              <m:t>X,Y</m:t>
            </m:r>
          </m:e>
        </m:d>
        <m:r>
          <w:rPr>
            <w:rFonts w:ascii="Cambria Math" w:eastAsia="Calibri" w:hAnsi="Cambria Math" w:cs="Arial"/>
            <w:sz w:val="20"/>
            <w:szCs w:val="20"/>
            <w:lang w:eastAsia="en-US"/>
            <w:rPrChange w:id="407" w:author="Jonathan Minton" w:date="2017-03-28T16:12:00Z">
              <w:rPr>
                <w:rFonts w:ascii="Cambria Math" w:hAnsi="Cambria Math"/>
                <w:lang w:eastAsia="en-US"/>
              </w:rPr>
            </w:rPrChange>
          </w:rPr>
          <m:t>∈[0,1]</m:t>
        </m:r>
      </m:oMath>
      <w:r w:rsidRPr="0043715A">
        <w:rPr>
          <w:rFonts w:eastAsia="Calibri" w:cs="Arial"/>
          <w:sz w:val="20"/>
          <w:szCs w:val="20"/>
          <w:lang w:eastAsia="en-US"/>
          <w:rPrChange w:id="408" w:author="Jonathan Minton" w:date="2017-03-28T16:12:00Z">
            <w:rPr>
              <w:lang w:eastAsia="en-US"/>
            </w:rPr>
          </w:rPrChange>
        </w:rPr>
        <w:t xml:space="preserve"> and using </w:t>
      </w:r>
      <m:oMath>
        <m:sSup>
          <m:sSupPr>
            <m:ctrlPr>
              <w:rPr>
                <w:rFonts w:ascii="Cambria Math" w:eastAsia="Calibri" w:hAnsi="Cambria Math" w:cs="Arial"/>
                <w:i/>
                <w:sz w:val="20"/>
                <w:szCs w:val="20"/>
                <w:lang w:eastAsia="en-US"/>
                <w:rPrChange w:id="409"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10"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11" w:author="Jonathan Minton" w:date="2017-03-28T16:12:00Z">
                  <w:rPr>
                    <w:rFonts w:ascii="Cambria Math" w:hAnsi="Cambria Math"/>
                    <w:lang w:eastAsia="en-US"/>
                  </w:rPr>
                </w:rPrChange>
              </w:rPr>
              <m:t>'</m:t>
            </m:r>
          </m:sup>
        </m:sSup>
        <m:r>
          <w:rPr>
            <w:rFonts w:ascii="Cambria Math" w:eastAsia="Calibri" w:hAnsi="Cambria Math" w:cs="Arial"/>
            <w:sz w:val="20"/>
            <w:szCs w:val="20"/>
            <w:lang w:eastAsia="en-US"/>
            <w:rPrChange w:id="412" w:author="Jonathan Minton" w:date="2017-03-28T16:12:00Z">
              <w:rPr>
                <w:rFonts w:ascii="Cambria Math" w:hAnsi="Cambria Math"/>
                <w:lang w:eastAsia="en-US"/>
              </w:rPr>
            </w:rPrChange>
          </w:rPr>
          <m:t>=log(X)</m:t>
        </m:r>
      </m:oMath>
      <w:r w:rsidRPr="0043715A">
        <w:rPr>
          <w:rFonts w:eastAsia="Calibri" w:cs="Arial"/>
          <w:sz w:val="20"/>
          <w:szCs w:val="20"/>
          <w:lang w:eastAsia="en-US"/>
          <w:rPrChange w:id="413" w:author="Jonathan Minton" w:date="2017-03-28T16:12:00Z">
            <w:rPr>
              <w:lang w:eastAsia="en-US"/>
            </w:rPr>
          </w:rPrChange>
        </w:rPr>
        <w:t xml:space="preserve"> and </w:t>
      </w:r>
      <m:oMath>
        <m:sSup>
          <m:sSupPr>
            <m:ctrlPr>
              <w:rPr>
                <w:rFonts w:ascii="Cambria Math" w:eastAsia="Calibri" w:hAnsi="Cambria Math" w:cs="Arial"/>
                <w:i/>
                <w:sz w:val="20"/>
                <w:szCs w:val="20"/>
                <w:lang w:eastAsia="en-US"/>
                <w:rPrChange w:id="414"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15"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16" w:author="Jonathan Minton" w:date="2017-03-28T16:12:00Z">
                  <w:rPr>
                    <w:rFonts w:ascii="Cambria Math" w:hAnsi="Cambria Math"/>
                    <w:lang w:eastAsia="en-US"/>
                  </w:rPr>
                </w:rPrChange>
              </w:rPr>
              <m:t>'</m:t>
            </m:r>
          </m:sup>
        </m:sSup>
        <m:r>
          <w:rPr>
            <w:rFonts w:ascii="Cambria Math" w:eastAsia="Calibri" w:hAnsi="Cambria Math" w:cs="Arial"/>
            <w:sz w:val="20"/>
            <w:szCs w:val="20"/>
            <w:lang w:eastAsia="en-US"/>
            <w:rPrChange w:id="417" w:author="Jonathan Minton" w:date="2017-03-28T16:12:00Z">
              <w:rPr>
                <w:rFonts w:ascii="Cambria Math" w:hAnsi="Cambria Math"/>
                <w:lang w:eastAsia="en-US"/>
              </w:rPr>
            </w:rPrChange>
          </w:rPr>
          <m:t>=log(Y)</m:t>
        </m:r>
      </m:oMath>
      <w:r w:rsidRPr="0043715A">
        <w:rPr>
          <w:rFonts w:eastAsia="Calibri" w:cs="Arial"/>
          <w:sz w:val="20"/>
          <w:szCs w:val="20"/>
          <w:lang w:eastAsia="en-US"/>
          <w:rPrChange w:id="418" w:author="Jonathan Minton" w:date="2017-03-28T16:12:00Z">
            <w:rPr>
              <w:lang w:eastAsia="en-US"/>
            </w:rPr>
          </w:rPrChange>
        </w:rPr>
        <w:t xml:space="preserve"> if </w:t>
      </w:r>
      <w:proofErr w:type="gramStart"/>
      <w:r w:rsidRPr="0043715A">
        <w:rPr>
          <w:rFonts w:eastAsia="Calibri" w:cs="Arial"/>
          <w:sz w:val="20"/>
          <w:szCs w:val="20"/>
          <w:lang w:eastAsia="en-US"/>
          <w:rPrChange w:id="419" w:author="Jonathan Minton" w:date="2017-03-28T16:12:00Z">
            <w:rPr>
              <w:lang w:eastAsia="en-US"/>
            </w:rPr>
          </w:rPrChange>
        </w:rPr>
        <w:t xml:space="preserve">the </w:t>
      </w:r>
      <w:proofErr w:type="gramEnd"/>
      <m:oMath>
        <m:d>
          <m:dPr>
            <m:ctrlPr>
              <w:rPr>
                <w:rFonts w:ascii="Cambria Math" w:eastAsia="Calibri" w:hAnsi="Cambria Math" w:cs="Arial"/>
                <w:i/>
                <w:sz w:val="20"/>
                <w:szCs w:val="20"/>
                <w:lang w:eastAsia="en-US"/>
                <w:rPrChange w:id="420" w:author="Jonathan Minton" w:date="2017-03-28T16:12:00Z">
                  <w:rPr>
                    <w:rFonts w:ascii="Cambria Math" w:hAnsi="Cambria Math"/>
                    <w:i/>
                    <w:lang w:eastAsia="en-US"/>
                  </w:rPr>
                </w:rPrChange>
              </w:rPr>
            </m:ctrlPr>
          </m:dPr>
          <m:e>
            <m:r>
              <w:rPr>
                <w:rFonts w:ascii="Cambria Math" w:eastAsia="Calibri" w:hAnsi="Cambria Math" w:cs="Arial"/>
                <w:sz w:val="20"/>
                <w:szCs w:val="20"/>
                <w:lang w:eastAsia="en-US"/>
                <w:rPrChange w:id="421" w:author="Jonathan Minton" w:date="2017-03-28T16:12:00Z">
                  <w:rPr>
                    <w:rFonts w:ascii="Cambria Math" w:hAnsi="Cambria Math"/>
                    <w:lang w:eastAsia="en-US"/>
                  </w:rPr>
                </w:rPrChange>
              </w:rPr>
              <m:t>X,Y</m:t>
            </m:r>
          </m:e>
        </m:d>
        <m:r>
          <w:rPr>
            <w:rFonts w:ascii="Cambria Math" w:eastAsia="Calibri" w:hAnsi="Cambria Math" w:cs="Arial"/>
            <w:sz w:val="20"/>
            <w:szCs w:val="20"/>
            <w:lang w:eastAsia="en-US"/>
            <w:rPrChange w:id="422" w:author="Jonathan Minton" w:date="2017-03-28T16:12:00Z">
              <w:rPr>
                <w:rFonts w:ascii="Cambria Math" w:hAnsi="Cambria Math"/>
                <w:lang w:eastAsia="en-US"/>
              </w:rPr>
            </w:rPrChange>
          </w:rPr>
          <m:t>∈[0,∞</m:t>
        </m:r>
      </m:oMath>
      <w:ins w:id="423" w:author="Shu" w:date="2017-03-19T10:27:00Z">
        <w:r w:rsidR="0070360A" w:rsidRPr="0043715A">
          <w:rPr>
            <w:rFonts w:eastAsia="Calibri" w:cs="Arial"/>
            <w:sz w:val="20"/>
            <w:szCs w:val="20"/>
            <w:lang w:eastAsia="en-US"/>
            <w:rPrChange w:id="424" w:author="Jonathan Minton" w:date="2017-03-28T16:12:00Z">
              <w:rPr>
                <w:lang w:eastAsia="en-US"/>
              </w:rPr>
            </w:rPrChange>
          </w:rPr>
          <w:t>)</w:t>
        </w:r>
      </w:ins>
      <w:r w:rsidRPr="0043715A">
        <w:rPr>
          <w:rFonts w:eastAsia="Calibri" w:cs="Arial"/>
          <w:sz w:val="20"/>
          <w:szCs w:val="20"/>
          <w:lang w:eastAsia="en-US"/>
          <w:rPrChange w:id="425" w:author="Jonathan Minton" w:date="2017-03-28T16:12:00Z">
            <w:rPr>
              <w:lang w:eastAsia="en-US"/>
            </w:rPr>
          </w:rPrChange>
        </w:rPr>
        <w:t xml:space="preserve">. Calculate the mean and variance for sampled </w:t>
      </w:r>
      <m:oMath>
        <m:sSup>
          <m:sSupPr>
            <m:ctrlPr>
              <w:rPr>
                <w:rFonts w:ascii="Cambria Math" w:eastAsia="Calibri" w:hAnsi="Cambria Math" w:cs="Arial"/>
                <w:i/>
                <w:sz w:val="20"/>
                <w:szCs w:val="20"/>
                <w:lang w:eastAsia="en-US"/>
                <w:rPrChange w:id="426"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27"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28" w:author="Jonathan Minton" w:date="2017-03-28T16:12:00Z">
                  <w:rPr>
                    <w:rFonts w:ascii="Cambria Math" w:hAnsi="Cambria Math"/>
                    <w:lang w:eastAsia="en-US"/>
                  </w:rPr>
                </w:rPrChange>
              </w:rPr>
              <m:t>'</m:t>
            </m:r>
          </m:sup>
        </m:sSup>
      </m:oMath>
      <w:r w:rsidRPr="0043715A">
        <w:rPr>
          <w:rFonts w:eastAsia="Calibri" w:cs="Arial"/>
          <w:sz w:val="20"/>
          <w:szCs w:val="20"/>
          <w:lang w:eastAsia="en-US"/>
          <w:rPrChange w:id="429" w:author="Jonathan Minton" w:date="2017-03-28T16:12:00Z">
            <w:rPr>
              <w:lang w:eastAsia="en-US"/>
            </w:rPr>
          </w:rPrChange>
        </w:rPr>
        <w:t xml:space="preserve"> </w:t>
      </w:r>
      <w:proofErr w:type="gramStart"/>
      <w:r w:rsidRPr="0043715A">
        <w:rPr>
          <w:rFonts w:eastAsia="Calibri" w:cs="Arial"/>
          <w:sz w:val="20"/>
          <w:szCs w:val="20"/>
          <w:lang w:eastAsia="en-US"/>
          <w:rPrChange w:id="430" w:author="Jonathan Minton" w:date="2017-03-28T16:12:00Z">
            <w:rPr>
              <w:lang w:eastAsia="en-US"/>
            </w:rPr>
          </w:rPrChange>
        </w:rPr>
        <w:t xml:space="preserve">and </w:t>
      </w:r>
      <w:proofErr w:type="gramEnd"/>
      <m:oMath>
        <m:sSup>
          <m:sSupPr>
            <m:ctrlPr>
              <w:rPr>
                <w:rFonts w:ascii="Cambria Math" w:eastAsia="Calibri" w:hAnsi="Cambria Math" w:cs="Arial"/>
                <w:i/>
                <w:sz w:val="20"/>
                <w:szCs w:val="20"/>
                <w:lang w:eastAsia="en-US"/>
                <w:rPrChange w:id="431"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32"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33" w:author="Jonathan Minton" w:date="2017-03-28T16:12:00Z">
                  <w:rPr>
                    <w:rFonts w:ascii="Cambria Math" w:hAnsi="Cambria Math"/>
                    <w:lang w:eastAsia="en-US"/>
                  </w:rPr>
                </w:rPrChange>
              </w:rPr>
              <m:t>'</m:t>
            </m:r>
          </m:sup>
        </m:sSup>
      </m:oMath>
      <w:r w:rsidRPr="0043715A">
        <w:rPr>
          <w:rFonts w:eastAsia="Calibri" w:cs="Arial"/>
          <w:sz w:val="20"/>
          <w:szCs w:val="20"/>
          <w:lang w:eastAsia="en-US"/>
          <w:rPrChange w:id="434" w:author="Jonathan Minton" w:date="2017-03-28T16:12:00Z">
            <w:rPr>
              <w:lang w:eastAsia="en-US"/>
            </w:rPr>
          </w:rPrChange>
        </w:rPr>
        <w:t>.</w:t>
      </w:r>
      <w:del w:id="435" w:author="Jonathan Minton" w:date="2017-03-28T16:12:00Z">
        <w:r w:rsidRPr="0043715A" w:rsidDel="0043715A">
          <w:rPr>
            <w:rFonts w:eastAsia="Calibri" w:cs="Arial"/>
            <w:sz w:val="20"/>
            <w:szCs w:val="20"/>
            <w:lang w:eastAsia="en-US"/>
            <w:rPrChange w:id="436" w:author="Jonathan Minton" w:date="2017-03-28T16:12:00Z">
              <w:rPr>
                <w:lang w:eastAsia="en-US"/>
              </w:rPr>
            </w:rPrChange>
          </w:rPr>
          <w:br/>
        </w:r>
      </w:del>
    </w:p>
    <w:p w14:paraId="1E0038C6" w14:textId="62545158" w:rsidR="000A3DD3" w:rsidRPr="0043715A" w:rsidRDefault="00EC159B" w:rsidP="0043715A">
      <w:pPr>
        <w:pStyle w:val="ListParagraph"/>
        <w:numPr>
          <w:ilvl w:val="0"/>
          <w:numId w:val="4"/>
        </w:numPr>
        <w:spacing w:line="480" w:lineRule="auto"/>
        <w:rPr>
          <w:rFonts w:eastAsia="Calibri" w:cs="Arial"/>
          <w:sz w:val="20"/>
          <w:szCs w:val="20"/>
          <w:lang w:eastAsia="en-US"/>
          <w:rPrChange w:id="437" w:author="Jonathan Minton" w:date="2017-03-28T16:12:00Z">
            <w:rPr>
              <w:lang w:eastAsia="en-US"/>
            </w:rPr>
          </w:rPrChange>
        </w:rPr>
        <w:pPrChange w:id="438" w:author="Jonathan Minton" w:date="2017-03-28T16:12:00Z">
          <w:pPr>
            <w:spacing w:line="480" w:lineRule="auto"/>
          </w:pPr>
        </w:pPrChange>
      </w:pPr>
      <w:r w:rsidRPr="0043715A">
        <w:rPr>
          <w:rFonts w:eastAsia="Calibri" w:cs="Arial"/>
          <w:sz w:val="20"/>
          <w:szCs w:val="20"/>
          <w:lang w:eastAsia="en-US"/>
          <w:rPrChange w:id="439" w:author="Jonathan Minton" w:date="2017-03-28T16:12:00Z">
            <w:rPr>
              <w:lang w:eastAsia="en-US"/>
            </w:rPr>
          </w:rPrChange>
        </w:rPr>
        <w:t xml:space="preserve">Step 3: </w:t>
      </w:r>
      <w:r w:rsidR="003765A4" w:rsidRPr="0043715A">
        <w:rPr>
          <w:rFonts w:eastAsia="Calibri" w:cs="Arial"/>
          <w:sz w:val="20"/>
          <w:szCs w:val="20"/>
          <w:lang w:eastAsia="en-US"/>
          <w:rPrChange w:id="440" w:author="Jonathan Minton" w:date="2017-03-28T16:12:00Z">
            <w:rPr>
              <w:lang w:eastAsia="en-US"/>
            </w:rPr>
          </w:rPrChange>
        </w:rPr>
        <w:t xml:space="preserve">Use the DM approach described above for unbounded variables to re-define </w:t>
      </w:r>
      <m:oMath>
        <m:r>
          <m:rPr>
            <m:sty m:val="p"/>
          </m:rPr>
          <w:rPr>
            <w:rFonts w:ascii="Cambria Math" w:eastAsia="Calibri" w:hAnsi="Cambria Math" w:cs="Arial"/>
            <w:sz w:val="20"/>
            <w:szCs w:val="20"/>
            <w:lang w:eastAsia="en-US"/>
            <w:rPrChange w:id="441" w:author="Jonathan Minton" w:date="2017-03-28T16:12:00Z">
              <w:rPr>
                <w:rFonts w:ascii="Cambria Math" w:hAnsi="Cambria Math"/>
                <w:lang w:eastAsia="en-US"/>
              </w:rPr>
            </w:rPrChange>
          </w:rPr>
          <m:t>Δ</m:t>
        </m:r>
      </m:oMath>
      <w:r w:rsidR="003765A4" w:rsidRPr="0043715A">
        <w:rPr>
          <w:rFonts w:eastAsia="Calibri" w:cs="Arial"/>
          <w:sz w:val="20"/>
          <w:szCs w:val="20"/>
          <w:lang w:eastAsia="en-US"/>
          <w:rPrChange w:id="442" w:author="Jonathan Minton" w:date="2017-03-28T16:12:00Z">
            <w:rPr>
              <w:lang w:eastAsia="en-US"/>
            </w:rPr>
          </w:rPrChange>
        </w:rPr>
        <w:t xml:space="preserve"> be the difference between </w:t>
      </w:r>
      <m:oMath>
        <m:sSup>
          <m:sSupPr>
            <m:ctrlPr>
              <w:rPr>
                <w:rFonts w:ascii="Cambria Math" w:eastAsia="Calibri" w:hAnsi="Cambria Math" w:cs="Arial"/>
                <w:i/>
                <w:sz w:val="20"/>
                <w:szCs w:val="20"/>
                <w:lang w:eastAsia="en-US"/>
                <w:rPrChange w:id="443"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44"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45" w:author="Jonathan Minton" w:date="2017-03-28T16:12:00Z">
                  <w:rPr>
                    <w:rFonts w:ascii="Cambria Math" w:hAnsi="Cambria Math"/>
                    <w:lang w:eastAsia="en-US"/>
                  </w:rPr>
                </w:rPrChange>
              </w:rPr>
              <m:t>'</m:t>
            </m:r>
          </m:sup>
        </m:sSup>
      </m:oMath>
      <w:r w:rsidR="003765A4" w:rsidRPr="0043715A">
        <w:rPr>
          <w:rFonts w:eastAsia="Calibri" w:cs="Arial"/>
          <w:sz w:val="20"/>
          <w:szCs w:val="20"/>
          <w:lang w:eastAsia="en-US"/>
          <w:rPrChange w:id="446" w:author="Jonathan Minton" w:date="2017-03-28T16:12:00Z">
            <w:rPr>
              <w:lang w:eastAsia="en-US"/>
            </w:rPr>
          </w:rPrChange>
        </w:rPr>
        <w:t xml:space="preserve"> </w:t>
      </w:r>
      <w:proofErr w:type="gramStart"/>
      <w:r w:rsidR="003765A4" w:rsidRPr="0043715A">
        <w:rPr>
          <w:rFonts w:eastAsia="Calibri" w:cs="Arial"/>
          <w:sz w:val="20"/>
          <w:szCs w:val="20"/>
          <w:lang w:eastAsia="en-US"/>
          <w:rPrChange w:id="447" w:author="Jonathan Minton" w:date="2017-03-28T16:12:00Z">
            <w:rPr>
              <w:lang w:eastAsia="en-US"/>
            </w:rPr>
          </w:rPrChange>
        </w:rPr>
        <w:t xml:space="preserve">and </w:t>
      </w:r>
      <w:proofErr w:type="gramEnd"/>
      <m:oMath>
        <m:sSup>
          <m:sSupPr>
            <m:ctrlPr>
              <w:rPr>
                <w:rFonts w:ascii="Cambria Math" w:eastAsia="Calibri" w:hAnsi="Cambria Math" w:cs="Arial"/>
                <w:i/>
                <w:sz w:val="20"/>
                <w:szCs w:val="20"/>
                <w:lang w:eastAsia="en-US"/>
                <w:rPrChange w:id="448"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49"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50" w:author="Jonathan Minton" w:date="2017-03-28T16:12:00Z">
                  <w:rPr>
                    <w:rFonts w:ascii="Cambria Math" w:hAnsi="Cambria Math"/>
                    <w:lang w:eastAsia="en-US"/>
                  </w:rPr>
                </w:rPrChange>
              </w:rPr>
              <m:t>'</m:t>
            </m:r>
          </m:sup>
        </m:sSup>
      </m:oMath>
      <w:r w:rsidR="003765A4" w:rsidRPr="0043715A">
        <w:rPr>
          <w:rFonts w:eastAsia="Calibri" w:cs="Arial"/>
          <w:sz w:val="20"/>
          <w:szCs w:val="20"/>
          <w:lang w:eastAsia="en-US"/>
          <w:rPrChange w:id="451" w:author="Jonathan Minton" w:date="2017-03-28T16:12:00Z">
            <w:rPr>
              <w:lang w:eastAsia="en-US"/>
            </w:rPr>
          </w:rPrChange>
        </w:rPr>
        <w:t xml:space="preserve">. Sample </w:t>
      </w:r>
      <m:oMath>
        <m:r>
          <m:rPr>
            <m:sty m:val="p"/>
          </m:rPr>
          <w:rPr>
            <w:rFonts w:ascii="Cambria Math" w:eastAsia="Calibri" w:hAnsi="Cambria Math" w:cs="Arial"/>
            <w:sz w:val="20"/>
            <w:szCs w:val="20"/>
            <w:lang w:eastAsia="en-US"/>
            <w:rPrChange w:id="452" w:author="Jonathan Minton" w:date="2017-03-28T16:12:00Z">
              <w:rPr>
                <w:rFonts w:ascii="Cambria Math" w:hAnsi="Cambria Math"/>
                <w:lang w:eastAsia="en-US"/>
              </w:rPr>
            </w:rPrChange>
          </w:rPr>
          <m:t>Δ</m:t>
        </m:r>
      </m:oMath>
      <w:r w:rsidR="0070360A" w:rsidRPr="0043715A">
        <w:rPr>
          <w:rFonts w:eastAsia="Calibri" w:cs="Arial"/>
          <w:sz w:val="20"/>
          <w:szCs w:val="20"/>
          <w:lang w:eastAsia="en-US"/>
          <w:rPrChange w:id="453" w:author="Jonathan Minton" w:date="2017-03-28T16:12:00Z">
            <w:rPr>
              <w:lang w:eastAsia="en-US"/>
            </w:rPr>
          </w:rPrChange>
        </w:rPr>
        <w:t xml:space="preserve">, then either using sample valued for </w:t>
      </w:r>
      <m:oMath>
        <m:sSup>
          <m:sSupPr>
            <m:ctrlPr>
              <w:rPr>
                <w:rFonts w:ascii="Cambria Math" w:eastAsia="Calibri" w:hAnsi="Cambria Math" w:cs="Arial"/>
                <w:i/>
                <w:sz w:val="20"/>
                <w:szCs w:val="20"/>
                <w:lang w:eastAsia="en-US"/>
                <w:rPrChange w:id="454"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55"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56" w:author="Jonathan Minton" w:date="2017-03-28T16:12:00Z">
                  <w:rPr>
                    <w:rFonts w:ascii="Cambria Math" w:hAnsi="Cambria Math"/>
                    <w:lang w:eastAsia="en-US"/>
                  </w:rPr>
                </w:rPrChange>
              </w:rPr>
              <m:t>'</m:t>
            </m:r>
          </m:sup>
        </m:sSup>
      </m:oMath>
      <w:r w:rsidR="0070360A" w:rsidRPr="0043715A">
        <w:rPr>
          <w:rFonts w:eastAsia="Calibri" w:cs="Arial"/>
          <w:sz w:val="20"/>
          <w:szCs w:val="20"/>
          <w:lang w:eastAsia="en-US"/>
          <w:rPrChange w:id="457" w:author="Jonathan Minton" w:date="2017-03-28T16:12:00Z">
            <w:rPr>
              <w:lang w:eastAsia="en-US"/>
            </w:rPr>
          </w:rPrChange>
        </w:rPr>
        <w:t xml:space="preserve"> from Step 2</w:t>
      </w:r>
      <w:r w:rsidR="003765A4" w:rsidRPr="0043715A">
        <w:rPr>
          <w:rFonts w:eastAsia="Calibri" w:cs="Arial"/>
          <w:sz w:val="20"/>
          <w:szCs w:val="20"/>
          <w:lang w:eastAsia="en-US"/>
          <w:rPrChange w:id="458" w:author="Jonathan Minton" w:date="2017-03-28T16:12:00Z">
            <w:rPr>
              <w:lang w:eastAsia="en-US"/>
            </w:rPr>
          </w:rPrChange>
        </w:rPr>
        <w:t xml:space="preserve"> </w:t>
      </w:r>
      <w:r w:rsidR="0070360A" w:rsidRPr="0043715A">
        <w:rPr>
          <w:rFonts w:eastAsia="Calibri" w:cs="Arial"/>
          <w:sz w:val="20"/>
          <w:szCs w:val="20"/>
          <w:lang w:eastAsia="en-US"/>
          <w:rPrChange w:id="459" w:author="Jonathan Minton" w:date="2017-03-28T16:12:00Z">
            <w:rPr>
              <w:lang w:eastAsia="en-US"/>
            </w:rPr>
          </w:rPrChange>
        </w:rPr>
        <w:t xml:space="preserve">and sampled values for </w:t>
      </w:r>
      <m:oMath>
        <m:r>
          <m:rPr>
            <m:sty m:val="p"/>
          </m:rPr>
          <w:rPr>
            <w:rFonts w:ascii="Cambria Math" w:eastAsia="Calibri" w:hAnsi="Cambria Math" w:cs="Arial"/>
            <w:sz w:val="20"/>
            <w:szCs w:val="20"/>
            <w:lang w:eastAsia="en-US"/>
            <w:rPrChange w:id="460" w:author="Jonathan Minton" w:date="2017-03-28T16:12:00Z">
              <w:rPr>
                <w:rFonts w:ascii="Cambria Math" w:hAnsi="Cambria Math"/>
                <w:lang w:eastAsia="en-US"/>
              </w:rPr>
            </w:rPrChange>
          </w:rPr>
          <m:t>Δ</m:t>
        </m:r>
      </m:oMath>
      <w:r w:rsidR="0070360A" w:rsidRPr="0043715A">
        <w:rPr>
          <w:rFonts w:eastAsia="Calibri" w:cs="Arial"/>
          <w:sz w:val="20"/>
          <w:szCs w:val="20"/>
          <w:lang w:eastAsia="en-US"/>
          <w:rPrChange w:id="461" w:author="Jonathan Minton" w:date="2017-03-28T16:12:00Z">
            <w:rPr>
              <w:lang w:eastAsia="en-US"/>
            </w:rPr>
          </w:rPrChange>
        </w:rPr>
        <w:t xml:space="preserve"> </w:t>
      </w:r>
      <w:r w:rsidR="000A3DD3" w:rsidRPr="0043715A">
        <w:rPr>
          <w:rFonts w:eastAsia="Calibri" w:cs="Arial"/>
          <w:sz w:val="20"/>
          <w:szCs w:val="20"/>
          <w:lang w:eastAsia="en-US"/>
          <w:rPrChange w:id="462" w:author="Jonathan Minton" w:date="2017-03-28T16:12:00Z">
            <w:rPr>
              <w:lang w:eastAsia="en-US"/>
            </w:rPr>
          </w:rPrChange>
        </w:rPr>
        <w:t xml:space="preserve">to derive sampled values for </w:t>
      </w:r>
      <m:oMath>
        <m:sSup>
          <m:sSupPr>
            <m:ctrlPr>
              <w:rPr>
                <w:rFonts w:ascii="Cambria Math" w:eastAsia="Calibri" w:hAnsi="Cambria Math" w:cs="Arial"/>
                <w:i/>
                <w:sz w:val="20"/>
                <w:szCs w:val="20"/>
                <w:lang w:eastAsia="en-US"/>
                <w:rPrChange w:id="463"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64"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65" w:author="Jonathan Minton" w:date="2017-03-28T16:12:00Z">
                  <w:rPr>
                    <w:rFonts w:ascii="Cambria Math" w:hAnsi="Cambria Math"/>
                    <w:lang w:eastAsia="en-US"/>
                  </w:rPr>
                </w:rPrChange>
              </w:rPr>
              <m:t>'</m:t>
            </m:r>
          </m:sup>
        </m:sSup>
      </m:oMath>
      <w:r w:rsidR="000A3DD3" w:rsidRPr="0043715A">
        <w:rPr>
          <w:rFonts w:eastAsia="Calibri" w:cs="Arial"/>
          <w:sz w:val="20"/>
          <w:szCs w:val="20"/>
          <w:lang w:eastAsia="en-US"/>
          <w:rPrChange w:id="466" w:author="Jonathan Minton" w:date="2017-03-28T16:12:00Z">
            <w:rPr>
              <w:lang w:eastAsia="en-US"/>
            </w:rPr>
          </w:rPrChange>
        </w:rPr>
        <w:t xml:space="preserve"> </w:t>
      </w:r>
      <w:r w:rsidR="003765A4" w:rsidRPr="0043715A">
        <w:rPr>
          <w:rFonts w:eastAsia="Calibri" w:cs="Arial"/>
          <w:sz w:val="20"/>
          <w:szCs w:val="20"/>
          <w:lang w:eastAsia="en-US"/>
          <w:rPrChange w:id="467" w:author="Jonathan Minton" w:date="2017-03-28T16:12:00Z">
            <w:rPr>
              <w:lang w:eastAsia="en-US"/>
            </w:rPr>
          </w:rPrChange>
        </w:rPr>
        <w:t>or</w:t>
      </w:r>
      <w:r w:rsidR="000A3DD3" w:rsidRPr="0043715A">
        <w:rPr>
          <w:rFonts w:eastAsia="Calibri" w:cs="Arial"/>
          <w:sz w:val="20"/>
          <w:szCs w:val="20"/>
          <w:lang w:eastAsia="en-US"/>
          <w:rPrChange w:id="468" w:author="Jonathan Minton" w:date="2017-03-28T16:12:00Z">
            <w:rPr>
              <w:lang w:eastAsia="en-US"/>
            </w:rPr>
          </w:rPrChange>
        </w:rPr>
        <w:t xml:space="preserve"> </w:t>
      </w:r>
      <w:r w:rsidR="0070360A" w:rsidRPr="0043715A">
        <w:rPr>
          <w:rFonts w:eastAsia="Calibri" w:cs="Arial"/>
          <w:sz w:val="20"/>
          <w:szCs w:val="20"/>
          <w:lang w:eastAsia="en-US"/>
          <w:rPrChange w:id="469" w:author="Jonathan Minton" w:date="2017-03-28T16:12:00Z">
            <w:rPr>
              <w:lang w:eastAsia="en-US"/>
            </w:rPr>
          </w:rPrChange>
        </w:rPr>
        <w:t xml:space="preserve">using sampled values for </w:t>
      </w:r>
      <m:oMath>
        <m:sSup>
          <m:sSupPr>
            <m:ctrlPr>
              <w:rPr>
                <w:rFonts w:ascii="Cambria Math" w:eastAsia="Calibri" w:hAnsi="Cambria Math" w:cs="Arial"/>
                <w:i/>
                <w:sz w:val="20"/>
                <w:szCs w:val="20"/>
                <w:lang w:eastAsia="en-US"/>
                <w:rPrChange w:id="470"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71"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72" w:author="Jonathan Minton" w:date="2017-03-28T16:12:00Z">
                  <w:rPr>
                    <w:rFonts w:ascii="Cambria Math" w:hAnsi="Cambria Math"/>
                    <w:lang w:eastAsia="en-US"/>
                  </w:rPr>
                </w:rPrChange>
              </w:rPr>
              <m:t>'</m:t>
            </m:r>
          </m:sup>
        </m:sSup>
      </m:oMath>
      <w:r w:rsidR="000A3DD3" w:rsidRPr="0043715A">
        <w:rPr>
          <w:rFonts w:eastAsia="Calibri" w:cs="Arial"/>
          <w:sz w:val="20"/>
          <w:szCs w:val="20"/>
          <w:lang w:eastAsia="en-US"/>
          <w:rPrChange w:id="473" w:author="Jonathan Minton" w:date="2017-03-28T16:12:00Z">
            <w:rPr>
              <w:lang w:eastAsia="en-US"/>
            </w:rPr>
          </w:rPrChange>
        </w:rPr>
        <w:t xml:space="preserve"> </w:t>
      </w:r>
      <w:r w:rsidR="0070360A" w:rsidRPr="0043715A">
        <w:rPr>
          <w:rFonts w:eastAsia="Calibri" w:cs="Arial"/>
          <w:sz w:val="20"/>
          <w:szCs w:val="20"/>
          <w:lang w:eastAsia="en-US"/>
          <w:rPrChange w:id="474" w:author="Jonathan Minton" w:date="2017-03-28T16:12:00Z">
            <w:rPr>
              <w:lang w:eastAsia="en-US"/>
            </w:rPr>
          </w:rPrChange>
        </w:rPr>
        <w:t xml:space="preserve">from Step 2 and sampled values for </w:t>
      </w:r>
      <m:oMath>
        <m:r>
          <m:rPr>
            <m:sty m:val="p"/>
          </m:rPr>
          <w:rPr>
            <w:rFonts w:ascii="Cambria Math" w:eastAsia="Calibri" w:hAnsi="Cambria Math" w:cs="Arial"/>
            <w:sz w:val="20"/>
            <w:szCs w:val="20"/>
            <w:lang w:eastAsia="en-US"/>
            <w:rPrChange w:id="475" w:author="Jonathan Minton" w:date="2017-03-28T16:12:00Z">
              <w:rPr>
                <w:rFonts w:ascii="Cambria Math" w:hAnsi="Cambria Math"/>
                <w:lang w:eastAsia="en-US"/>
              </w:rPr>
            </w:rPrChange>
          </w:rPr>
          <m:t>Δ</m:t>
        </m:r>
      </m:oMath>
      <w:r w:rsidR="0070360A" w:rsidRPr="0043715A">
        <w:rPr>
          <w:rFonts w:eastAsia="Calibri" w:cs="Arial"/>
          <w:sz w:val="20"/>
          <w:szCs w:val="20"/>
          <w:lang w:eastAsia="en-US"/>
          <w:rPrChange w:id="476" w:author="Jonathan Minton" w:date="2017-03-28T16:12:00Z">
            <w:rPr>
              <w:lang w:eastAsia="en-US"/>
            </w:rPr>
          </w:rPrChange>
        </w:rPr>
        <w:t xml:space="preserve"> </w:t>
      </w:r>
      <w:r w:rsidR="000A3DD3" w:rsidRPr="0043715A">
        <w:rPr>
          <w:rFonts w:eastAsia="Calibri" w:cs="Arial"/>
          <w:sz w:val="20"/>
          <w:szCs w:val="20"/>
          <w:lang w:eastAsia="en-US"/>
          <w:rPrChange w:id="477" w:author="Jonathan Minton" w:date="2017-03-28T16:12:00Z">
            <w:rPr>
              <w:lang w:eastAsia="en-US"/>
            </w:rPr>
          </w:rPrChange>
        </w:rPr>
        <w:t xml:space="preserve">to derive sampled values for </w:t>
      </w:r>
      <m:oMath>
        <m:sSup>
          <m:sSupPr>
            <m:ctrlPr>
              <w:rPr>
                <w:rFonts w:ascii="Cambria Math" w:eastAsia="Calibri" w:hAnsi="Cambria Math" w:cs="Arial"/>
                <w:i/>
                <w:sz w:val="20"/>
                <w:szCs w:val="20"/>
                <w:lang w:eastAsia="en-US"/>
                <w:rPrChange w:id="478"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79"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80" w:author="Jonathan Minton" w:date="2017-03-28T16:12:00Z">
                  <w:rPr>
                    <w:rFonts w:ascii="Cambria Math" w:hAnsi="Cambria Math"/>
                    <w:lang w:eastAsia="en-US"/>
                  </w:rPr>
                </w:rPrChange>
              </w:rPr>
              <m:t>'</m:t>
            </m:r>
          </m:sup>
        </m:sSup>
      </m:oMath>
      <w:r w:rsidR="000A3DD3" w:rsidRPr="0043715A">
        <w:rPr>
          <w:rFonts w:eastAsia="Calibri" w:cs="Arial"/>
          <w:sz w:val="20"/>
          <w:szCs w:val="20"/>
          <w:lang w:eastAsia="en-US"/>
          <w:rPrChange w:id="481" w:author="Jonathan Minton" w:date="2017-03-28T16:12:00Z">
            <w:rPr>
              <w:lang w:eastAsia="en-US"/>
            </w:rPr>
          </w:rPrChange>
        </w:rPr>
        <w:t xml:space="preserve"> depending on the variance between </w:t>
      </w:r>
      <m:oMath>
        <m:sSup>
          <m:sSupPr>
            <m:ctrlPr>
              <w:rPr>
                <w:rFonts w:ascii="Cambria Math" w:eastAsia="Calibri" w:hAnsi="Cambria Math" w:cs="Arial"/>
                <w:i/>
                <w:sz w:val="20"/>
                <w:szCs w:val="20"/>
                <w:lang w:eastAsia="en-US"/>
                <w:rPrChange w:id="482"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83" w:author="Jonathan Minton" w:date="2017-03-28T16:12:00Z">
                  <w:rPr>
                    <w:rFonts w:ascii="Cambria Math" w:hAnsi="Cambria Math"/>
                    <w:lang w:eastAsia="en-US"/>
                  </w:rPr>
                </w:rPrChange>
              </w:rPr>
              <m:t>X</m:t>
            </m:r>
          </m:e>
          <m:sup>
            <m:r>
              <w:rPr>
                <w:rFonts w:ascii="Cambria Math" w:eastAsia="Calibri" w:hAnsi="Cambria Math" w:cs="Arial"/>
                <w:sz w:val="20"/>
                <w:szCs w:val="20"/>
                <w:lang w:eastAsia="en-US"/>
                <w:rPrChange w:id="484" w:author="Jonathan Minton" w:date="2017-03-28T16:12:00Z">
                  <w:rPr>
                    <w:rFonts w:ascii="Cambria Math" w:hAnsi="Cambria Math"/>
                    <w:lang w:eastAsia="en-US"/>
                  </w:rPr>
                </w:rPrChange>
              </w:rPr>
              <m:t>'</m:t>
            </m:r>
          </m:sup>
        </m:sSup>
      </m:oMath>
      <w:r w:rsidR="000A3DD3" w:rsidRPr="0043715A">
        <w:rPr>
          <w:rFonts w:eastAsia="Calibri" w:cs="Arial"/>
          <w:sz w:val="20"/>
          <w:szCs w:val="20"/>
          <w:lang w:eastAsia="en-US"/>
          <w:rPrChange w:id="485" w:author="Jonathan Minton" w:date="2017-03-28T16:12:00Z">
            <w:rPr>
              <w:lang w:eastAsia="en-US"/>
            </w:rPr>
          </w:rPrChange>
        </w:rPr>
        <w:t xml:space="preserve"> and </w:t>
      </w:r>
      <m:oMath>
        <m:sSup>
          <m:sSupPr>
            <m:ctrlPr>
              <w:rPr>
                <w:rFonts w:ascii="Cambria Math" w:eastAsia="Calibri" w:hAnsi="Cambria Math" w:cs="Arial"/>
                <w:i/>
                <w:sz w:val="20"/>
                <w:szCs w:val="20"/>
                <w:lang w:eastAsia="en-US"/>
                <w:rPrChange w:id="486" w:author="Jonathan Minton" w:date="2017-03-28T16:12:00Z">
                  <w:rPr>
                    <w:rFonts w:ascii="Cambria Math" w:hAnsi="Cambria Math"/>
                    <w:i/>
                    <w:lang w:eastAsia="en-US"/>
                  </w:rPr>
                </w:rPrChange>
              </w:rPr>
            </m:ctrlPr>
          </m:sSupPr>
          <m:e>
            <m:r>
              <w:rPr>
                <w:rFonts w:ascii="Cambria Math" w:eastAsia="Calibri" w:hAnsi="Cambria Math" w:cs="Arial"/>
                <w:sz w:val="20"/>
                <w:szCs w:val="20"/>
                <w:lang w:eastAsia="en-US"/>
                <w:rPrChange w:id="487" w:author="Jonathan Minton" w:date="2017-03-28T16:12:00Z">
                  <w:rPr>
                    <w:rFonts w:ascii="Cambria Math" w:hAnsi="Cambria Math"/>
                    <w:lang w:eastAsia="en-US"/>
                  </w:rPr>
                </w:rPrChange>
              </w:rPr>
              <m:t>Y</m:t>
            </m:r>
          </m:e>
          <m:sup>
            <m:r>
              <w:rPr>
                <w:rFonts w:ascii="Cambria Math" w:eastAsia="Calibri" w:hAnsi="Cambria Math" w:cs="Arial"/>
                <w:sz w:val="20"/>
                <w:szCs w:val="20"/>
                <w:lang w:eastAsia="en-US"/>
                <w:rPrChange w:id="488" w:author="Jonathan Minton" w:date="2017-03-28T16:12:00Z">
                  <w:rPr>
                    <w:rFonts w:ascii="Cambria Math" w:hAnsi="Cambria Math"/>
                    <w:lang w:eastAsia="en-US"/>
                  </w:rPr>
                </w:rPrChange>
              </w:rPr>
              <m:t>'</m:t>
            </m:r>
          </m:sup>
        </m:sSup>
      </m:oMath>
      <w:r w:rsidR="000A3DD3" w:rsidRPr="0043715A">
        <w:rPr>
          <w:rFonts w:eastAsia="Calibri" w:cs="Arial"/>
          <w:sz w:val="20"/>
          <w:szCs w:val="20"/>
          <w:lang w:eastAsia="en-US"/>
          <w:rPrChange w:id="489" w:author="Jonathan Minton" w:date="2017-03-28T16:12:00Z">
            <w:rPr>
              <w:lang w:eastAsia="en-US"/>
            </w:rPr>
          </w:rPrChange>
        </w:rPr>
        <w:t xml:space="preserve">. Back transform to obtain sampled values for </w:t>
      </w:r>
      <m:oMath>
        <m:r>
          <w:rPr>
            <w:rFonts w:ascii="Cambria Math" w:eastAsia="Calibri" w:hAnsi="Cambria Math" w:cs="Arial"/>
            <w:sz w:val="20"/>
            <w:szCs w:val="20"/>
            <w:lang w:eastAsia="en-US"/>
            <w:rPrChange w:id="490" w:author="Jonathan Minton" w:date="2017-03-28T16:12:00Z">
              <w:rPr>
                <w:rFonts w:ascii="Cambria Math" w:hAnsi="Cambria Math"/>
                <w:lang w:eastAsia="en-US"/>
              </w:rPr>
            </w:rPrChange>
          </w:rPr>
          <m:t>X</m:t>
        </m:r>
      </m:oMath>
      <w:r w:rsidR="000A3DD3" w:rsidRPr="0043715A">
        <w:rPr>
          <w:rFonts w:eastAsia="Calibri" w:cs="Arial"/>
          <w:sz w:val="20"/>
          <w:szCs w:val="20"/>
          <w:lang w:eastAsia="en-US"/>
          <w:rPrChange w:id="491" w:author="Jonathan Minton" w:date="2017-03-28T16:12:00Z">
            <w:rPr>
              <w:lang w:eastAsia="en-US"/>
            </w:rPr>
          </w:rPrChange>
        </w:rPr>
        <w:t xml:space="preserve"> </w:t>
      </w:r>
      <w:proofErr w:type="gramStart"/>
      <w:r w:rsidR="000A3DD3" w:rsidRPr="0043715A">
        <w:rPr>
          <w:rFonts w:eastAsia="Calibri" w:cs="Arial"/>
          <w:sz w:val="20"/>
          <w:szCs w:val="20"/>
          <w:lang w:eastAsia="en-US"/>
          <w:rPrChange w:id="492" w:author="Jonathan Minton" w:date="2017-03-28T16:12:00Z">
            <w:rPr>
              <w:lang w:eastAsia="en-US"/>
            </w:rPr>
          </w:rPrChange>
        </w:rPr>
        <w:t xml:space="preserve">and </w:t>
      </w:r>
      <w:proofErr w:type="gramEnd"/>
      <m:oMath>
        <m:r>
          <w:rPr>
            <w:rFonts w:ascii="Cambria Math" w:eastAsia="Calibri" w:hAnsi="Cambria Math" w:cs="Arial"/>
            <w:sz w:val="20"/>
            <w:szCs w:val="20"/>
            <w:lang w:eastAsia="en-US"/>
            <w:rPrChange w:id="493" w:author="Jonathan Minton" w:date="2017-03-28T16:12:00Z">
              <w:rPr>
                <w:rFonts w:ascii="Cambria Math" w:hAnsi="Cambria Math"/>
                <w:lang w:eastAsia="en-US"/>
              </w:rPr>
            </w:rPrChange>
          </w:rPr>
          <m:t>Y</m:t>
        </m:r>
      </m:oMath>
      <w:r w:rsidR="000A3DD3" w:rsidRPr="0043715A">
        <w:rPr>
          <w:rFonts w:eastAsia="Calibri" w:cs="Arial"/>
          <w:sz w:val="20"/>
          <w:szCs w:val="20"/>
          <w:lang w:eastAsia="en-US"/>
          <w:rPrChange w:id="494" w:author="Jonathan Minton" w:date="2017-03-28T16:12:00Z">
            <w:rPr>
              <w:lang w:eastAsia="en-US"/>
            </w:rPr>
          </w:rPrChange>
        </w:rPr>
        <w:t>.</w:t>
      </w:r>
    </w:p>
    <w:p w14:paraId="264C4E05" w14:textId="4284962C" w:rsidR="0043715A" w:rsidRPr="002C7756" w:rsidRDefault="006866DB" w:rsidP="002C7756">
      <w:pPr>
        <w:spacing w:line="480" w:lineRule="auto"/>
        <w:ind w:left="720"/>
        <w:rPr>
          <w:ins w:id="495" w:author="Jonathan Minton" w:date="2017-03-28T16:13:00Z"/>
          <w:rFonts w:eastAsia="Calibri" w:cs="Arial"/>
          <w:sz w:val="20"/>
          <w:szCs w:val="20"/>
          <w:lang w:eastAsia="en-US"/>
          <w:rPrChange w:id="496" w:author="Jonathan Minton" w:date="2017-03-28T16:31:00Z">
            <w:rPr>
              <w:ins w:id="497" w:author="Jonathan Minton" w:date="2017-03-28T16:13:00Z"/>
              <w:lang w:eastAsia="en-US"/>
            </w:rPr>
          </w:rPrChange>
        </w:rPr>
        <w:pPrChange w:id="498" w:author="Jonathan Minton" w:date="2017-03-28T16:31:00Z">
          <w:pPr>
            <w:spacing w:line="480" w:lineRule="auto"/>
          </w:pPr>
        </w:pPrChange>
      </w:pPr>
      <w:del w:id="499" w:author="Jonathan Minton" w:date="2017-03-28T16:31:00Z">
        <w:r w:rsidRPr="002C7756" w:rsidDel="002C7756">
          <w:rPr>
            <w:rFonts w:eastAsia="Calibri" w:cs="Arial"/>
            <w:sz w:val="20"/>
            <w:szCs w:val="20"/>
            <w:lang w:eastAsia="en-US"/>
            <w:rPrChange w:id="500" w:author="Jonathan Minton" w:date="2017-03-28T16:31:00Z">
              <w:rPr>
                <w:lang w:eastAsia="en-US"/>
              </w:rPr>
            </w:rPrChange>
          </w:rPr>
          <w:br/>
        </w:r>
      </w:del>
      <w:del w:id="501" w:author="Shu" w:date="2017-03-19T10:31:00Z">
        <w:r w:rsidR="00346A7A" w:rsidRPr="002C7756" w:rsidDel="0070360A">
          <w:rPr>
            <w:rFonts w:eastAsia="Calibri" w:cs="Arial"/>
            <w:sz w:val="20"/>
            <w:szCs w:val="20"/>
            <w:lang w:eastAsia="en-US"/>
            <w:rPrChange w:id="502" w:author="Jonathan Minton" w:date="2017-03-28T16:31:00Z">
              <w:rPr>
                <w:lang w:eastAsia="en-US"/>
              </w:rPr>
            </w:rPrChange>
          </w:rPr>
          <w:delText>Demonstrating the DM using hypothetical Individual Patient Data (IPD)</w:delText>
        </w:r>
      </w:del>
      <w:ins w:id="503" w:author="Shu" w:date="2017-03-19T10:31:00Z">
        <w:del w:id="504" w:author="Jonathan Minton" w:date="2017-03-28T16:32:00Z">
          <w:r w:rsidR="0070360A" w:rsidRPr="002C7756" w:rsidDel="002C7756">
            <w:rPr>
              <w:rFonts w:eastAsia="Calibri" w:cs="Arial"/>
              <w:sz w:val="20"/>
              <w:szCs w:val="20"/>
              <w:lang w:eastAsia="en-US"/>
              <w:rPrChange w:id="505" w:author="Jonathan Minton" w:date="2017-03-28T16:31:00Z">
                <w:rPr>
                  <w:lang w:eastAsia="en-US"/>
                </w:rPr>
              </w:rPrChange>
            </w:rPr>
            <w:delText xml:space="preserve">A case study comparing the DM approach </w:delText>
          </w:r>
        </w:del>
      </w:ins>
      <w:ins w:id="506" w:author="Shu" w:date="2017-03-19T20:34:00Z">
        <w:del w:id="507" w:author="Jonathan Minton" w:date="2017-03-28T16:32:00Z">
          <w:r w:rsidR="00037424" w:rsidRPr="002C7756" w:rsidDel="002C7756">
            <w:rPr>
              <w:rFonts w:eastAsia="Calibri" w:cs="Arial"/>
              <w:sz w:val="20"/>
              <w:szCs w:val="20"/>
              <w:lang w:eastAsia="en-US"/>
              <w:rPrChange w:id="508" w:author="Jonathan Minton" w:date="2017-03-28T16:31:00Z">
                <w:rPr>
                  <w:lang w:eastAsia="en-US"/>
                </w:rPr>
              </w:rPrChange>
            </w:rPr>
            <w:delText>with</w:delText>
          </w:r>
        </w:del>
      </w:ins>
      <w:ins w:id="509" w:author="Shu" w:date="2017-03-19T10:31:00Z">
        <w:del w:id="510" w:author="Jonathan Minton" w:date="2017-03-28T16:32:00Z">
          <w:r w:rsidR="0070360A" w:rsidRPr="002C7756" w:rsidDel="002C7756">
            <w:rPr>
              <w:rFonts w:eastAsia="Calibri" w:cs="Arial"/>
              <w:sz w:val="20"/>
              <w:szCs w:val="20"/>
              <w:lang w:eastAsia="en-US"/>
              <w:rPrChange w:id="511" w:author="Jonathan Minton" w:date="2017-03-28T16:31:00Z">
                <w:rPr>
                  <w:lang w:eastAsia="en-US"/>
                </w:rPr>
              </w:rPrChange>
            </w:rPr>
            <w:delText xml:space="preserve"> other standard sampling methods</w:delText>
          </w:r>
        </w:del>
      </w:ins>
    </w:p>
    <w:p w14:paraId="7AF7797C" w14:textId="7381FDE8" w:rsidR="0043715A" w:rsidRPr="002C7756" w:rsidRDefault="002C7756" w:rsidP="002C7756">
      <w:pPr>
        <w:spacing w:line="480" w:lineRule="auto"/>
        <w:rPr>
          <w:ins w:id="512" w:author="Jonathan Minton" w:date="2017-03-28T16:12:00Z"/>
          <w:rFonts w:eastAsia="Calibri" w:cs="Arial"/>
          <w:sz w:val="20"/>
          <w:szCs w:val="20"/>
          <w:lang w:eastAsia="en-US"/>
          <w:rPrChange w:id="513" w:author="Jonathan Minton" w:date="2017-03-28T16:32:00Z">
            <w:rPr>
              <w:ins w:id="514" w:author="Jonathan Minton" w:date="2017-03-28T16:12:00Z"/>
              <w:lang w:eastAsia="en-US"/>
            </w:rPr>
          </w:rPrChange>
        </w:rPr>
        <w:pPrChange w:id="515" w:author="Jonathan Minton" w:date="2017-03-28T16:32:00Z">
          <w:pPr>
            <w:spacing w:line="480" w:lineRule="auto"/>
          </w:pPr>
        </w:pPrChange>
      </w:pPr>
      <w:ins w:id="516" w:author="Jonathan Minton" w:date="2017-03-28T16:32:00Z">
        <w:r w:rsidRPr="005A5B65">
          <w:rPr>
            <w:rFonts w:eastAsia="Calibri" w:cs="Arial"/>
            <w:sz w:val="20"/>
            <w:szCs w:val="20"/>
            <w:lang w:eastAsia="en-US"/>
          </w:rPr>
          <w:t>A case study comparing the DM approach with other standard sampling methods</w:t>
        </w:r>
      </w:ins>
    </w:p>
    <w:p w14:paraId="48993B2B" w14:textId="3727EC55" w:rsidR="0043715A" w:rsidRDefault="00377700" w:rsidP="002C7756">
      <w:pPr>
        <w:spacing w:line="480" w:lineRule="auto"/>
        <w:rPr>
          <w:ins w:id="517" w:author="Jonathan Minton" w:date="2017-03-28T16:13:00Z"/>
          <w:rFonts w:eastAsia="Calibri" w:cs="Arial"/>
          <w:sz w:val="20"/>
          <w:szCs w:val="20"/>
          <w:lang w:eastAsia="en-US"/>
        </w:rPr>
        <w:pPrChange w:id="518" w:author="Jonathan Minton" w:date="2017-03-28T16:32:00Z">
          <w:pPr>
            <w:spacing w:line="480" w:lineRule="auto"/>
          </w:pPr>
        </w:pPrChange>
      </w:pPr>
      <w:del w:id="519" w:author="Jonathan Minton" w:date="2017-03-28T16:12:00Z">
        <w:r w:rsidRPr="0043715A" w:rsidDel="0043715A">
          <w:rPr>
            <w:rFonts w:eastAsia="Calibri" w:cs="Arial"/>
            <w:sz w:val="20"/>
            <w:szCs w:val="20"/>
            <w:lang w:eastAsia="en-US"/>
            <w:rPrChange w:id="520" w:author="Jonathan Minton" w:date="2017-03-28T16:13:00Z">
              <w:rPr>
                <w:lang w:eastAsia="en-US"/>
              </w:rPr>
            </w:rPrChange>
          </w:rPr>
          <w:br/>
        </w:r>
        <w:r w:rsidR="006866DB" w:rsidRPr="0043715A" w:rsidDel="0043715A">
          <w:rPr>
            <w:rFonts w:eastAsia="Calibri" w:cs="Arial"/>
            <w:sz w:val="20"/>
            <w:szCs w:val="20"/>
            <w:lang w:eastAsia="en-US"/>
            <w:rPrChange w:id="521" w:author="Jonathan Minton" w:date="2017-03-28T16:13:00Z">
              <w:rPr>
                <w:lang w:eastAsia="en-US"/>
              </w:rPr>
            </w:rPrChange>
          </w:rPr>
          <w:br/>
        </w:r>
      </w:del>
      <w:ins w:id="522" w:author="Shu" w:date="2017-03-19T10:51:00Z">
        <w:r w:rsidR="00482BD3" w:rsidRPr="0043715A">
          <w:rPr>
            <w:rFonts w:eastAsia="Calibri" w:cs="Arial"/>
            <w:sz w:val="20"/>
            <w:szCs w:val="20"/>
            <w:lang w:eastAsia="en-US"/>
            <w:rPrChange w:id="523" w:author="Jonathan Minton" w:date="2017-03-28T16:13:00Z">
              <w:rPr>
                <w:lang w:eastAsia="en-US"/>
              </w:rPr>
            </w:rPrChange>
          </w:rPr>
          <w:t xml:space="preserve">In health technology appraisals, it is common that the modeller does not have access to the </w:t>
        </w:r>
      </w:ins>
      <w:ins w:id="524" w:author="Shu" w:date="2017-03-19T10:52:00Z">
        <w:r w:rsidR="00482BD3" w:rsidRPr="0043715A">
          <w:rPr>
            <w:rFonts w:eastAsia="Calibri" w:cs="Arial"/>
            <w:sz w:val="20"/>
            <w:szCs w:val="20"/>
            <w:lang w:eastAsia="en-US"/>
            <w:rPrChange w:id="525" w:author="Jonathan Minton" w:date="2017-03-28T16:13:00Z">
              <w:rPr>
                <w:lang w:eastAsia="en-US"/>
              </w:rPr>
            </w:rPrChange>
          </w:rPr>
          <w:t>individual</w:t>
        </w:r>
      </w:ins>
      <w:ins w:id="526" w:author="Shu" w:date="2017-03-19T10:51:00Z">
        <w:r w:rsidR="00482BD3" w:rsidRPr="0043715A">
          <w:rPr>
            <w:rFonts w:eastAsia="Calibri" w:cs="Arial"/>
            <w:sz w:val="20"/>
            <w:szCs w:val="20"/>
            <w:lang w:eastAsia="en-US"/>
            <w:rPrChange w:id="527" w:author="Jonathan Minton" w:date="2017-03-28T16:13:00Z">
              <w:rPr>
                <w:lang w:eastAsia="en-US"/>
              </w:rPr>
            </w:rPrChange>
          </w:rPr>
          <w:t xml:space="preserve"> </w:t>
        </w:r>
      </w:ins>
      <w:ins w:id="528" w:author="Shu" w:date="2017-03-19T10:52:00Z">
        <w:r w:rsidR="00482BD3" w:rsidRPr="0043715A">
          <w:rPr>
            <w:rFonts w:eastAsia="Calibri" w:cs="Arial"/>
            <w:sz w:val="20"/>
            <w:szCs w:val="20"/>
            <w:lang w:eastAsia="en-US"/>
            <w:rPrChange w:id="529" w:author="Jonathan Minton" w:date="2017-03-28T16:13:00Z">
              <w:rPr>
                <w:lang w:eastAsia="en-US"/>
              </w:rPr>
            </w:rPrChange>
          </w:rPr>
          <w:t xml:space="preserve">patient level data (IPD), but only summary statistics derived from the IPD. </w:t>
        </w:r>
      </w:ins>
      <w:ins w:id="530" w:author="Shu" w:date="2017-03-19T10:53:00Z">
        <w:r w:rsidR="00482BD3" w:rsidRPr="0043715A">
          <w:rPr>
            <w:rFonts w:eastAsia="Calibri" w:cs="Arial"/>
            <w:sz w:val="20"/>
            <w:szCs w:val="20"/>
            <w:lang w:eastAsia="en-US"/>
            <w:rPrChange w:id="531" w:author="Jonathan Minton" w:date="2017-03-28T16:13:00Z">
              <w:rPr>
                <w:lang w:eastAsia="en-US"/>
              </w:rPr>
            </w:rPrChange>
          </w:rPr>
          <w:t xml:space="preserve">In this case study, </w:t>
        </w:r>
      </w:ins>
      <w:ins w:id="532" w:author="Shu" w:date="2017-03-19T10:59:00Z">
        <w:r w:rsidR="005D3AC3" w:rsidRPr="0043715A">
          <w:rPr>
            <w:rFonts w:eastAsia="Calibri" w:cs="Arial"/>
            <w:sz w:val="20"/>
            <w:szCs w:val="20"/>
            <w:lang w:eastAsia="en-US"/>
            <w:rPrChange w:id="533" w:author="Jonathan Minton" w:date="2017-03-28T16:13:00Z">
              <w:rPr>
                <w:lang w:eastAsia="en-US"/>
              </w:rPr>
            </w:rPrChange>
          </w:rPr>
          <w:t xml:space="preserve">suppose that </w:t>
        </w:r>
      </w:ins>
      <w:ins w:id="534" w:author="Shu" w:date="2017-03-19T10:54:00Z">
        <w:r w:rsidR="005D3AC3" w:rsidRPr="0043715A">
          <w:rPr>
            <w:rFonts w:eastAsia="Calibri" w:cs="Arial"/>
            <w:sz w:val="20"/>
            <w:szCs w:val="20"/>
            <w:lang w:eastAsia="en-US"/>
            <w:rPrChange w:id="535" w:author="Jonathan Minton" w:date="2017-03-28T16:13:00Z">
              <w:rPr>
                <w:lang w:eastAsia="en-US"/>
              </w:rPr>
            </w:rPrChange>
          </w:rPr>
          <w:t xml:space="preserve">there is an active (worse) and remission (better) state in an economic model for a particular condition. The input parameters we are sampling in PSA are </w:t>
        </w:r>
        <w:commentRangeStart w:id="536"/>
        <w:proofErr w:type="spellStart"/>
        <w:r w:rsidR="005D3AC3" w:rsidRPr="0043715A">
          <w:rPr>
            <w:rFonts w:eastAsia="Calibri" w:cs="Arial"/>
            <w:sz w:val="20"/>
            <w:szCs w:val="20"/>
            <w:lang w:eastAsia="en-US"/>
            <w:rPrChange w:id="537" w:author="Jonathan Minton" w:date="2017-03-28T16:13:00Z">
              <w:rPr>
                <w:lang w:eastAsia="en-US"/>
              </w:rPr>
            </w:rPrChange>
          </w:rPr>
          <w:t>HRQoL</w:t>
        </w:r>
      </w:ins>
      <w:proofErr w:type="spellEnd"/>
      <w:ins w:id="538" w:author="Shu" w:date="2017-03-19T10:56:00Z">
        <w:r w:rsidR="005D3AC3" w:rsidRPr="0043715A">
          <w:rPr>
            <w:rFonts w:eastAsia="Calibri" w:cs="Arial"/>
            <w:sz w:val="20"/>
            <w:szCs w:val="20"/>
            <w:lang w:eastAsia="en-US"/>
            <w:rPrChange w:id="539" w:author="Jonathan Minton" w:date="2017-03-28T16:13:00Z">
              <w:rPr>
                <w:lang w:eastAsia="en-US"/>
              </w:rPr>
            </w:rPrChange>
          </w:rPr>
          <w:t xml:space="preserve"> and</w:t>
        </w:r>
      </w:ins>
      <w:ins w:id="540" w:author="Shu" w:date="2017-03-19T10:54:00Z">
        <w:r w:rsidR="005D3AC3" w:rsidRPr="0043715A">
          <w:rPr>
            <w:rFonts w:eastAsia="Calibri" w:cs="Arial"/>
            <w:sz w:val="20"/>
            <w:szCs w:val="20"/>
            <w:lang w:eastAsia="en-US"/>
            <w:rPrChange w:id="541" w:author="Jonathan Minton" w:date="2017-03-28T16:13:00Z">
              <w:rPr>
                <w:lang w:eastAsia="en-US"/>
              </w:rPr>
            </w:rPrChange>
          </w:rPr>
          <w:t xml:space="preserve"> cost</w:t>
        </w:r>
      </w:ins>
      <w:commentRangeEnd w:id="536"/>
      <w:ins w:id="542" w:author="Shu" w:date="2017-03-19T13:22:00Z">
        <w:r w:rsidR="000F23D3">
          <w:rPr>
            <w:rStyle w:val="CommentReference"/>
            <w:rFonts w:ascii="Calibri" w:eastAsia="Calibri" w:hAnsi="Calibri"/>
            <w:lang w:eastAsia="en-US"/>
          </w:rPr>
          <w:commentReference w:id="536"/>
        </w:r>
        <w:r w:rsidR="000F23D3" w:rsidRPr="0043715A">
          <w:rPr>
            <w:rFonts w:eastAsia="Calibri" w:cs="Arial"/>
            <w:sz w:val="20"/>
            <w:szCs w:val="20"/>
            <w:lang w:eastAsia="en-US"/>
            <w:rPrChange w:id="543" w:author="Jonathan Minton" w:date="2017-03-28T16:13:00Z">
              <w:rPr>
                <w:lang w:eastAsia="en-US"/>
              </w:rPr>
            </w:rPrChange>
          </w:rPr>
          <w:t>.</w:t>
        </w:r>
      </w:ins>
      <w:ins w:id="544" w:author="Shu" w:date="2017-03-19T10:54:00Z">
        <w:r w:rsidR="005D3AC3" w:rsidRPr="0043715A">
          <w:rPr>
            <w:rFonts w:eastAsia="Calibri" w:cs="Arial"/>
            <w:sz w:val="20"/>
            <w:szCs w:val="20"/>
            <w:lang w:eastAsia="en-US"/>
            <w:rPrChange w:id="545" w:author="Jonathan Minton" w:date="2017-03-28T16:13:00Z">
              <w:rPr>
                <w:lang w:eastAsia="en-US"/>
              </w:rPr>
            </w:rPrChange>
          </w:rPr>
          <w:t xml:space="preserve"> </w:t>
        </w:r>
      </w:ins>
      <w:ins w:id="546" w:author="Shu" w:date="2017-03-19T13:16:00Z">
        <w:r w:rsidR="00F33192" w:rsidRPr="0043715A">
          <w:rPr>
            <w:rFonts w:eastAsia="Calibri" w:cs="Arial"/>
            <w:sz w:val="20"/>
            <w:szCs w:val="20"/>
            <w:lang w:eastAsia="en-US"/>
            <w:rPrChange w:id="547" w:author="Jonathan Minton" w:date="2017-03-28T16:13:00Z">
              <w:rPr>
                <w:lang w:eastAsia="en-US"/>
              </w:rPr>
            </w:rPrChange>
          </w:rPr>
          <w:t xml:space="preserve">Suppose that the modeller is given the information about the input parameters </w:t>
        </w:r>
      </w:ins>
      <w:ins w:id="548" w:author="Shu" w:date="2017-03-19T20:16:00Z">
        <w:r w:rsidR="00D379CF" w:rsidRPr="0043715A">
          <w:rPr>
            <w:rFonts w:eastAsia="Calibri" w:cs="Arial"/>
            <w:sz w:val="20"/>
            <w:szCs w:val="20"/>
            <w:lang w:eastAsia="en-US"/>
            <w:rPrChange w:id="549" w:author="Jonathan Minton" w:date="2017-03-28T16:13:00Z">
              <w:rPr>
                <w:lang w:eastAsia="en-US"/>
              </w:rPr>
            </w:rPrChange>
          </w:rPr>
          <w:t>as following</w:t>
        </w:r>
      </w:ins>
      <w:ins w:id="550" w:author="Shu" w:date="2017-03-19T13:16:00Z">
        <w:r w:rsidR="00F33192" w:rsidRPr="0043715A">
          <w:rPr>
            <w:rFonts w:eastAsia="Calibri" w:cs="Arial"/>
            <w:sz w:val="20"/>
            <w:szCs w:val="20"/>
            <w:lang w:eastAsia="en-US"/>
            <w:rPrChange w:id="551" w:author="Jonathan Minton" w:date="2017-03-28T16:13:00Z">
              <w:rPr>
                <w:lang w:eastAsia="en-US"/>
              </w:rPr>
            </w:rPrChange>
          </w:rPr>
          <w:t>.</w:t>
        </w:r>
      </w:ins>
      <w:ins w:id="552" w:author="Shu" w:date="2017-03-19T20:16:00Z">
        <w:del w:id="553" w:author="Jonathan Minton" w:date="2017-03-28T16:13:00Z">
          <w:r w:rsidR="00D379CF" w:rsidRPr="0043715A" w:rsidDel="0043715A">
            <w:rPr>
              <w:rFonts w:eastAsia="Calibri" w:cs="Arial"/>
              <w:sz w:val="20"/>
              <w:szCs w:val="20"/>
              <w:lang w:eastAsia="en-US"/>
              <w:rPrChange w:id="554" w:author="Jonathan Minton" w:date="2017-03-28T16:13:00Z">
                <w:rPr>
                  <w:lang w:eastAsia="en-US"/>
                </w:rPr>
              </w:rPrChange>
            </w:rPr>
            <w:br/>
          </w:r>
        </w:del>
      </w:ins>
    </w:p>
    <w:p w14:paraId="4C0B2DD6" w14:textId="77777777" w:rsidR="0043715A" w:rsidRDefault="00D379CF" w:rsidP="0043715A">
      <w:pPr>
        <w:pStyle w:val="ListParagraph"/>
        <w:numPr>
          <w:ilvl w:val="0"/>
          <w:numId w:val="5"/>
        </w:numPr>
        <w:spacing w:line="480" w:lineRule="auto"/>
        <w:rPr>
          <w:ins w:id="555" w:author="Jonathan Minton" w:date="2017-03-28T16:13:00Z"/>
          <w:rFonts w:eastAsia="Calibri" w:cs="Arial"/>
          <w:sz w:val="20"/>
          <w:szCs w:val="20"/>
          <w:lang w:eastAsia="en-US"/>
        </w:rPr>
        <w:pPrChange w:id="556" w:author="Jonathan Minton" w:date="2017-03-28T16:13:00Z">
          <w:pPr>
            <w:spacing w:line="480" w:lineRule="auto"/>
          </w:pPr>
        </w:pPrChange>
      </w:pPr>
      <w:ins w:id="557" w:author="Shu" w:date="2017-03-19T20:16:00Z">
        <w:r w:rsidRPr="0043715A">
          <w:rPr>
            <w:rFonts w:eastAsia="Calibri" w:cs="Arial"/>
            <w:sz w:val="20"/>
            <w:szCs w:val="20"/>
            <w:lang w:eastAsia="en-US"/>
            <w:rPrChange w:id="558" w:author="Jonathan Minton" w:date="2017-03-28T16:13:00Z">
              <w:rPr>
                <w:lang w:eastAsia="en-US"/>
              </w:rPr>
            </w:rPrChange>
          </w:rPr>
          <w:t xml:space="preserve">Active (worse) state: </w:t>
        </w:r>
      </w:ins>
      <w:ins w:id="559" w:author="Shu" w:date="2017-03-19T20:17:00Z">
        <w:r w:rsidRPr="0043715A">
          <w:rPr>
            <w:rFonts w:eastAsia="Calibri" w:cs="Arial"/>
            <w:sz w:val="20"/>
            <w:szCs w:val="20"/>
            <w:lang w:eastAsia="en-US"/>
            <w:rPrChange w:id="560" w:author="Jonathan Minton" w:date="2017-03-28T16:13:00Z">
              <w:rPr>
                <w:lang w:eastAsia="en-US"/>
              </w:rPr>
            </w:rPrChange>
          </w:rPr>
          <w:t xml:space="preserve">the input parameter for </w:t>
        </w:r>
      </w:ins>
      <w:proofErr w:type="spellStart"/>
      <w:ins w:id="561" w:author="Shu" w:date="2017-03-19T20:16:00Z">
        <w:r w:rsidRPr="0043715A">
          <w:rPr>
            <w:rFonts w:eastAsia="Calibri" w:cs="Arial"/>
            <w:sz w:val="20"/>
            <w:szCs w:val="20"/>
            <w:lang w:eastAsia="en-US"/>
            <w:rPrChange w:id="562" w:author="Jonathan Minton" w:date="2017-03-28T16:13:00Z">
              <w:rPr>
                <w:lang w:eastAsia="en-US"/>
              </w:rPr>
            </w:rPrChange>
          </w:rPr>
          <w:t>HRQoL</w:t>
        </w:r>
        <w:proofErr w:type="spellEnd"/>
        <w:r w:rsidRPr="0043715A">
          <w:rPr>
            <w:rFonts w:eastAsia="Calibri" w:cs="Arial"/>
            <w:sz w:val="20"/>
            <w:szCs w:val="20"/>
            <w:lang w:eastAsia="en-US"/>
            <w:rPrChange w:id="563" w:author="Jonathan Minton" w:date="2017-03-28T16:13:00Z">
              <w:rPr>
                <w:lang w:eastAsia="en-US"/>
              </w:rPr>
            </w:rPrChange>
          </w:rPr>
          <w:t xml:space="preserve"> </w:t>
        </w:r>
      </w:ins>
      <w:ins w:id="564" w:author="Shu" w:date="2017-03-19T20:17:00Z">
        <w:r w:rsidRPr="0043715A">
          <w:rPr>
            <w:rFonts w:eastAsia="Calibri" w:cs="Arial"/>
            <w:sz w:val="20"/>
            <w:szCs w:val="20"/>
            <w:lang w:eastAsia="en-US"/>
            <w:rPrChange w:id="565" w:author="Jonathan Minton" w:date="2017-03-28T16:13:00Z">
              <w:rPr>
                <w:lang w:eastAsia="en-US"/>
              </w:rPr>
            </w:rPrChange>
          </w:rPr>
          <w:t>has mean 0.54 and variance 0.019; the input parameter for cost has mean 110 and variance 15.</w:t>
        </w:r>
      </w:ins>
    </w:p>
    <w:p w14:paraId="4AB6BA1A" w14:textId="2D10DCE8" w:rsidR="00D379CF" w:rsidRPr="0043715A" w:rsidRDefault="00D379CF" w:rsidP="0043715A">
      <w:pPr>
        <w:pStyle w:val="ListParagraph"/>
        <w:numPr>
          <w:ilvl w:val="0"/>
          <w:numId w:val="5"/>
        </w:numPr>
        <w:spacing w:line="480" w:lineRule="auto"/>
        <w:rPr>
          <w:ins w:id="566" w:author="Shu" w:date="2017-03-19T13:16:00Z"/>
          <w:rFonts w:eastAsia="Calibri" w:cs="Arial"/>
          <w:sz w:val="20"/>
          <w:szCs w:val="20"/>
          <w:lang w:eastAsia="en-US"/>
          <w:rPrChange w:id="567" w:author="Jonathan Minton" w:date="2017-03-28T16:13:00Z">
            <w:rPr>
              <w:ins w:id="568" w:author="Shu" w:date="2017-03-19T13:16:00Z"/>
              <w:lang w:eastAsia="en-US"/>
            </w:rPr>
          </w:rPrChange>
        </w:rPr>
        <w:pPrChange w:id="569" w:author="Jonathan Minton" w:date="2017-03-28T16:13:00Z">
          <w:pPr>
            <w:spacing w:line="480" w:lineRule="auto"/>
          </w:pPr>
        </w:pPrChange>
      </w:pPr>
      <w:ins w:id="570" w:author="Shu" w:date="2017-03-19T20:17:00Z">
        <w:del w:id="571" w:author="Jonathan Minton" w:date="2017-03-28T16:13:00Z">
          <w:r w:rsidRPr="0043715A" w:rsidDel="0043715A">
            <w:rPr>
              <w:rFonts w:eastAsia="Calibri" w:cs="Arial"/>
              <w:sz w:val="20"/>
              <w:szCs w:val="20"/>
              <w:lang w:eastAsia="en-US"/>
              <w:rPrChange w:id="572" w:author="Jonathan Minton" w:date="2017-03-28T16:13:00Z">
                <w:rPr>
                  <w:lang w:eastAsia="en-US"/>
                </w:rPr>
              </w:rPrChange>
            </w:rPr>
            <w:br/>
          </w:r>
        </w:del>
        <w:r w:rsidRPr="0043715A">
          <w:rPr>
            <w:rFonts w:eastAsia="Calibri" w:cs="Arial"/>
            <w:sz w:val="20"/>
            <w:szCs w:val="20"/>
            <w:lang w:eastAsia="en-US"/>
            <w:rPrChange w:id="573" w:author="Jonathan Minton" w:date="2017-03-28T16:13:00Z">
              <w:rPr>
                <w:lang w:eastAsia="en-US"/>
              </w:rPr>
            </w:rPrChange>
          </w:rPr>
          <w:t xml:space="preserve">Remission (better) state: </w:t>
        </w:r>
      </w:ins>
      <w:ins w:id="574" w:author="Shu" w:date="2017-03-19T20:18:00Z">
        <w:r w:rsidRPr="0043715A">
          <w:rPr>
            <w:rFonts w:eastAsia="Calibri" w:cs="Arial"/>
            <w:sz w:val="20"/>
            <w:szCs w:val="20"/>
            <w:lang w:eastAsia="en-US"/>
            <w:rPrChange w:id="575" w:author="Jonathan Minton" w:date="2017-03-28T16:13:00Z">
              <w:rPr>
                <w:lang w:eastAsia="en-US"/>
              </w:rPr>
            </w:rPrChange>
          </w:rPr>
          <w:t xml:space="preserve">the input parameter for </w:t>
        </w:r>
        <w:proofErr w:type="spellStart"/>
        <w:r w:rsidRPr="0043715A">
          <w:rPr>
            <w:rFonts w:eastAsia="Calibri" w:cs="Arial"/>
            <w:sz w:val="20"/>
            <w:szCs w:val="20"/>
            <w:lang w:eastAsia="en-US"/>
            <w:rPrChange w:id="576" w:author="Jonathan Minton" w:date="2017-03-28T16:13:00Z">
              <w:rPr>
                <w:lang w:eastAsia="en-US"/>
              </w:rPr>
            </w:rPrChange>
          </w:rPr>
          <w:t>HRQoL</w:t>
        </w:r>
        <w:proofErr w:type="spellEnd"/>
        <w:r w:rsidRPr="0043715A">
          <w:rPr>
            <w:rFonts w:eastAsia="Calibri" w:cs="Arial"/>
            <w:sz w:val="20"/>
            <w:szCs w:val="20"/>
            <w:lang w:eastAsia="en-US"/>
            <w:rPrChange w:id="577" w:author="Jonathan Minton" w:date="2017-03-28T16:13:00Z">
              <w:rPr>
                <w:lang w:eastAsia="en-US"/>
              </w:rPr>
            </w:rPrChange>
          </w:rPr>
          <w:t xml:space="preserve"> has mean 0.70 and variance 0.016; the input parameter for cost has mean 100 and variance 10.</w:t>
        </w:r>
      </w:ins>
    </w:p>
    <w:p w14:paraId="4AE04441" w14:textId="0C8B376E" w:rsidR="00CA35B4" w:rsidRDefault="00346A7A" w:rsidP="000A3DD3">
      <w:pPr>
        <w:spacing w:line="480" w:lineRule="auto"/>
        <w:rPr>
          <w:ins w:id="578" w:author="Shu" w:date="2017-03-19T15:40:00Z"/>
          <w:rFonts w:eastAsia="Times New Roman" w:cs="Arial"/>
          <w:color w:val="222222"/>
          <w:sz w:val="20"/>
          <w:szCs w:val="20"/>
          <w:lang w:eastAsia="en-GB"/>
        </w:rPr>
      </w:pPr>
      <w:del w:id="579" w:author="Shu" w:date="2017-03-19T15:24:00Z">
        <w:r w:rsidRPr="00AD5376" w:rsidDel="00611A61">
          <w:rPr>
            <w:rFonts w:eastAsia="Calibri" w:cs="Arial"/>
            <w:sz w:val="20"/>
            <w:szCs w:val="20"/>
            <w:lang w:eastAsia="en-US"/>
          </w:rPr>
          <w:delText xml:space="preserve">We </w:delText>
        </w:r>
        <w:r w:rsidR="00700586" w:rsidDel="00611A61">
          <w:rPr>
            <w:rFonts w:eastAsia="Calibri" w:cs="Arial"/>
            <w:sz w:val="20"/>
            <w:szCs w:val="20"/>
            <w:lang w:eastAsia="en-US"/>
          </w:rPr>
          <w:delText>created</w:delText>
        </w:r>
        <w:r w:rsidRPr="00AD5376" w:rsidDel="00611A61">
          <w:rPr>
            <w:rFonts w:eastAsia="Calibri" w:cs="Arial"/>
            <w:sz w:val="20"/>
            <w:szCs w:val="20"/>
            <w:lang w:eastAsia="en-US"/>
          </w:rPr>
          <w:delText xml:space="preserve"> hypothetical IPD comprising of observations of the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w:delText>
        </w:r>
        <w:r w:rsidR="00DB60C1" w:rsidDel="00611A61">
          <w:rPr>
            <w:rFonts w:eastAsia="Calibri" w:cs="Arial"/>
            <w:sz w:val="20"/>
            <w:szCs w:val="20"/>
            <w:lang w:eastAsia="en-US"/>
          </w:rPr>
          <w:delText>is provided</w:delText>
        </w:r>
        <w:r w:rsidRPr="00AD5376" w:rsidDel="00611A61">
          <w:rPr>
            <w:rFonts w:eastAsia="Calibri" w:cs="Arial"/>
            <w:sz w:val="20"/>
            <w:szCs w:val="20"/>
            <w:lang w:eastAsia="en-US"/>
          </w:rPr>
          <w:delText xml:space="preserve"> in Figure 1</w:delText>
        </w:r>
      </w:del>
      <w:ins w:id="580" w:author="Matt" w:date="2017-03-01T10:58:00Z">
        <w:del w:id="581" w:author="Shu" w:date="2017-03-19T15:24:00Z">
          <w:r w:rsidR="00E67FF0" w:rsidDel="00611A61">
            <w:rPr>
              <w:rFonts w:eastAsia="Calibri" w:cs="Arial"/>
              <w:sz w:val="20"/>
              <w:szCs w:val="20"/>
              <w:lang w:eastAsia="en-US"/>
            </w:rPr>
            <w:delText>A</w:delText>
          </w:r>
        </w:del>
      </w:ins>
      <w:del w:id="582" w:author="Shu" w:date="2017-03-19T15:24:00Z">
        <w:r w:rsidRPr="00AD5376" w:rsidDel="00611A61">
          <w:rPr>
            <w:rFonts w:eastAsia="Calibri" w:cs="Arial"/>
            <w:sz w:val="20"/>
            <w:szCs w:val="20"/>
            <w:lang w:eastAsia="en-US"/>
          </w:rPr>
          <w:delText>a.</w:delText>
        </w:r>
        <w:r w:rsidR="00377700" w:rsidDel="00611A61">
          <w:rPr>
            <w:rFonts w:eastAsia="Calibri" w:cs="Arial"/>
            <w:sz w:val="20"/>
            <w:szCs w:val="20"/>
            <w:lang w:eastAsia="en-US"/>
          </w:rPr>
          <w:br/>
        </w:r>
        <w:r w:rsidR="006866DB" w:rsidDel="00611A61">
          <w:rPr>
            <w:rFonts w:eastAsia="Calibri" w:cs="Arial"/>
            <w:sz w:val="20"/>
            <w:szCs w:val="20"/>
            <w:lang w:eastAsia="en-US"/>
          </w:rPr>
          <w:br/>
        </w:r>
        <w:r w:rsidRPr="00AD5376" w:rsidDel="00611A61">
          <w:rPr>
            <w:rFonts w:eastAsia="Calibri" w:cs="Arial"/>
            <w:sz w:val="20"/>
            <w:szCs w:val="20"/>
            <w:lang w:eastAsia="en-US"/>
          </w:rPr>
          <w:delText xml:space="preserve">As is common in health technology appraisals (HTAs), it is assumed that the modeller does not have access to the IPD, but only summary statistics derived from the IPD. In particular, it is assumed that for both condition states, better and worse, only the sample means, standard deviation, and sample sizes are available to the modeller, as might be expected to be reported within an academic manuscript. Specifically, the only numerical information the modeller has access to in this case study are from the following statements: </w:delText>
        </w:r>
        <w:r w:rsidR="006866DB" w:rsidDel="00611A61">
          <w:rPr>
            <w:rFonts w:eastAsia="Calibri" w:cs="Arial"/>
            <w:sz w:val="20"/>
            <w:szCs w:val="20"/>
            <w:lang w:eastAsia="en-US"/>
          </w:rPr>
          <w:br/>
        </w:r>
        <w:r w:rsidRPr="00AD5376" w:rsidDel="00611A61">
          <w:rPr>
            <w:rFonts w:eastAsia="Times New Roman" w:cs="Arial"/>
            <w:i/>
            <w:sz w:val="20"/>
            <w:szCs w:val="20"/>
            <w:lang w:eastAsia="en-GB"/>
          </w:rPr>
          <w:delText xml:space="preserve">The HRQoL of thirty patients was assessed when each patient was in the worse disease state, and also the better disease state. </w:delText>
        </w:r>
      </w:del>
      <w:del w:id="583" w:author="Shu" w:date="2017-03-17T16:16:00Z">
        <w:r w:rsidR="006866DB" w:rsidDel="000A3DD3">
          <w:rPr>
            <w:rFonts w:eastAsia="Times New Roman" w:cs="Arial"/>
            <w:i/>
            <w:sz w:val="20"/>
            <w:szCs w:val="20"/>
            <w:lang w:eastAsia="en-GB"/>
          </w:rPr>
          <w:br/>
        </w:r>
      </w:del>
      <w:del w:id="584" w:author="Shu" w:date="2017-03-19T15:24:00Z">
        <w:r w:rsidRPr="00AD5376" w:rsidDel="00611A61">
          <w:rPr>
            <w:rFonts w:eastAsia="Times New Roman" w:cs="Arial"/>
            <w:i/>
            <w:sz w:val="20"/>
            <w:szCs w:val="20"/>
            <w:lang w:eastAsia="en-GB"/>
          </w:rPr>
          <w:delText xml:space="preserve">The mean HRQoL of patients in the better disease state was 0.600 (95% CI 0.555 to 0.644), and the mean HRQoL of patients in the worse health state was 0.542 (95% CI 0.494 to 0.590) </w:delText>
        </w:r>
        <w:r w:rsidR="006866DB" w:rsidDel="00611A61">
          <w:rPr>
            <w:rFonts w:eastAsia="Times New Roman" w:cs="Arial"/>
            <w:i/>
            <w:sz w:val="20"/>
            <w:szCs w:val="20"/>
            <w:lang w:eastAsia="en-GB"/>
          </w:rPr>
          <w:br/>
        </w:r>
        <w:r w:rsidRPr="00AD5376" w:rsidDel="00611A61">
          <w:rPr>
            <w:rFonts w:eastAsia="Calibri" w:cs="Arial"/>
            <w:sz w:val="20"/>
            <w:szCs w:val="20"/>
            <w:lang w:eastAsia="en-US"/>
          </w:rPr>
          <w:delText xml:space="preserve">We call the parameter for </w:delText>
        </w:r>
        <w:r w:rsidRPr="00AD5376" w:rsidDel="00611A61">
          <w:rPr>
            <w:rFonts w:eastAsia="Calibri" w:cs="Arial"/>
            <w:i/>
            <w:sz w:val="20"/>
            <w:szCs w:val="20"/>
            <w:lang w:eastAsia="en-US"/>
          </w:rPr>
          <w:delText xml:space="preserve">HRQoL of patients in the better disease state </w:delText>
        </w:r>
        <m:oMath>
          <m:r>
            <w:rPr>
              <w:rFonts w:ascii="Cambria Math" w:eastAsia="DengXian" w:hAnsi="Cambria Math" w:cs="Arial"/>
              <w:sz w:val="20"/>
              <w:szCs w:val="20"/>
              <w:lang w:eastAsia="en-US"/>
            </w:rPr>
            <m:t>Y</m:t>
          </m:r>
        </m:oMath>
        <w:r w:rsidR="00700586" w:rsidRPr="00AD5376" w:rsidDel="00611A61">
          <w:rPr>
            <w:rFonts w:eastAsia="Calibri" w:cs="Arial"/>
            <w:i/>
            <w:sz w:val="20"/>
            <w:szCs w:val="20"/>
            <w:lang w:eastAsia="en-US"/>
          </w:rPr>
          <w:delText xml:space="preserve"> </w:delText>
        </w:r>
        <w:r w:rsidRPr="00AD5376" w:rsidDel="00611A61">
          <w:rPr>
            <w:rFonts w:eastAsia="Calibri" w:cs="Arial"/>
            <w:i/>
            <w:sz w:val="20"/>
            <w:szCs w:val="20"/>
            <w:lang w:eastAsia="en-US"/>
          </w:rPr>
          <w:delText xml:space="preserve">and </w:delText>
        </w:r>
        <w:r w:rsidR="00700586" w:rsidDel="00611A61">
          <w:rPr>
            <w:rFonts w:eastAsia="Calibri" w:cs="Arial"/>
            <w:i/>
            <w:sz w:val="20"/>
            <w:szCs w:val="20"/>
            <w:lang w:eastAsia="en-US"/>
          </w:rPr>
          <w:delText xml:space="preserve">the </w:delText>
        </w:r>
        <w:r w:rsidRPr="00AD5376" w:rsidDel="00611A61">
          <w:rPr>
            <w:rFonts w:eastAsia="Calibri" w:cs="Arial"/>
            <w:i/>
            <w:sz w:val="20"/>
            <w:szCs w:val="20"/>
            <w:lang w:eastAsia="en-US"/>
          </w:rPr>
          <w:delText xml:space="preserve">HRQoL of patients in the worse health </w:delText>
        </w:r>
        <w:r w:rsidR="00700586" w:rsidDel="00611A61">
          <w:rPr>
            <w:rFonts w:eastAsia="Calibri" w:cs="Arial"/>
            <w:i/>
            <w:sz w:val="20"/>
            <w:szCs w:val="20"/>
            <w:lang w:eastAsia="en-US"/>
          </w:rPr>
          <w:delText xml:space="preserve">state </w:delText>
        </w:r>
        <m:oMath>
          <m:r>
            <w:rPr>
              <w:rFonts w:ascii="Cambria Math" w:eastAsia="DengXian" w:hAnsi="Cambria Math" w:cs="Arial"/>
              <w:sz w:val="20"/>
              <w:szCs w:val="20"/>
              <w:lang w:eastAsia="en-US"/>
            </w:rPr>
            <m:t>X</m:t>
          </m:r>
        </m:oMath>
        <w:r w:rsidRPr="00AD5376" w:rsidDel="00611A61">
          <w:rPr>
            <w:rFonts w:eastAsia="Calibri" w:cs="Arial"/>
            <w:i/>
            <w:sz w:val="20"/>
            <w:szCs w:val="20"/>
            <w:lang w:eastAsia="en-US"/>
          </w:rPr>
          <w:delText>.</w:delText>
        </w:r>
        <w:r w:rsidR="006866DB" w:rsidDel="00611A61">
          <w:rPr>
            <w:rFonts w:eastAsia="Calibri" w:cs="Arial"/>
            <w:i/>
            <w:sz w:val="20"/>
            <w:szCs w:val="20"/>
            <w:lang w:eastAsia="en-US"/>
          </w:rPr>
          <w:br/>
        </w:r>
        <w:r w:rsidR="006866DB" w:rsidRPr="00AD5376" w:rsidDel="00611A61">
          <w:rPr>
            <w:rFonts w:eastAsia="Calibri" w:cs="Arial"/>
            <w:sz w:val="20"/>
            <w:szCs w:val="20"/>
            <w:lang w:eastAsia="en-US"/>
          </w:rPr>
          <w:delText xml:space="preserve"> </w:delText>
        </w:r>
        <w:r w:rsidRPr="00AD5376" w:rsidDel="00611A61">
          <w:rPr>
            <w:rFonts w:eastAsia="Calibri" w:cs="Arial"/>
            <w:sz w:val="20"/>
            <w:szCs w:val="20"/>
            <w:lang w:eastAsia="en-US"/>
          </w:rPr>
          <w:delText xml:space="preserve">HTAs are typically concerned with producing simulated </w:delText>
        </w:r>
        <w:r w:rsidR="00377700" w:rsidRPr="00AD5376" w:rsidDel="00611A61">
          <w:rPr>
            <w:rFonts w:eastAsia="Calibri" w:cs="Arial"/>
            <w:sz w:val="20"/>
            <w:szCs w:val="20"/>
            <w:lang w:eastAsia="en-US"/>
          </w:rPr>
          <w:delText>distributions that</w:delText>
        </w:r>
        <w:r w:rsidRPr="00AD5376" w:rsidDel="00611A61">
          <w:rPr>
            <w:rFonts w:eastAsia="Calibri" w:cs="Arial"/>
            <w:sz w:val="20"/>
            <w:szCs w:val="20"/>
            <w:lang w:eastAsia="en-US"/>
          </w:rPr>
          <w:delText xml:space="preserve"> represent uncertainty about the mean value of a parameter. Because of this, a bootstrapping procedure was applied in order to produce a series of estimates based directly on the IPD. Simulations </w:delText>
        </w:r>
      </w:del>
      <w:ins w:id="585" w:author="Matt" w:date="2017-03-01T10:57:00Z">
        <w:del w:id="586" w:author="Shu" w:date="2017-03-19T15:24:00Z">
          <w:r w:rsidR="00E67FF0" w:rsidDel="00611A61">
            <w:rPr>
              <w:rFonts w:eastAsia="Calibri" w:cs="Arial"/>
              <w:sz w:val="20"/>
              <w:szCs w:val="20"/>
              <w:lang w:eastAsia="en-US"/>
            </w:rPr>
            <w:delText xml:space="preserve">The bootstrapped </w:delText>
          </w:r>
        </w:del>
      </w:ins>
      <w:ins w:id="587" w:author="Matt" w:date="2017-03-01T14:06:00Z">
        <w:del w:id="588" w:author="Shu" w:date="2017-03-19T15:24:00Z">
          <w:r w:rsidR="00977393" w:rsidDel="00611A61">
            <w:rPr>
              <w:rFonts w:eastAsia="Calibri" w:cs="Arial"/>
              <w:sz w:val="20"/>
              <w:szCs w:val="20"/>
              <w:lang w:eastAsia="en-US"/>
            </w:rPr>
            <w:delText>estimates</w:delText>
          </w:r>
        </w:del>
      </w:ins>
      <w:ins w:id="589" w:author="Matt" w:date="2017-03-01T10:57:00Z">
        <w:del w:id="590" w:author="Shu" w:date="2017-03-19T15:24:00Z">
          <w:r w:rsidR="00E67FF0" w:rsidRPr="00AD5376" w:rsidDel="00611A61">
            <w:rPr>
              <w:rFonts w:eastAsia="Calibri" w:cs="Arial"/>
              <w:sz w:val="20"/>
              <w:szCs w:val="20"/>
              <w:lang w:eastAsia="en-US"/>
            </w:rPr>
            <w:delText xml:space="preserve"> </w:delText>
          </w:r>
        </w:del>
      </w:ins>
      <w:del w:id="591" w:author="Shu" w:date="2017-03-19T15:24:00Z">
        <w:r w:rsidRPr="00AD5376" w:rsidDel="00611A61">
          <w:rPr>
            <w:rFonts w:eastAsia="Calibri" w:cs="Arial"/>
            <w:sz w:val="20"/>
            <w:szCs w:val="20"/>
            <w:lang w:eastAsia="en-US"/>
          </w:rPr>
          <w:delText>based directly on the IPD are assumed within this evaluation to be the gold standard against which the DM should be compared.</w:delText>
        </w:r>
      </w:del>
      <w:r w:rsidR="006866DB">
        <w:rPr>
          <w:rFonts w:eastAsia="Calibri" w:cs="Arial"/>
          <w:sz w:val="20"/>
          <w:szCs w:val="20"/>
          <w:lang w:eastAsia="en-US"/>
        </w:rPr>
        <w:br/>
      </w:r>
      <w:r w:rsidR="006866DB">
        <w:rPr>
          <w:rFonts w:eastAsia="Calibri" w:cs="Arial"/>
          <w:sz w:val="20"/>
          <w:szCs w:val="20"/>
          <w:lang w:eastAsia="en-US"/>
        </w:rPr>
        <w:br/>
      </w:r>
      <w:r w:rsidRPr="00AD5376">
        <w:rPr>
          <w:rFonts w:eastAsia="Times New Roman" w:cs="Arial"/>
          <w:color w:val="222222"/>
          <w:sz w:val="20"/>
          <w:szCs w:val="20"/>
          <w:lang w:eastAsia="en-GB"/>
        </w:rPr>
        <w:t>Results</w:t>
      </w:r>
      <w:r w:rsidR="00377700">
        <w:rPr>
          <w:rFonts w:eastAsia="Times New Roman" w:cs="Arial"/>
          <w:color w:val="222222"/>
          <w:sz w:val="20"/>
          <w:szCs w:val="20"/>
          <w:lang w:eastAsia="en-GB"/>
        </w:rPr>
        <w:br/>
      </w:r>
      <w:ins w:id="592" w:author="Shu" w:date="2017-03-19T15:40:00Z">
        <w:r w:rsidR="005F212C">
          <w:rPr>
            <w:rFonts w:eastAsia="Times New Roman" w:cs="Arial"/>
            <w:color w:val="222222"/>
            <w:sz w:val="20"/>
            <w:szCs w:val="20"/>
            <w:lang w:eastAsia="en-GB"/>
          </w:rPr>
          <w:t xml:space="preserve">Table </w:t>
        </w:r>
      </w:ins>
      <w:ins w:id="593" w:author="Shu" w:date="2017-03-19T20:15:00Z">
        <w:r w:rsidR="00D379CF">
          <w:rPr>
            <w:rFonts w:eastAsia="Times New Roman" w:cs="Arial"/>
            <w:color w:val="222222"/>
            <w:sz w:val="20"/>
            <w:szCs w:val="20"/>
            <w:lang w:eastAsia="en-GB"/>
          </w:rPr>
          <w:t>1</w:t>
        </w:r>
      </w:ins>
      <w:ins w:id="594" w:author="Shu" w:date="2017-03-19T15:40:00Z">
        <w:r w:rsidR="005F212C">
          <w:rPr>
            <w:rFonts w:eastAsia="Times New Roman" w:cs="Arial"/>
            <w:color w:val="222222"/>
            <w:sz w:val="20"/>
            <w:szCs w:val="20"/>
            <w:lang w:eastAsia="en-GB"/>
          </w:rPr>
          <w:t xml:space="preserve"> shows that the mean and variance of </w:t>
        </w:r>
      </w:ins>
      <w:ins w:id="595" w:author="Shu" w:date="2017-03-19T15:54:00Z">
        <w:r w:rsidR="00073AD9">
          <w:rPr>
            <w:rFonts w:eastAsia="Times New Roman" w:cs="Arial"/>
            <w:color w:val="222222"/>
            <w:sz w:val="20"/>
            <w:szCs w:val="20"/>
            <w:lang w:eastAsia="en-GB"/>
          </w:rPr>
          <w:t xml:space="preserve">5000 </w:t>
        </w:r>
      </w:ins>
      <w:ins w:id="596" w:author="Shu" w:date="2017-03-19T15:40:00Z">
        <w:r w:rsidR="005F212C">
          <w:rPr>
            <w:rFonts w:eastAsia="Times New Roman" w:cs="Arial"/>
            <w:color w:val="222222"/>
            <w:sz w:val="20"/>
            <w:szCs w:val="20"/>
            <w:lang w:eastAsia="en-GB"/>
          </w:rPr>
          <w:t xml:space="preserve">sampled realisations using three sampling approaches (the DM, independent sampling and sampling using the same random number generator) are </w:t>
        </w:r>
        <w:r w:rsidR="005F212C">
          <w:rPr>
            <w:rFonts w:eastAsia="Times New Roman" w:cs="Arial"/>
            <w:color w:val="222222"/>
            <w:sz w:val="20"/>
            <w:szCs w:val="20"/>
            <w:lang w:eastAsia="en-GB"/>
          </w:rPr>
          <w:lastRenderedPageBreak/>
          <w:t xml:space="preserve">all closely match the given summary statistics in Table 1. </w:t>
        </w:r>
      </w:ins>
      <w:ins w:id="597" w:author="Shu" w:date="2017-03-19T16:15:00Z">
        <w:r w:rsidR="00CA35B4">
          <w:rPr>
            <w:rFonts w:eastAsia="Times New Roman" w:cs="Arial"/>
            <w:color w:val="222222"/>
            <w:sz w:val="20"/>
            <w:szCs w:val="20"/>
            <w:lang w:eastAsia="en-GB"/>
          </w:rPr>
          <w:t>Figure 1 shows the scatter plot</w:t>
        </w:r>
      </w:ins>
      <w:ins w:id="598" w:author="Shu" w:date="2017-03-19T16:16:00Z">
        <w:r w:rsidR="00CA35B4">
          <w:rPr>
            <w:rFonts w:eastAsia="Times New Roman" w:cs="Arial"/>
            <w:color w:val="222222"/>
            <w:sz w:val="20"/>
            <w:szCs w:val="20"/>
            <w:lang w:eastAsia="en-GB"/>
          </w:rPr>
          <w:t>s</w:t>
        </w:r>
      </w:ins>
      <w:ins w:id="599" w:author="Shu" w:date="2017-03-19T16:15:00Z">
        <w:r w:rsidR="00CA35B4">
          <w:rPr>
            <w:rFonts w:eastAsia="Times New Roman" w:cs="Arial"/>
            <w:color w:val="222222"/>
            <w:sz w:val="20"/>
            <w:szCs w:val="20"/>
            <w:lang w:eastAsia="en-GB"/>
          </w:rPr>
          <w:t xml:space="preserve"> of sampled pair of values using the three methods. </w:t>
        </w:r>
      </w:ins>
      <w:ins w:id="600" w:author="Shu" w:date="2017-03-19T16:17:00Z">
        <w:r w:rsidR="00CA35B4">
          <w:rPr>
            <w:rFonts w:eastAsia="Times New Roman" w:cs="Arial"/>
            <w:color w:val="222222"/>
            <w:sz w:val="20"/>
            <w:szCs w:val="20"/>
            <w:lang w:eastAsia="en-GB"/>
          </w:rPr>
          <w:br/>
        </w:r>
      </w:ins>
      <w:ins w:id="601" w:author="Shu" w:date="2017-03-19T16:04:00Z">
        <w:r w:rsidR="00B823D1">
          <w:rPr>
            <w:rFonts w:eastAsia="Times New Roman" w:cs="Arial"/>
            <w:color w:val="222222"/>
            <w:sz w:val="20"/>
            <w:szCs w:val="20"/>
            <w:lang w:eastAsia="en-GB"/>
          </w:rPr>
          <w:t xml:space="preserve">The independent sampling approach lacks of both clinical and statistical validity since it may produce sampled value of </w:t>
        </w:r>
      </w:ins>
      <w:proofErr w:type="spellStart"/>
      <w:ins w:id="602" w:author="Shu" w:date="2017-03-19T16:08:00Z">
        <w:r w:rsidR="00B823D1">
          <w:rPr>
            <w:rFonts w:eastAsia="Times New Roman" w:cs="Arial"/>
            <w:color w:val="222222"/>
            <w:sz w:val="20"/>
            <w:szCs w:val="20"/>
            <w:lang w:eastAsia="en-GB"/>
          </w:rPr>
          <w:t>HRQoL</w:t>
        </w:r>
        <w:proofErr w:type="spellEnd"/>
        <w:r w:rsidR="00B823D1">
          <w:rPr>
            <w:rFonts w:eastAsia="Times New Roman" w:cs="Arial"/>
            <w:color w:val="222222"/>
            <w:sz w:val="20"/>
            <w:szCs w:val="20"/>
            <w:lang w:eastAsia="en-GB"/>
          </w:rPr>
          <w:t xml:space="preserve"> in the worse state is higher than sampled value of </w:t>
        </w:r>
        <w:proofErr w:type="spellStart"/>
        <w:r w:rsidR="00B823D1">
          <w:rPr>
            <w:rFonts w:eastAsia="Times New Roman" w:cs="Arial"/>
            <w:color w:val="222222"/>
            <w:sz w:val="20"/>
            <w:szCs w:val="20"/>
            <w:lang w:eastAsia="en-GB"/>
          </w:rPr>
          <w:t>HRQoL</w:t>
        </w:r>
        <w:proofErr w:type="spellEnd"/>
        <w:r w:rsidR="00B823D1">
          <w:rPr>
            <w:rFonts w:eastAsia="Times New Roman" w:cs="Arial"/>
            <w:color w:val="222222"/>
            <w:sz w:val="20"/>
            <w:szCs w:val="20"/>
            <w:lang w:eastAsia="en-GB"/>
          </w:rPr>
          <w:t xml:space="preserve"> in the better state and sampled value of cost in the better state is higher than sampled value of cost in the worse state; </w:t>
        </w:r>
      </w:ins>
      <w:ins w:id="603" w:author="Shu" w:date="2017-03-19T16:10:00Z">
        <w:r w:rsidR="00CA35B4">
          <w:rPr>
            <w:rFonts w:eastAsia="Times New Roman" w:cs="Arial"/>
            <w:color w:val="222222"/>
            <w:sz w:val="20"/>
            <w:szCs w:val="20"/>
            <w:lang w:eastAsia="en-GB"/>
          </w:rPr>
          <w:t>there</w:t>
        </w:r>
      </w:ins>
      <w:ins w:id="604" w:author="Shu" w:date="2017-03-19T16:08:00Z">
        <w:r w:rsidR="00CA35B4">
          <w:rPr>
            <w:rFonts w:eastAsia="Times New Roman" w:cs="Arial"/>
            <w:color w:val="222222"/>
            <w:sz w:val="20"/>
            <w:szCs w:val="20"/>
            <w:lang w:eastAsia="en-GB"/>
          </w:rPr>
          <w:t xml:space="preserve"> is no between the two variable. The sampling using the same random number generator method lack</w:t>
        </w:r>
      </w:ins>
      <w:ins w:id="605" w:author="Shu" w:date="2017-03-19T16:11:00Z">
        <w:r w:rsidR="00CA35B4">
          <w:rPr>
            <w:rFonts w:eastAsia="Times New Roman" w:cs="Arial"/>
            <w:color w:val="222222"/>
            <w:sz w:val="20"/>
            <w:szCs w:val="20"/>
            <w:lang w:eastAsia="en-GB"/>
          </w:rPr>
          <w:t>s</w:t>
        </w:r>
      </w:ins>
      <w:ins w:id="606" w:author="Shu" w:date="2017-03-19T16:08:00Z">
        <w:r w:rsidR="00CA35B4">
          <w:rPr>
            <w:rFonts w:eastAsia="Times New Roman" w:cs="Arial"/>
            <w:color w:val="222222"/>
            <w:sz w:val="20"/>
            <w:szCs w:val="20"/>
            <w:lang w:eastAsia="en-GB"/>
          </w:rPr>
          <w:t xml:space="preserve"> of statistical validit</w:t>
        </w:r>
        <w:r w:rsidR="00506CE6">
          <w:rPr>
            <w:rFonts w:eastAsia="Times New Roman" w:cs="Arial"/>
            <w:color w:val="222222"/>
            <w:sz w:val="20"/>
            <w:szCs w:val="20"/>
            <w:lang w:eastAsia="en-GB"/>
          </w:rPr>
          <w:t>y since the induced correlation</w:t>
        </w:r>
        <w:r w:rsidR="00CA35B4">
          <w:rPr>
            <w:rFonts w:eastAsia="Times New Roman" w:cs="Arial"/>
            <w:color w:val="222222"/>
            <w:sz w:val="20"/>
            <w:szCs w:val="20"/>
            <w:lang w:eastAsia="en-GB"/>
          </w:rPr>
          <w:t xml:space="preserve"> between the two sampled values are </w:t>
        </w:r>
      </w:ins>
      <w:ins w:id="607" w:author="Shu" w:date="2017-03-19T20:39:00Z">
        <w:r w:rsidR="00037424">
          <w:rPr>
            <w:rFonts w:eastAsia="Times New Roman" w:cs="Arial"/>
            <w:color w:val="222222"/>
            <w:sz w:val="20"/>
            <w:szCs w:val="20"/>
            <w:lang w:eastAsia="en-GB"/>
          </w:rPr>
          <w:t>implausibly</w:t>
        </w:r>
      </w:ins>
      <w:ins w:id="608" w:author="Shu" w:date="2017-03-19T16:08:00Z">
        <w:r w:rsidR="00CA35B4">
          <w:rPr>
            <w:rFonts w:eastAsia="Times New Roman" w:cs="Arial"/>
            <w:color w:val="222222"/>
            <w:sz w:val="20"/>
            <w:szCs w:val="20"/>
            <w:lang w:eastAsia="en-GB"/>
          </w:rPr>
          <w:t xml:space="preserve"> high. </w:t>
        </w:r>
      </w:ins>
      <w:ins w:id="609" w:author="Shu" w:date="2017-03-19T16:11:00Z">
        <w:r w:rsidR="00CA35B4">
          <w:rPr>
            <w:rFonts w:eastAsia="Times New Roman" w:cs="Arial"/>
            <w:color w:val="222222"/>
            <w:sz w:val="20"/>
            <w:szCs w:val="20"/>
            <w:lang w:eastAsia="en-GB"/>
          </w:rPr>
          <w:t xml:space="preserve">The DM approach </w:t>
        </w:r>
      </w:ins>
      <w:ins w:id="610" w:author="Shu" w:date="2017-03-19T16:12:00Z">
        <w:r w:rsidR="00CA35B4" w:rsidRPr="00CA35B4">
          <w:rPr>
            <w:rFonts w:eastAsia="Times New Roman" w:cs="Arial"/>
            <w:color w:val="222222"/>
            <w:sz w:val="20"/>
            <w:szCs w:val="20"/>
            <w:lang w:eastAsia="en-GB"/>
          </w:rPr>
          <w:t>guarantees</w:t>
        </w:r>
        <w:r w:rsidR="00CA35B4">
          <w:rPr>
            <w:rFonts w:eastAsia="Times New Roman" w:cs="Arial"/>
            <w:color w:val="222222"/>
            <w:sz w:val="20"/>
            <w:szCs w:val="20"/>
            <w:lang w:eastAsia="en-GB"/>
          </w:rPr>
          <w:t xml:space="preserve"> to maintain </w:t>
        </w:r>
      </w:ins>
      <w:ins w:id="611" w:author="Shu" w:date="2017-03-19T16:13:00Z">
        <w:r w:rsidR="00CA35B4">
          <w:rPr>
            <w:rFonts w:eastAsia="Calibri" w:cs="Arial"/>
            <w:sz w:val="20"/>
            <w:szCs w:val="20"/>
            <w:lang w:eastAsia="en-US"/>
          </w:rPr>
          <w:t xml:space="preserve">the constraint that one value </w:t>
        </w:r>
      </w:ins>
      <w:ins w:id="612" w:author="Shu" w:date="2017-03-19T20:39:00Z">
        <w:r w:rsidR="00037424">
          <w:rPr>
            <w:rFonts w:eastAsia="Calibri" w:cs="Arial"/>
            <w:sz w:val="20"/>
            <w:szCs w:val="20"/>
            <w:lang w:eastAsia="en-US"/>
          </w:rPr>
          <w:t>is</w:t>
        </w:r>
      </w:ins>
      <w:ins w:id="613" w:author="Shu" w:date="2017-03-19T16:13:00Z">
        <w:r w:rsidR="00CA35B4">
          <w:rPr>
            <w:rFonts w:eastAsia="Calibri" w:cs="Arial"/>
            <w:sz w:val="20"/>
            <w:szCs w:val="20"/>
            <w:lang w:eastAsia="en-US"/>
          </w:rPr>
          <w:t xml:space="preserve"> greater than another for each sample</w:t>
        </w:r>
        <w:r w:rsidR="00506CE6">
          <w:rPr>
            <w:rFonts w:eastAsia="Calibri" w:cs="Arial"/>
            <w:sz w:val="20"/>
            <w:szCs w:val="20"/>
            <w:lang w:eastAsia="en-US"/>
          </w:rPr>
          <w:t>d pair. The induced correlation</w:t>
        </w:r>
        <w:r w:rsidR="00CA35B4">
          <w:rPr>
            <w:rFonts w:eastAsia="Calibri" w:cs="Arial"/>
            <w:sz w:val="20"/>
            <w:szCs w:val="20"/>
            <w:lang w:eastAsia="en-US"/>
          </w:rPr>
          <w:t xml:space="preserve"> also seem to be plausible. </w:t>
        </w:r>
      </w:ins>
    </w:p>
    <w:p w14:paraId="0C5201D6" w14:textId="77777777" w:rsidR="005F212C" w:rsidRDefault="005F212C" w:rsidP="000A3DD3">
      <w:pPr>
        <w:spacing w:line="480" w:lineRule="auto"/>
        <w:rPr>
          <w:ins w:id="614" w:author="Shu" w:date="2017-03-19T15:41:00Z"/>
          <w:rFonts w:eastAsia="Times New Roman" w:cs="Arial"/>
          <w:color w:val="222222"/>
          <w:sz w:val="20"/>
          <w:szCs w:val="20"/>
          <w:lang w:eastAsia="en-GB"/>
        </w:rPr>
      </w:pPr>
    </w:p>
    <w:tbl>
      <w:tblPr>
        <w:tblStyle w:val="TableGrid"/>
        <w:tblW w:w="9747" w:type="dxa"/>
        <w:tblLook w:val="04A0" w:firstRow="1" w:lastRow="0" w:firstColumn="1" w:lastColumn="0" w:noHBand="0" w:noVBand="1"/>
        <w:tblPrChange w:id="615" w:author="Jonathan Minton" w:date="2017-03-28T16:30:00Z">
          <w:tblPr>
            <w:tblStyle w:val="TableGrid"/>
            <w:tblW w:w="0" w:type="auto"/>
            <w:tblLook w:val="04A0" w:firstRow="1" w:lastRow="0" w:firstColumn="1" w:lastColumn="0" w:noHBand="0" w:noVBand="1"/>
          </w:tblPr>
        </w:tblPrChange>
      </w:tblPr>
      <w:tblGrid>
        <w:gridCol w:w="2093"/>
        <w:gridCol w:w="1699"/>
        <w:gridCol w:w="1845"/>
        <w:gridCol w:w="1984"/>
        <w:gridCol w:w="2126"/>
        <w:tblGridChange w:id="616">
          <w:tblGrid>
            <w:gridCol w:w="1184"/>
            <w:gridCol w:w="909"/>
            <w:gridCol w:w="275"/>
            <w:gridCol w:w="1195"/>
            <w:gridCol w:w="229"/>
            <w:gridCol w:w="1034"/>
            <w:gridCol w:w="811"/>
            <w:gridCol w:w="384"/>
            <w:gridCol w:w="1600"/>
            <w:gridCol w:w="2126"/>
          </w:tblGrid>
        </w:tblGridChange>
      </w:tblGrid>
      <w:tr w:rsidR="00472CA9" w14:paraId="54E51BBD" w14:textId="77777777" w:rsidTr="002C7756">
        <w:trPr>
          <w:trHeight w:val="1152"/>
          <w:ins w:id="617" w:author="Shu" w:date="2017-03-19T15:45:00Z"/>
          <w:trPrChange w:id="618" w:author="Jonathan Minton" w:date="2017-03-28T16:30:00Z">
            <w:trPr>
              <w:gridAfter w:val="0"/>
              <w:trHeight w:val="1152"/>
            </w:trPr>
          </w:trPrChange>
        </w:trPr>
        <w:tc>
          <w:tcPr>
            <w:tcW w:w="2093" w:type="dxa"/>
            <w:vMerge w:val="restart"/>
            <w:tcPrChange w:id="619" w:author="Jonathan Minton" w:date="2017-03-28T16:30:00Z">
              <w:tcPr>
                <w:tcW w:w="1184" w:type="dxa"/>
                <w:vMerge w:val="restart"/>
              </w:tcPr>
            </w:tcPrChange>
          </w:tcPr>
          <w:p w14:paraId="43D07634" w14:textId="78174505" w:rsidR="00472CA9" w:rsidRDefault="00472CA9" w:rsidP="000A3DD3">
            <w:pPr>
              <w:spacing w:line="480" w:lineRule="auto"/>
              <w:rPr>
                <w:ins w:id="620" w:author="Shu" w:date="2017-03-19T15:45:00Z"/>
                <w:rFonts w:eastAsia="Times New Roman" w:cs="Arial"/>
                <w:color w:val="222222"/>
                <w:sz w:val="20"/>
                <w:szCs w:val="20"/>
                <w:lang w:eastAsia="en-GB"/>
              </w:rPr>
            </w:pPr>
            <w:ins w:id="621" w:author="Jonathan Minton" w:date="2017-03-28T16:26:00Z">
              <w:r>
                <w:rPr>
                  <w:rFonts w:eastAsia="Times New Roman" w:cs="Arial"/>
                  <w:color w:val="222222"/>
                  <w:sz w:val="20"/>
                  <w:szCs w:val="20"/>
                  <w:lang w:eastAsia="en-GB"/>
                </w:rPr>
                <w:t>Variable State</w:t>
              </w:r>
            </w:ins>
            <w:commentRangeStart w:id="622"/>
          </w:p>
        </w:tc>
        <w:tc>
          <w:tcPr>
            <w:tcW w:w="1699" w:type="dxa"/>
            <w:vMerge w:val="restart"/>
            <w:tcPrChange w:id="623" w:author="Jonathan Minton" w:date="2017-03-28T16:30:00Z">
              <w:tcPr>
                <w:tcW w:w="1184" w:type="dxa"/>
                <w:gridSpan w:val="2"/>
                <w:vMerge w:val="restart"/>
              </w:tcPr>
            </w:tcPrChange>
          </w:tcPr>
          <w:p w14:paraId="2F537325" w14:textId="6D08DFF1" w:rsidR="00472CA9" w:rsidRDefault="00472CA9" w:rsidP="000A3DD3">
            <w:pPr>
              <w:spacing w:line="480" w:lineRule="auto"/>
              <w:rPr>
                <w:ins w:id="624" w:author="Shu" w:date="2017-03-19T15:45:00Z"/>
                <w:rFonts w:eastAsia="Times New Roman" w:cs="Arial"/>
                <w:color w:val="222222"/>
                <w:sz w:val="20"/>
                <w:szCs w:val="20"/>
                <w:lang w:eastAsia="en-GB"/>
              </w:rPr>
            </w:pPr>
            <w:ins w:id="625" w:author="Jonathan Minton" w:date="2017-03-28T16:26:00Z">
              <w:r>
                <w:rPr>
                  <w:rFonts w:eastAsia="Times New Roman" w:cs="Arial"/>
                  <w:color w:val="222222"/>
                  <w:sz w:val="20"/>
                  <w:szCs w:val="20"/>
                  <w:lang w:eastAsia="en-GB"/>
                </w:rPr>
                <w:t>Variable Type</w:t>
              </w:r>
            </w:ins>
          </w:p>
        </w:tc>
        <w:tc>
          <w:tcPr>
            <w:tcW w:w="5955" w:type="dxa"/>
            <w:gridSpan w:val="3"/>
            <w:tcPrChange w:id="626" w:author="Jonathan Minton" w:date="2017-03-28T16:30:00Z">
              <w:tcPr>
                <w:tcW w:w="3653" w:type="dxa"/>
                <w:gridSpan w:val="5"/>
              </w:tcPr>
            </w:tcPrChange>
          </w:tcPr>
          <w:p w14:paraId="44F10F7F" w14:textId="77777777" w:rsidR="00472CA9" w:rsidRDefault="00472CA9" w:rsidP="000A3DD3">
            <w:pPr>
              <w:spacing w:line="480" w:lineRule="auto"/>
              <w:rPr>
                <w:ins w:id="627" w:author="Jonathan Minton" w:date="2017-03-28T16:23:00Z"/>
                <w:rFonts w:eastAsia="Times New Roman" w:cs="Arial"/>
                <w:color w:val="222222"/>
                <w:sz w:val="20"/>
                <w:szCs w:val="20"/>
                <w:lang w:eastAsia="en-GB"/>
              </w:rPr>
            </w:pPr>
          </w:p>
          <w:p w14:paraId="78EFAA3C" w14:textId="77777777" w:rsidR="00472CA9" w:rsidRDefault="00472CA9" w:rsidP="000A3DD3">
            <w:pPr>
              <w:spacing w:line="480" w:lineRule="auto"/>
              <w:rPr>
                <w:ins w:id="628" w:author="Shu" w:date="2017-03-19T15:45:00Z"/>
                <w:rFonts w:eastAsia="Times New Roman" w:cs="Arial"/>
                <w:color w:val="222222"/>
                <w:sz w:val="20"/>
                <w:szCs w:val="20"/>
                <w:lang w:eastAsia="en-GB"/>
              </w:rPr>
            </w:pPr>
            <w:ins w:id="629" w:author="Shu" w:date="2017-03-19T15:46:00Z">
              <w:del w:id="630" w:author="Jonathan Minton" w:date="2017-03-28T16:23:00Z">
                <w:r w:rsidDel="00472CA9">
                  <w:rPr>
                    <w:rFonts w:eastAsia="Times New Roman" w:cs="Arial"/>
                    <w:color w:val="222222"/>
                    <w:sz w:val="20"/>
                    <w:szCs w:val="20"/>
                    <w:lang w:eastAsia="en-GB"/>
                  </w:rPr>
                  <w:delText xml:space="preserve">Mean </w:delText>
                </w:r>
              </w:del>
            </w:ins>
          </w:p>
          <w:p w14:paraId="04B0F397" w14:textId="5281E114" w:rsidR="00472CA9" w:rsidRDefault="00472CA9" w:rsidP="000A3DD3">
            <w:pPr>
              <w:spacing w:line="480" w:lineRule="auto"/>
              <w:rPr>
                <w:ins w:id="631" w:author="Shu" w:date="2017-03-19T15:45:00Z"/>
                <w:rFonts w:eastAsia="Times New Roman" w:cs="Arial"/>
                <w:color w:val="222222"/>
                <w:sz w:val="20"/>
                <w:szCs w:val="20"/>
                <w:lang w:eastAsia="en-GB"/>
              </w:rPr>
            </w:pPr>
            <w:ins w:id="632" w:author="Jonathan Minton" w:date="2017-03-28T16:24:00Z">
              <w:r>
                <w:rPr>
                  <w:rFonts w:eastAsia="Times New Roman" w:cs="Arial"/>
                  <w:color w:val="222222"/>
                  <w:sz w:val="20"/>
                  <w:szCs w:val="20"/>
                  <w:lang w:eastAsia="en-GB"/>
                </w:rPr>
                <w:t>Mean (Variance) known to modeller</w:t>
              </w:r>
            </w:ins>
            <w:ins w:id="633" w:author="Shu" w:date="2017-03-19T15:46:00Z">
              <w:del w:id="634" w:author="Jonathan Minton" w:date="2017-03-28T16:23:00Z">
                <w:r w:rsidDel="00472CA9">
                  <w:rPr>
                    <w:rFonts w:eastAsia="Times New Roman" w:cs="Arial"/>
                    <w:color w:val="222222"/>
                    <w:sz w:val="20"/>
                    <w:szCs w:val="20"/>
                    <w:lang w:eastAsia="en-GB"/>
                  </w:rPr>
                  <w:delText xml:space="preserve">Mean </w:delText>
                </w:r>
              </w:del>
            </w:ins>
          </w:p>
        </w:tc>
      </w:tr>
      <w:tr w:rsidR="00472CA9" w14:paraId="3A6D41AE" w14:textId="77777777" w:rsidTr="002C7756">
        <w:trPr>
          <w:trHeight w:val="73"/>
          <w:trPrChange w:id="635" w:author="Jonathan Minton" w:date="2017-03-28T16:30:00Z">
            <w:trPr>
              <w:gridAfter w:val="0"/>
              <w:trHeight w:val="1284"/>
            </w:trPr>
          </w:trPrChange>
        </w:trPr>
        <w:tc>
          <w:tcPr>
            <w:tcW w:w="2093" w:type="dxa"/>
            <w:vMerge/>
            <w:tcPrChange w:id="636" w:author="Jonathan Minton" w:date="2017-03-28T16:30:00Z">
              <w:tcPr>
                <w:tcW w:w="1184" w:type="dxa"/>
                <w:vMerge/>
              </w:tcPr>
            </w:tcPrChange>
          </w:tcPr>
          <w:p w14:paraId="164F6324" w14:textId="77777777" w:rsidR="00472CA9" w:rsidRDefault="00472CA9" w:rsidP="000A3DD3">
            <w:pPr>
              <w:spacing w:line="480" w:lineRule="auto"/>
              <w:rPr>
                <w:rFonts w:eastAsia="Times New Roman" w:cs="Arial"/>
                <w:color w:val="222222"/>
                <w:sz w:val="20"/>
                <w:szCs w:val="20"/>
                <w:lang w:eastAsia="en-GB"/>
              </w:rPr>
            </w:pPr>
          </w:p>
        </w:tc>
        <w:tc>
          <w:tcPr>
            <w:tcW w:w="1699" w:type="dxa"/>
            <w:vMerge/>
            <w:tcPrChange w:id="637" w:author="Jonathan Minton" w:date="2017-03-28T16:30:00Z">
              <w:tcPr>
                <w:tcW w:w="1184" w:type="dxa"/>
                <w:gridSpan w:val="2"/>
                <w:vMerge/>
              </w:tcPr>
            </w:tcPrChange>
          </w:tcPr>
          <w:p w14:paraId="7E9B2521" w14:textId="77777777" w:rsidR="00472CA9" w:rsidRDefault="00472CA9" w:rsidP="000A3DD3">
            <w:pPr>
              <w:spacing w:line="480" w:lineRule="auto"/>
              <w:rPr>
                <w:rFonts w:eastAsia="Times New Roman" w:cs="Arial"/>
                <w:color w:val="222222"/>
                <w:sz w:val="20"/>
                <w:szCs w:val="20"/>
                <w:lang w:eastAsia="en-GB"/>
              </w:rPr>
            </w:pPr>
          </w:p>
        </w:tc>
        <w:tc>
          <w:tcPr>
            <w:tcW w:w="1845" w:type="dxa"/>
            <w:tcPrChange w:id="638" w:author="Jonathan Minton" w:date="2017-03-28T16:30:00Z">
              <w:tcPr>
                <w:tcW w:w="1195" w:type="dxa"/>
              </w:tcPr>
            </w:tcPrChange>
          </w:tcPr>
          <w:p w14:paraId="20EC6704" w14:textId="3CE5EFA7" w:rsidR="00472CA9" w:rsidRDefault="00472CA9" w:rsidP="000A3DD3">
            <w:pPr>
              <w:spacing w:line="480" w:lineRule="auto"/>
              <w:rPr>
                <w:rFonts w:eastAsia="Times New Roman" w:cs="Arial"/>
                <w:color w:val="222222"/>
                <w:sz w:val="20"/>
                <w:szCs w:val="20"/>
                <w:lang w:eastAsia="en-GB"/>
              </w:rPr>
            </w:pPr>
            <w:ins w:id="639" w:author="Jonathan Minton" w:date="2017-03-28T16:24:00Z">
              <w:r>
                <w:rPr>
                  <w:rFonts w:eastAsia="Times New Roman" w:cs="Arial"/>
                  <w:color w:val="222222"/>
                  <w:sz w:val="20"/>
                  <w:szCs w:val="20"/>
                  <w:lang w:eastAsia="en-GB"/>
                </w:rPr>
                <w:t xml:space="preserve">Difference method </w:t>
              </w:r>
            </w:ins>
            <w:ins w:id="640" w:author="Shu" w:date="2017-03-19T15:46:00Z">
              <w:del w:id="641" w:author="Jonathan Minton" w:date="2017-03-28T16:24:00Z">
                <w:r w:rsidDel="00472CA9">
                  <w:rPr>
                    <w:rFonts w:eastAsia="Times New Roman" w:cs="Arial"/>
                    <w:color w:val="222222"/>
                    <w:sz w:val="20"/>
                    <w:szCs w:val="20"/>
                    <w:lang w:eastAsia="en-GB"/>
                  </w:rPr>
                  <w:delText xml:space="preserve">Mean </w:delText>
                </w:r>
              </w:del>
            </w:ins>
          </w:p>
        </w:tc>
        <w:tc>
          <w:tcPr>
            <w:tcW w:w="1984" w:type="dxa"/>
            <w:tcPrChange w:id="642" w:author="Jonathan Minton" w:date="2017-03-28T16:30:00Z">
              <w:tcPr>
                <w:tcW w:w="1263" w:type="dxa"/>
                <w:gridSpan w:val="2"/>
              </w:tcPr>
            </w:tcPrChange>
          </w:tcPr>
          <w:p w14:paraId="2838BA07" w14:textId="3CAC73E3" w:rsidR="00472CA9" w:rsidDel="00472CA9" w:rsidRDefault="00472CA9" w:rsidP="000A3DD3">
            <w:pPr>
              <w:spacing w:line="480" w:lineRule="auto"/>
              <w:rPr>
                <w:rFonts w:eastAsia="Times New Roman" w:cs="Arial"/>
                <w:color w:val="222222"/>
                <w:sz w:val="20"/>
                <w:szCs w:val="20"/>
                <w:lang w:eastAsia="en-GB"/>
              </w:rPr>
            </w:pPr>
            <w:ins w:id="643" w:author="Jonathan Minton" w:date="2017-03-28T16:24:00Z">
              <w:r>
                <w:rPr>
                  <w:rFonts w:eastAsia="Times New Roman" w:cs="Arial"/>
                  <w:color w:val="222222"/>
                  <w:sz w:val="20"/>
                  <w:szCs w:val="20"/>
                  <w:lang w:eastAsia="en-GB"/>
                </w:rPr>
                <w:t>Independent sampling</w:t>
              </w:r>
            </w:ins>
          </w:p>
        </w:tc>
        <w:tc>
          <w:tcPr>
            <w:tcW w:w="2126" w:type="dxa"/>
            <w:tcPrChange w:id="644" w:author="Jonathan Minton" w:date="2017-03-28T16:30:00Z">
              <w:tcPr>
                <w:tcW w:w="1195" w:type="dxa"/>
                <w:gridSpan w:val="2"/>
              </w:tcPr>
            </w:tcPrChange>
          </w:tcPr>
          <w:p w14:paraId="23457384" w14:textId="12058BF7" w:rsidR="00472CA9" w:rsidDel="00472CA9" w:rsidRDefault="00472CA9" w:rsidP="000A3DD3">
            <w:pPr>
              <w:spacing w:line="480" w:lineRule="auto"/>
              <w:rPr>
                <w:rFonts w:eastAsia="Times New Roman" w:cs="Arial"/>
                <w:color w:val="222222"/>
                <w:sz w:val="20"/>
                <w:szCs w:val="20"/>
                <w:lang w:eastAsia="en-GB"/>
              </w:rPr>
            </w:pPr>
            <w:ins w:id="645" w:author="Jonathan Minton" w:date="2017-03-28T16:24:00Z">
              <w:r>
                <w:rPr>
                  <w:rFonts w:eastAsia="Times New Roman" w:cs="Arial"/>
                  <w:color w:val="222222"/>
                  <w:sz w:val="20"/>
                  <w:szCs w:val="20"/>
                  <w:lang w:eastAsia="en-GB"/>
                </w:rPr>
                <w:t>Same random number</w:t>
              </w:r>
            </w:ins>
          </w:p>
        </w:tc>
      </w:tr>
      <w:tr w:rsidR="002C7756" w14:paraId="3B4BBCD5" w14:textId="77777777" w:rsidTr="002C7756">
        <w:trPr>
          <w:trHeight w:val="499"/>
          <w:ins w:id="646" w:author="Shu" w:date="2017-03-19T15:45:00Z"/>
        </w:trPr>
        <w:tc>
          <w:tcPr>
            <w:tcW w:w="2093" w:type="dxa"/>
            <w:vMerge w:val="restart"/>
          </w:tcPr>
          <w:p w14:paraId="74660E14" w14:textId="4A108222" w:rsidR="00472CA9" w:rsidRDefault="00472CA9" w:rsidP="000A3DD3">
            <w:pPr>
              <w:spacing w:line="480" w:lineRule="auto"/>
              <w:rPr>
                <w:ins w:id="647" w:author="Shu" w:date="2017-03-19T15:45:00Z"/>
                <w:rFonts w:eastAsia="Times New Roman" w:cs="Arial"/>
                <w:color w:val="222222"/>
                <w:sz w:val="20"/>
                <w:szCs w:val="20"/>
                <w:lang w:eastAsia="en-GB"/>
              </w:rPr>
            </w:pPr>
            <w:ins w:id="648" w:author="Shu" w:date="2017-03-19T15:46:00Z">
              <w:r>
                <w:rPr>
                  <w:rFonts w:cs="Arial"/>
                  <w:sz w:val="20"/>
                  <w:szCs w:val="20"/>
                </w:rPr>
                <w:t>active (worse) state</w:t>
              </w:r>
            </w:ins>
          </w:p>
        </w:tc>
        <w:tc>
          <w:tcPr>
            <w:tcW w:w="1699" w:type="dxa"/>
          </w:tcPr>
          <w:p w14:paraId="0A370F1A" w14:textId="3ADF5166" w:rsidR="00472CA9" w:rsidRDefault="00472CA9" w:rsidP="000A3DD3">
            <w:pPr>
              <w:spacing w:line="480" w:lineRule="auto"/>
              <w:rPr>
                <w:ins w:id="649" w:author="Shu" w:date="2017-03-19T15:45:00Z"/>
                <w:rFonts w:eastAsia="Times New Roman" w:cs="Arial"/>
                <w:color w:val="222222"/>
                <w:sz w:val="20"/>
                <w:szCs w:val="20"/>
                <w:lang w:eastAsia="en-GB"/>
              </w:rPr>
            </w:pPr>
            <w:ins w:id="650" w:author="Shu" w:date="2017-03-19T15:46:00Z">
              <w:del w:id="651" w:author="Jonathan Minton" w:date="2017-03-28T16:29:00Z">
                <w:r w:rsidDel="002C7756">
                  <w:rPr>
                    <w:rFonts w:eastAsia="Times New Roman" w:cs="Arial"/>
                    <w:color w:val="222222"/>
                    <w:sz w:val="20"/>
                    <w:szCs w:val="20"/>
                    <w:lang w:eastAsia="en-GB"/>
                  </w:rPr>
                  <w:delText>Health related quality of life</w:delText>
                </w:r>
              </w:del>
            </w:ins>
            <w:proofErr w:type="spellStart"/>
            <w:ins w:id="652" w:author="Jonathan Minton" w:date="2017-03-28T16:29:00Z">
              <w:r w:rsidR="002C7756">
                <w:rPr>
                  <w:rFonts w:eastAsia="Times New Roman" w:cs="Arial"/>
                  <w:color w:val="222222"/>
                  <w:sz w:val="20"/>
                  <w:szCs w:val="20"/>
                  <w:lang w:eastAsia="en-GB"/>
                </w:rPr>
                <w:t>HRQoL</w:t>
              </w:r>
            </w:ins>
            <w:proofErr w:type="spellEnd"/>
          </w:p>
        </w:tc>
        <w:tc>
          <w:tcPr>
            <w:tcW w:w="1845" w:type="dxa"/>
          </w:tcPr>
          <w:p w14:paraId="7D4B1968" w14:textId="62A924F3" w:rsidR="00472CA9" w:rsidRDefault="00472CA9" w:rsidP="000A3DD3">
            <w:pPr>
              <w:spacing w:line="480" w:lineRule="auto"/>
              <w:rPr>
                <w:ins w:id="653" w:author="Shu" w:date="2017-03-19T15:45:00Z"/>
                <w:rFonts w:eastAsia="Times New Roman" w:cs="Arial"/>
                <w:color w:val="222222"/>
                <w:sz w:val="20"/>
                <w:szCs w:val="20"/>
                <w:lang w:eastAsia="en-GB"/>
              </w:rPr>
            </w:pPr>
            <w:ins w:id="654" w:author="Shu" w:date="2017-03-19T15:48:00Z">
              <w:r>
                <w:rPr>
                  <w:rFonts w:eastAsia="Times New Roman" w:cs="Arial"/>
                  <w:color w:val="222222"/>
                  <w:sz w:val="20"/>
                  <w:szCs w:val="20"/>
                  <w:lang w:eastAsia="en-GB"/>
                </w:rPr>
                <w:t>0.54</w:t>
              </w:r>
            </w:ins>
            <w:ins w:id="655" w:author="Jonathan Minton" w:date="2017-03-28T16:20:00Z">
              <w:r>
                <w:rPr>
                  <w:rFonts w:eastAsia="Times New Roman" w:cs="Arial"/>
                  <w:color w:val="222222"/>
                  <w:sz w:val="20"/>
                  <w:szCs w:val="20"/>
                  <w:lang w:eastAsia="en-GB"/>
                </w:rPr>
                <w:t xml:space="preserve"> (</w:t>
              </w:r>
              <w:r>
                <w:rPr>
                  <w:rFonts w:eastAsia="Times New Roman" w:cs="Arial"/>
                  <w:color w:val="222222"/>
                  <w:sz w:val="20"/>
                  <w:szCs w:val="20"/>
                  <w:lang w:eastAsia="en-GB"/>
                </w:rPr>
                <w:t>0.019</w:t>
              </w:r>
              <w:r>
                <w:rPr>
                  <w:rFonts w:eastAsia="Times New Roman" w:cs="Arial"/>
                  <w:color w:val="222222"/>
                  <w:sz w:val="20"/>
                  <w:szCs w:val="20"/>
                  <w:lang w:eastAsia="en-GB"/>
                </w:rPr>
                <w:t>)</w:t>
              </w:r>
            </w:ins>
          </w:p>
        </w:tc>
        <w:tc>
          <w:tcPr>
            <w:tcW w:w="1984" w:type="dxa"/>
          </w:tcPr>
          <w:p w14:paraId="282499A4" w14:textId="746A144C" w:rsidR="00472CA9" w:rsidRDefault="00472CA9" w:rsidP="00073AD9">
            <w:pPr>
              <w:spacing w:line="480" w:lineRule="auto"/>
              <w:rPr>
                <w:ins w:id="656" w:author="Shu" w:date="2017-03-19T15:45:00Z"/>
                <w:rFonts w:eastAsia="Times New Roman" w:cs="Arial"/>
                <w:color w:val="222222"/>
                <w:sz w:val="20"/>
                <w:szCs w:val="20"/>
                <w:lang w:eastAsia="en-GB"/>
              </w:rPr>
            </w:pPr>
            <w:ins w:id="657" w:author="Shu" w:date="2017-03-19T15:49:00Z">
              <w:r>
                <w:rPr>
                  <w:rFonts w:eastAsia="Times New Roman" w:cs="Arial"/>
                  <w:color w:val="222222"/>
                  <w:sz w:val="20"/>
                  <w:szCs w:val="20"/>
                  <w:lang w:eastAsia="en-GB"/>
                </w:rPr>
                <w:t>0.54</w:t>
              </w:r>
            </w:ins>
            <w:ins w:id="658"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0.019</w:t>
              </w:r>
              <w:r>
                <w:rPr>
                  <w:rFonts w:eastAsia="Times New Roman" w:cs="Arial"/>
                  <w:color w:val="222222"/>
                  <w:sz w:val="20"/>
                  <w:szCs w:val="20"/>
                  <w:lang w:eastAsia="en-GB"/>
                </w:rPr>
                <w:t>)</w:t>
              </w:r>
            </w:ins>
          </w:p>
        </w:tc>
        <w:tc>
          <w:tcPr>
            <w:tcW w:w="2126" w:type="dxa"/>
          </w:tcPr>
          <w:p w14:paraId="35894092" w14:textId="7FEAB6C2" w:rsidR="00472CA9" w:rsidRDefault="00472CA9" w:rsidP="000A3DD3">
            <w:pPr>
              <w:spacing w:line="480" w:lineRule="auto"/>
              <w:rPr>
                <w:ins w:id="659" w:author="Shu" w:date="2017-03-19T15:45:00Z"/>
                <w:rFonts w:eastAsia="Times New Roman" w:cs="Arial"/>
                <w:color w:val="222222"/>
                <w:sz w:val="20"/>
                <w:szCs w:val="20"/>
                <w:lang w:eastAsia="en-GB"/>
              </w:rPr>
            </w:pPr>
            <w:ins w:id="660" w:author="Shu" w:date="2017-03-19T15:53:00Z">
              <w:r>
                <w:rPr>
                  <w:rFonts w:eastAsia="Times New Roman" w:cs="Arial"/>
                  <w:color w:val="222222"/>
                  <w:sz w:val="20"/>
                  <w:szCs w:val="20"/>
                  <w:lang w:eastAsia="en-GB"/>
                </w:rPr>
                <w:t>0.53</w:t>
              </w:r>
            </w:ins>
            <w:ins w:id="661"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0.019</w:t>
              </w:r>
              <w:r>
                <w:rPr>
                  <w:rFonts w:eastAsia="Times New Roman" w:cs="Arial"/>
                  <w:color w:val="222222"/>
                  <w:sz w:val="20"/>
                  <w:szCs w:val="20"/>
                  <w:lang w:eastAsia="en-GB"/>
                </w:rPr>
                <w:t>)</w:t>
              </w:r>
            </w:ins>
          </w:p>
        </w:tc>
      </w:tr>
      <w:tr w:rsidR="00472CA9" w14:paraId="039BD6DB" w14:textId="77777777" w:rsidTr="002C7756">
        <w:trPr>
          <w:ins w:id="662" w:author="Shu" w:date="2017-03-19T15:45:00Z"/>
          <w:trPrChange w:id="663" w:author="Jonathan Minton" w:date="2017-03-28T16:30:00Z">
            <w:trPr>
              <w:gridAfter w:val="0"/>
            </w:trPr>
          </w:trPrChange>
        </w:trPr>
        <w:tc>
          <w:tcPr>
            <w:tcW w:w="2093" w:type="dxa"/>
            <w:vMerge/>
            <w:tcPrChange w:id="664" w:author="Jonathan Minton" w:date="2017-03-28T16:30:00Z">
              <w:tcPr>
                <w:tcW w:w="1184" w:type="dxa"/>
                <w:vMerge/>
              </w:tcPr>
            </w:tcPrChange>
          </w:tcPr>
          <w:p w14:paraId="639817CF" w14:textId="77777777" w:rsidR="00472CA9" w:rsidRDefault="00472CA9" w:rsidP="000A3DD3">
            <w:pPr>
              <w:spacing w:line="480" w:lineRule="auto"/>
              <w:rPr>
                <w:ins w:id="665" w:author="Shu" w:date="2017-03-19T15:45:00Z"/>
                <w:rFonts w:eastAsia="Times New Roman" w:cs="Arial"/>
                <w:color w:val="222222"/>
                <w:sz w:val="20"/>
                <w:szCs w:val="20"/>
                <w:lang w:eastAsia="en-GB"/>
              </w:rPr>
            </w:pPr>
          </w:p>
        </w:tc>
        <w:tc>
          <w:tcPr>
            <w:tcW w:w="1699" w:type="dxa"/>
            <w:tcPrChange w:id="666" w:author="Jonathan Minton" w:date="2017-03-28T16:30:00Z">
              <w:tcPr>
                <w:tcW w:w="1184" w:type="dxa"/>
                <w:gridSpan w:val="2"/>
              </w:tcPr>
            </w:tcPrChange>
          </w:tcPr>
          <w:p w14:paraId="5CD657A2" w14:textId="7CFF80C8" w:rsidR="00472CA9" w:rsidRDefault="00472CA9" w:rsidP="000A3DD3">
            <w:pPr>
              <w:spacing w:line="480" w:lineRule="auto"/>
              <w:rPr>
                <w:ins w:id="667" w:author="Shu" w:date="2017-03-19T15:45:00Z"/>
                <w:rFonts w:eastAsia="Times New Roman" w:cs="Arial"/>
                <w:color w:val="222222"/>
                <w:sz w:val="20"/>
                <w:szCs w:val="20"/>
                <w:lang w:eastAsia="en-GB"/>
              </w:rPr>
            </w:pPr>
            <w:ins w:id="668" w:author="Shu" w:date="2017-03-19T15:46:00Z">
              <w:r>
                <w:rPr>
                  <w:rFonts w:eastAsia="Times New Roman" w:cs="Arial"/>
                  <w:color w:val="222222"/>
                  <w:sz w:val="20"/>
                  <w:szCs w:val="20"/>
                  <w:lang w:eastAsia="en-GB"/>
                </w:rPr>
                <w:t>Cost</w:t>
              </w:r>
            </w:ins>
          </w:p>
        </w:tc>
        <w:tc>
          <w:tcPr>
            <w:tcW w:w="1845" w:type="dxa"/>
            <w:tcPrChange w:id="669" w:author="Jonathan Minton" w:date="2017-03-28T16:30:00Z">
              <w:tcPr>
                <w:tcW w:w="1195" w:type="dxa"/>
              </w:tcPr>
            </w:tcPrChange>
          </w:tcPr>
          <w:p w14:paraId="25ECD039" w14:textId="2A813180" w:rsidR="00472CA9" w:rsidRDefault="00472CA9" w:rsidP="000A3DD3">
            <w:pPr>
              <w:spacing w:line="480" w:lineRule="auto"/>
              <w:rPr>
                <w:ins w:id="670" w:author="Shu" w:date="2017-03-19T15:45:00Z"/>
                <w:rFonts w:eastAsia="Times New Roman" w:cs="Arial"/>
                <w:color w:val="222222"/>
                <w:sz w:val="20"/>
                <w:szCs w:val="20"/>
                <w:lang w:eastAsia="en-GB"/>
              </w:rPr>
            </w:pPr>
            <w:ins w:id="671" w:author="Shu" w:date="2017-03-19T15:59:00Z">
              <w:r>
                <w:rPr>
                  <w:rFonts w:eastAsia="Times New Roman" w:cs="Arial"/>
                  <w:color w:val="222222"/>
                  <w:sz w:val="20"/>
                  <w:szCs w:val="20"/>
                  <w:lang w:eastAsia="en-GB"/>
                </w:rPr>
                <w:t>110.02</w:t>
              </w:r>
            </w:ins>
            <w:ins w:id="672"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15.16</w:t>
              </w:r>
              <w:r>
                <w:rPr>
                  <w:rFonts w:eastAsia="Times New Roman" w:cs="Arial"/>
                  <w:color w:val="222222"/>
                  <w:sz w:val="20"/>
                  <w:szCs w:val="20"/>
                  <w:lang w:eastAsia="en-GB"/>
                </w:rPr>
                <w:t>)</w:t>
              </w:r>
            </w:ins>
          </w:p>
        </w:tc>
        <w:tc>
          <w:tcPr>
            <w:tcW w:w="1984" w:type="dxa"/>
            <w:tcPrChange w:id="673" w:author="Jonathan Minton" w:date="2017-03-28T16:30:00Z">
              <w:tcPr>
                <w:tcW w:w="1263" w:type="dxa"/>
                <w:gridSpan w:val="2"/>
              </w:tcPr>
            </w:tcPrChange>
          </w:tcPr>
          <w:p w14:paraId="68B1EDE3" w14:textId="3AFD25CF" w:rsidR="00472CA9" w:rsidRDefault="00472CA9" w:rsidP="000A3DD3">
            <w:pPr>
              <w:spacing w:line="480" w:lineRule="auto"/>
              <w:rPr>
                <w:ins w:id="674" w:author="Shu" w:date="2017-03-19T15:45:00Z"/>
                <w:rFonts w:eastAsia="Times New Roman" w:cs="Arial"/>
                <w:color w:val="222222"/>
                <w:sz w:val="20"/>
                <w:szCs w:val="20"/>
                <w:lang w:eastAsia="en-GB"/>
              </w:rPr>
            </w:pPr>
            <w:ins w:id="675" w:author="Shu" w:date="2017-03-19T16:01:00Z">
              <w:r>
                <w:rPr>
                  <w:rFonts w:eastAsia="Times New Roman" w:cs="Arial"/>
                  <w:color w:val="222222"/>
                  <w:sz w:val="20"/>
                  <w:szCs w:val="20"/>
                  <w:lang w:eastAsia="en-GB"/>
                </w:rPr>
                <w:t>110.05</w:t>
              </w:r>
            </w:ins>
            <w:ins w:id="676"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14.82</w:t>
              </w:r>
              <w:r>
                <w:rPr>
                  <w:rFonts w:eastAsia="Times New Roman" w:cs="Arial"/>
                  <w:color w:val="222222"/>
                  <w:sz w:val="20"/>
                  <w:szCs w:val="20"/>
                  <w:lang w:eastAsia="en-GB"/>
                </w:rPr>
                <w:t>)</w:t>
              </w:r>
            </w:ins>
          </w:p>
        </w:tc>
        <w:tc>
          <w:tcPr>
            <w:tcW w:w="2126" w:type="dxa"/>
            <w:tcPrChange w:id="677" w:author="Jonathan Minton" w:date="2017-03-28T16:30:00Z">
              <w:tcPr>
                <w:tcW w:w="1195" w:type="dxa"/>
                <w:gridSpan w:val="2"/>
              </w:tcPr>
            </w:tcPrChange>
          </w:tcPr>
          <w:p w14:paraId="54E4444E" w14:textId="5078E395" w:rsidR="00472CA9" w:rsidRDefault="00472CA9" w:rsidP="000A3DD3">
            <w:pPr>
              <w:spacing w:line="480" w:lineRule="auto"/>
              <w:rPr>
                <w:ins w:id="678" w:author="Shu" w:date="2017-03-19T15:45:00Z"/>
                <w:rFonts w:eastAsia="Times New Roman" w:cs="Arial"/>
                <w:color w:val="222222"/>
                <w:sz w:val="20"/>
                <w:szCs w:val="20"/>
                <w:lang w:eastAsia="en-GB"/>
              </w:rPr>
            </w:pPr>
            <w:ins w:id="679" w:author="Shu" w:date="2017-03-19T16:03:00Z">
              <w:r>
                <w:rPr>
                  <w:rFonts w:eastAsia="Times New Roman" w:cs="Arial"/>
                  <w:color w:val="222222"/>
                  <w:sz w:val="20"/>
                  <w:szCs w:val="20"/>
                  <w:lang w:eastAsia="en-GB"/>
                </w:rPr>
                <w:t>110.15</w:t>
              </w:r>
            </w:ins>
            <w:ins w:id="680"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15.31</w:t>
              </w:r>
              <w:r>
                <w:rPr>
                  <w:rFonts w:eastAsia="Times New Roman" w:cs="Arial"/>
                  <w:color w:val="222222"/>
                  <w:sz w:val="20"/>
                  <w:szCs w:val="20"/>
                  <w:lang w:eastAsia="en-GB"/>
                </w:rPr>
                <w:t>)</w:t>
              </w:r>
            </w:ins>
          </w:p>
        </w:tc>
      </w:tr>
      <w:tr w:rsidR="00472CA9" w14:paraId="1BB54CC7" w14:textId="77777777" w:rsidTr="002C7756">
        <w:trPr>
          <w:ins w:id="681" w:author="Shu" w:date="2017-03-19T15:45:00Z"/>
          <w:trPrChange w:id="682" w:author="Jonathan Minton" w:date="2017-03-28T16:30:00Z">
            <w:trPr>
              <w:gridAfter w:val="0"/>
            </w:trPr>
          </w:trPrChange>
        </w:trPr>
        <w:tc>
          <w:tcPr>
            <w:tcW w:w="2093" w:type="dxa"/>
            <w:vMerge w:val="restart"/>
            <w:tcPrChange w:id="683" w:author="Jonathan Minton" w:date="2017-03-28T16:30:00Z">
              <w:tcPr>
                <w:tcW w:w="1184" w:type="dxa"/>
                <w:vMerge w:val="restart"/>
              </w:tcPr>
            </w:tcPrChange>
          </w:tcPr>
          <w:p w14:paraId="0C8E46DC" w14:textId="79F9B8FA" w:rsidR="00472CA9" w:rsidRDefault="00472CA9" w:rsidP="000A3DD3">
            <w:pPr>
              <w:spacing w:line="480" w:lineRule="auto"/>
              <w:rPr>
                <w:ins w:id="684" w:author="Shu" w:date="2017-03-19T15:45:00Z"/>
                <w:rFonts w:eastAsia="Times New Roman" w:cs="Arial"/>
                <w:color w:val="222222"/>
                <w:sz w:val="20"/>
                <w:szCs w:val="20"/>
                <w:lang w:eastAsia="en-GB"/>
              </w:rPr>
            </w:pPr>
            <w:ins w:id="685" w:author="Shu" w:date="2017-03-19T15:46:00Z">
              <w:r>
                <w:rPr>
                  <w:rFonts w:cs="Arial"/>
                  <w:sz w:val="20"/>
                  <w:szCs w:val="20"/>
                </w:rPr>
                <w:t>remission (better) state</w:t>
              </w:r>
            </w:ins>
          </w:p>
        </w:tc>
        <w:tc>
          <w:tcPr>
            <w:tcW w:w="1699" w:type="dxa"/>
            <w:tcPrChange w:id="686" w:author="Jonathan Minton" w:date="2017-03-28T16:30:00Z">
              <w:tcPr>
                <w:tcW w:w="1184" w:type="dxa"/>
                <w:gridSpan w:val="2"/>
              </w:tcPr>
            </w:tcPrChange>
          </w:tcPr>
          <w:p w14:paraId="49411B58" w14:textId="377B03BD" w:rsidR="00472CA9" w:rsidRDefault="00472CA9" w:rsidP="000A3DD3">
            <w:pPr>
              <w:spacing w:line="480" w:lineRule="auto"/>
              <w:rPr>
                <w:ins w:id="687" w:author="Shu" w:date="2017-03-19T15:45:00Z"/>
                <w:rFonts w:eastAsia="Times New Roman" w:cs="Arial"/>
                <w:color w:val="222222"/>
                <w:sz w:val="20"/>
                <w:szCs w:val="20"/>
                <w:lang w:eastAsia="en-GB"/>
              </w:rPr>
            </w:pPr>
            <w:ins w:id="688" w:author="Shu" w:date="2017-03-19T15:47:00Z">
              <w:del w:id="689" w:author="Jonathan Minton" w:date="2017-03-28T16:29:00Z">
                <w:r w:rsidDel="002C7756">
                  <w:rPr>
                    <w:rFonts w:eastAsia="Times New Roman" w:cs="Arial"/>
                    <w:color w:val="222222"/>
                    <w:sz w:val="20"/>
                    <w:szCs w:val="20"/>
                    <w:lang w:eastAsia="en-GB"/>
                  </w:rPr>
                  <w:delText>Health related quality of life</w:delText>
                </w:r>
              </w:del>
            </w:ins>
            <w:proofErr w:type="spellStart"/>
            <w:ins w:id="690" w:author="Jonathan Minton" w:date="2017-03-28T16:29:00Z">
              <w:r w:rsidR="002C7756">
                <w:rPr>
                  <w:rFonts w:eastAsia="Times New Roman" w:cs="Arial"/>
                  <w:color w:val="222222"/>
                  <w:sz w:val="20"/>
                  <w:szCs w:val="20"/>
                  <w:lang w:eastAsia="en-GB"/>
                </w:rPr>
                <w:t>HRQoL</w:t>
              </w:r>
            </w:ins>
            <w:proofErr w:type="spellEnd"/>
          </w:p>
        </w:tc>
        <w:tc>
          <w:tcPr>
            <w:tcW w:w="1845" w:type="dxa"/>
            <w:tcPrChange w:id="691" w:author="Jonathan Minton" w:date="2017-03-28T16:30:00Z">
              <w:tcPr>
                <w:tcW w:w="1195" w:type="dxa"/>
              </w:tcPr>
            </w:tcPrChange>
          </w:tcPr>
          <w:p w14:paraId="61C2EC5D" w14:textId="2E3A1608" w:rsidR="00472CA9" w:rsidRDefault="00472CA9" w:rsidP="00B823D1">
            <w:pPr>
              <w:spacing w:line="480" w:lineRule="auto"/>
              <w:rPr>
                <w:ins w:id="692" w:author="Shu" w:date="2017-03-19T15:45:00Z"/>
                <w:rFonts w:eastAsia="Times New Roman" w:cs="Arial"/>
                <w:color w:val="222222"/>
                <w:sz w:val="20"/>
                <w:szCs w:val="20"/>
                <w:lang w:eastAsia="en-GB"/>
              </w:rPr>
            </w:pPr>
            <w:ins w:id="693" w:author="Shu" w:date="2017-03-19T15:48:00Z">
              <w:r>
                <w:rPr>
                  <w:rFonts w:eastAsia="Times New Roman" w:cs="Arial"/>
                  <w:color w:val="222222"/>
                  <w:sz w:val="20"/>
                  <w:szCs w:val="20"/>
                  <w:lang w:eastAsia="en-GB"/>
                </w:rPr>
                <w:t>0.</w:t>
              </w:r>
            </w:ins>
            <w:ins w:id="694" w:author="Shu" w:date="2017-03-19T16:00:00Z">
              <w:r>
                <w:rPr>
                  <w:rFonts w:eastAsia="Times New Roman" w:cs="Arial"/>
                  <w:color w:val="222222"/>
                  <w:sz w:val="20"/>
                  <w:szCs w:val="20"/>
                  <w:lang w:eastAsia="en-GB"/>
                </w:rPr>
                <w:t>70</w:t>
              </w:r>
            </w:ins>
            <w:ins w:id="695"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0.017</w:t>
              </w:r>
              <w:r>
                <w:rPr>
                  <w:rFonts w:eastAsia="Times New Roman" w:cs="Arial"/>
                  <w:color w:val="222222"/>
                  <w:sz w:val="20"/>
                  <w:szCs w:val="20"/>
                  <w:lang w:eastAsia="en-GB"/>
                </w:rPr>
                <w:t>)</w:t>
              </w:r>
            </w:ins>
          </w:p>
        </w:tc>
        <w:tc>
          <w:tcPr>
            <w:tcW w:w="1984" w:type="dxa"/>
            <w:tcPrChange w:id="696" w:author="Jonathan Minton" w:date="2017-03-28T16:30:00Z">
              <w:tcPr>
                <w:tcW w:w="1263" w:type="dxa"/>
                <w:gridSpan w:val="2"/>
              </w:tcPr>
            </w:tcPrChange>
          </w:tcPr>
          <w:p w14:paraId="2D1C8FDE" w14:textId="6BEFA78C" w:rsidR="00472CA9" w:rsidRDefault="00472CA9" w:rsidP="00073AD9">
            <w:pPr>
              <w:spacing w:line="480" w:lineRule="auto"/>
              <w:rPr>
                <w:ins w:id="697" w:author="Shu" w:date="2017-03-19T15:45:00Z"/>
                <w:rFonts w:eastAsia="Times New Roman" w:cs="Arial"/>
                <w:color w:val="222222"/>
                <w:sz w:val="20"/>
                <w:szCs w:val="20"/>
                <w:lang w:eastAsia="en-GB"/>
              </w:rPr>
            </w:pPr>
            <w:ins w:id="698" w:author="Shu" w:date="2017-03-19T15:49:00Z">
              <w:r>
                <w:rPr>
                  <w:rFonts w:eastAsia="Times New Roman" w:cs="Arial"/>
                  <w:color w:val="222222"/>
                  <w:sz w:val="20"/>
                  <w:szCs w:val="20"/>
                  <w:lang w:eastAsia="en-GB"/>
                </w:rPr>
                <w:t>0.70</w:t>
              </w:r>
            </w:ins>
            <w:ins w:id="699"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0.017</w:t>
              </w:r>
              <w:r>
                <w:rPr>
                  <w:rFonts w:eastAsia="Times New Roman" w:cs="Arial"/>
                  <w:color w:val="222222"/>
                  <w:sz w:val="20"/>
                  <w:szCs w:val="20"/>
                  <w:lang w:eastAsia="en-GB"/>
                </w:rPr>
                <w:t>)</w:t>
              </w:r>
            </w:ins>
          </w:p>
        </w:tc>
        <w:tc>
          <w:tcPr>
            <w:tcW w:w="2126" w:type="dxa"/>
            <w:tcPrChange w:id="700" w:author="Jonathan Minton" w:date="2017-03-28T16:30:00Z">
              <w:tcPr>
                <w:tcW w:w="1195" w:type="dxa"/>
                <w:gridSpan w:val="2"/>
              </w:tcPr>
            </w:tcPrChange>
          </w:tcPr>
          <w:p w14:paraId="00FE2C02" w14:textId="1D654648" w:rsidR="00472CA9" w:rsidRDefault="00472CA9" w:rsidP="000A3DD3">
            <w:pPr>
              <w:spacing w:line="480" w:lineRule="auto"/>
              <w:rPr>
                <w:ins w:id="701" w:author="Shu" w:date="2017-03-19T15:45:00Z"/>
                <w:rFonts w:eastAsia="Times New Roman" w:cs="Arial"/>
                <w:color w:val="222222"/>
                <w:sz w:val="20"/>
                <w:szCs w:val="20"/>
                <w:lang w:eastAsia="en-GB"/>
              </w:rPr>
            </w:pPr>
            <w:ins w:id="702" w:author="Shu" w:date="2017-03-19T15:54:00Z">
              <w:r>
                <w:rPr>
                  <w:rFonts w:eastAsia="Times New Roman" w:cs="Arial"/>
                  <w:color w:val="222222"/>
                  <w:sz w:val="20"/>
                  <w:szCs w:val="20"/>
                  <w:lang w:eastAsia="en-GB"/>
                </w:rPr>
                <w:t>0.69</w:t>
              </w:r>
            </w:ins>
            <w:ins w:id="703"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0.016</w:t>
              </w:r>
              <w:r>
                <w:rPr>
                  <w:rFonts w:eastAsia="Times New Roman" w:cs="Arial"/>
                  <w:color w:val="222222"/>
                  <w:sz w:val="20"/>
                  <w:szCs w:val="20"/>
                  <w:lang w:eastAsia="en-GB"/>
                </w:rPr>
                <w:t>)</w:t>
              </w:r>
            </w:ins>
          </w:p>
        </w:tc>
      </w:tr>
      <w:tr w:rsidR="00472CA9" w14:paraId="06841CBC" w14:textId="77777777" w:rsidTr="002C7756">
        <w:trPr>
          <w:ins w:id="704" w:author="Shu" w:date="2017-03-19T15:45:00Z"/>
          <w:trPrChange w:id="705" w:author="Jonathan Minton" w:date="2017-03-28T16:30:00Z">
            <w:trPr>
              <w:gridAfter w:val="0"/>
            </w:trPr>
          </w:trPrChange>
        </w:trPr>
        <w:tc>
          <w:tcPr>
            <w:tcW w:w="2093" w:type="dxa"/>
            <w:vMerge/>
            <w:tcPrChange w:id="706" w:author="Jonathan Minton" w:date="2017-03-28T16:30:00Z">
              <w:tcPr>
                <w:tcW w:w="1184" w:type="dxa"/>
                <w:vMerge/>
              </w:tcPr>
            </w:tcPrChange>
          </w:tcPr>
          <w:p w14:paraId="154F2FD2" w14:textId="77777777" w:rsidR="00472CA9" w:rsidRDefault="00472CA9" w:rsidP="000A3DD3">
            <w:pPr>
              <w:spacing w:line="480" w:lineRule="auto"/>
              <w:rPr>
                <w:ins w:id="707" w:author="Shu" w:date="2017-03-19T15:45:00Z"/>
                <w:rFonts w:eastAsia="Times New Roman" w:cs="Arial"/>
                <w:color w:val="222222"/>
                <w:sz w:val="20"/>
                <w:szCs w:val="20"/>
                <w:lang w:eastAsia="en-GB"/>
              </w:rPr>
            </w:pPr>
          </w:p>
        </w:tc>
        <w:tc>
          <w:tcPr>
            <w:tcW w:w="1699" w:type="dxa"/>
            <w:tcPrChange w:id="708" w:author="Jonathan Minton" w:date="2017-03-28T16:30:00Z">
              <w:tcPr>
                <w:tcW w:w="1184" w:type="dxa"/>
                <w:gridSpan w:val="2"/>
              </w:tcPr>
            </w:tcPrChange>
          </w:tcPr>
          <w:p w14:paraId="19EA4BFE" w14:textId="2ACEBACC" w:rsidR="00472CA9" w:rsidRDefault="00472CA9" w:rsidP="000A3DD3">
            <w:pPr>
              <w:spacing w:line="480" w:lineRule="auto"/>
              <w:rPr>
                <w:ins w:id="709" w:author="Shu" w:date="2017-03-19T15:45:00Z"/>
                <w:rFonts w:eastAsia="Times New Roman" w:cs="Arial"/>
                <w:color w:val="222222"/>
                <w:sz w:val="20"/>
                <w:szCs w:val="20"/>
                <w:lang w:eastAsia="en-GB"/>
              </w:rPr>
            </w:pPr>
            <w:ins w:id="710" w:author="Shu" w:date="2017-03-19T15:47:00Z">
              <w:r>
                <w:rPr>
                  <w:rFonts w:eastAsia="Times New Roman" w:cs="Arial"/>
                  <w:color w:val="222222"/>
                  <w:sz w:val="20"/>
                  <w:szCs w:val="20"/>
                  <w:lang w:eastAsia="en-GB"/>
                </w:rPr>
                <w:t>Cost</w:t>
              </w:r>
            </w:ins>
          </w:p>
        </w:tc>
        <w:tc>
          <w:tcPr>
            <w:tcW w:w="1845" w:type="dxa"/>
            <w:tcPrChange w:id="711" w:author="Jonathan Minton" w:date="2017-03-28T16:30:00Z">
              <w:tcPr>
                <w:tcW w:w="1195" w:type="dxa"/>
              </w:tcPr>
            </w:tcPrChange>
          </w:tcPr>
          <w:p w14:paraId="4C72100C" w14:textId="3D9D93C8" w:rsidR="00472CA9" w:rsidRDefault="00472CA9" w:rsidP="000A3DD3">
            <w:pPr>
              <w:spacing w:line="480" w:lineRule="auto"/>
              <w:rPr>
                <w:ins w:id="712" w:author="Shu" w:date="2017-03-19T15:45:00Z"/>
                <w:rFonts w:eastAsia="Times New Roman" w:cs="Arial"/>
                <w:color w:val="222222"/>
                <w:sz w:val="20"/>
                <w:szCs w:val="20"/>
                <w:lang w:eastAsia="en-GB"/>
              </w:rPr>
            </w:pPr>
            <w:ins w:id="713" w:author="Shu" w:date="2017-03-19T16:00:00Z">
              <w:r>
                <w:rPr>
                  <w:rFonts w:eastAsia="Times New Roman" w:cs="Arial"/>
                  <w:color w:val="222222"/>
                  <w:sz w:val="20"/>
                  <w:szCs w:val="20"/>
                  <w:lang w:eastAsia="en-GB"/>
                </w:rPr>
                <w:t>100.04</w:t>
              </w:r>
            </w:ins>
            <w:ins w:id="714"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9.84</w:t>
              </w:r>
              <w:r>
                <w:rPr>
                  <w:rFonts w:eastAsia="Times New Roman" w:cs="Arial"/>
                  <w:color w:val="222222"/>
                  <w:sz w:val="20"/>
                  <w:szCs w:val="20"/>
                  <w:lang w:eastAsia="en-GB"/>
                </w:rPr>
                <w:t>)</w:t>
              </w:r>
            </w:ins>
          </w:p>
        </w:tc>
        <w:tc>
          <w:tcPr>
            <w:tcW w:w="1984" w:type="dxa"/>
            <w:tcPrChange w:id="715" w:author="Jonathan Minton" w:date="2017-03-28T16:30:00Z">
              <w:tcPr>
                <w:tcW w:w="1263" w:type="dxa"/>
                <w:gridSpan w:val="2"/>
              </w:tcPr>
            </w:tcPrChange>
          </w:tcPr>
          <w:p w14:paraId="4A72E12E" w14:textId="71A47FA5" w:rsidR="00472CA9" w:rsidRDefault="00472CA9" w:rsidP="000A3DD3">
            <w:pPr>
              <w:spacing w:line="480" w:lineRule="auto"/>
              <w:rPr>
                <w:ins w:id="716" w:author="Shu" w:date="2017-03-19T15:45:00Z"/>
                <w:rFonts w:eastAsia="Times New Roman" w:cs="Arial"/>
                <w:color w:val="222222"/>
                <w:sz w:val="20"/>
                <w:szCs w:val="20"/>
                <w:lang w:eastAsia="en-GB"/>
              </w:rPr>
            </w:pPr>
            <w:ins w:id="717" w:author="Shu" w:date="2017-03-19T16:02:00Z">
              <w:r>
                <w:rPr>
                  <w:rFonts w:eastAsia="Times New Roman" w:cs="Arial"/>
                  <w:color w:val="222222"/>
                  <w:sz w:val="20"/>
                  <w:szCs w:val="20"/>
                  <w:lang w:eastAsia="en-GB"/>
                </w:rPr>
                <w:t>100.04</w:t>
              </w:r>
            </w:ins>
            <w:ins w:id="718" w:author="Jonathan Minton" w:date="2017-03-28T16:21:00Z">
              <w:r>
                <w:rPr>
                  <w:rFonts w:eastAsia="Times New Roman" w:cs="Arial"/>
                  <w:color w:val="222222"/>
                  <w:sz w:val="20"/>
                  <w:szCs w:val="20"/>
                  <w:lang w:eastAsia="en-GB"/>
                </w:rPr>
                <w:t xml:space="preserve"> (</w:t>
              </w:r>
              <w:r>
                <w:rPr>
                  <w:rFonts w:eastAsia="Times New Roman" w:cs="Arial"/>
                  <w:color w:val="222222"/>
                  <w:sz w:val="20"/>
                  <w:szCs w:val="20"/>
                  <w:lang w:eastAsia="en-GB"/>
                </w:rPr>
                <w:t>9.84</w:t>
              </w:r>
              <w:r>
                <w:rPr>
                  <w:rFonts w:eastAsia="Times New Roman" w:cs="Arial"/>
                  <w:color w:val="222222"/>
                  <w:sz w:val="20"/>
                  <w:szCs w:val="20"/>
                  <w:lang w:eastAsia="en-GB"/>
                </w:rPr>
                <w:t>)</w:t>
              </w:r>
            </w:ins>
          </w:p>
        </w:tc>
        <w:tc>
          <w:tcPr>
            <w:tcW w:w="2126" w:type="dxa"/>
            <w:tcPrChange w:id="719" w:author="Jonathan Minton" w:date="2017-03-28T16:30:00Z">
              <w:tcPr>
                <w:tcW w:w="1195" w:type="dxa"/>
                <w:gridSpan w:val="2"/>
              </w:tcPr>
            </w:tcPrChange>
          </w:tcPr>
          <w:p w14:paraId="01E5EC81" w14:textId="179DD6DB" w:rsidR="00472CA9" w:rsidRDefault="00472CA9" w:rsidP="000A3DD3">
            <w:pPr>
              <w:spacing w:line="480" w:lineRule="auto"/>
              <w:rPr>
                <w:ins w:id="720" w:author="Shu" w:date="2017-03-19T15:45:00Z"/>
                <w:rFonts w:eastAsia="Times New Roman" w:cs="Arial"/>
                <w:color w:val="222222"/>
                <w:sz w:val="20"/>
                <w:szCs w:val="20"/>
                <w:lang w:eastAsia="en-GB"/>
              </w:rPr>
            </w:pPr>
            <w:ins w:id="721" w:author="Shu" w:date="2017-03-19T16:03:00Z">
              <w:r>
                <w:rPr>
                  <w:rFonts w:eastAsia="Times New Roman" w:cs="Arial"/>
                  <w:color w:val="222222"/>
                  <w:sz w:val="20"/>
                  <w:szCs w:val="20"/>
                  <w:lang w:eastAsia="en-GB"/>
                </w:rPr>
                <w:t>100.12</w:t>
              </w:r>
            </w:ins>
            <w:ins w:id="722" w:author="Jonathan Minton" w:date="2017-03-28T16:22:00Z">
              <w:r>
                <w:rPr>
                  <w:rFonts w:eastAsia="Times New Roman" w:cs="Arial"/>
                  <w:color w:val="222222"/>
                  <w:sz w:val="20"/>
                  <w:szCs w:val="20"/>
                  <w:lang w:eastAsia="en-GB"/>
                </w:rPr>
                <w:t xml:space="preserve"> (</w:t>
              </w:r>
              <w:r>
                <w:rPr>
                  <w:rFonts w:eastAsia="Times New Roman" w:cs="Arial"/>
                  <w:color w:val="222222"/>
                  <w:sz w:val="20"/>
                  <w:szCs w:val="20"/>
                  <w:lang w:eastAsia="en-GB"/>
                </w:rPr>
                <w:t>10.20</w:t>
              </w:r>
              <w:r>
                <w:rPr>
                  <w:rStyle w:val="CommentReference"/>
                </w:rPr>
                <w:commentReference w:id="622"/>
              </w:r>
              <w:r>
                <w:rPr>
                  <w:rFonts w:eastAsia="Times New Roman" w:cs="Arial"/>
                  <w:color w:val="222222"/>
                  <w:sz w:val="20"/>
                  <w:szCs w:val="20"/>
                  <w:lang w:eastAsia="en-GB"/>
                </w:rPr>
                <w:t>)</w:t>
              </w:r>
            </w:ins>
          </w:p>
        </w:tc>
        <w:commentRangeEnd w:id="622"/>
      </w:tr>
    </w:tbl>
    <w:p w14:paraId="7C16D9A1" w14:textId="77777777" w:rsidR="00B823D1" w:rsidRDefault="00B823D1" w:rsidP="000A3DD3">
      <w:pPr>
        <w:spacing w:line="480" w:lineRule="auto"/>
        <w:rPr>
          <w:ins w:id="723" w:author="Shu" w:date="2017-03-19T16:04:00Z"/>
          <w:rFonts w:eastAsia="Times New Roman" w:cs="Arial"/>
          <w:color w:val="222222"/>
          <w:sz w:val="20"/>
          <w:szCs w:val="20"/>
          <w:lang w:eastAsia="en-GB"/>
        </w:rPr>
      </w:pPr>
      <w:ins w:id="724" w:author="Shu" w:date="2017-03-19T16:03:00Z">
        <w:r>
          <w:rPr>
            <w:rFonts w:eastAsia="Times New Roman" w:cs="Arial"/>
            <w:color w:val="222222"/>
            <w:sz w:val="20"/>
            <w:szCs w:val="20"/>
            <w:lang w:eastAsia="en-GB"/>
          </w:rPr>
          <w:t xml:space="preserve">Table 2: mean and variance of 5000 </w:t>
        </w:r>
      </w:ins>
      <w:ins w:id="725" w:author="Shu" w:date="2017-03-19T16:04:00Z">
        <w:r>
          <w:rPr>
            <w:rFonts w:eastAsia="Times New Roman" w:cs="Arial"/>
            <w:color w:val="222222"/>
            <w:sz w:val="20"/>
            <w:szCs w:val="20"/>
            <w:lang w:eastAsia="en-GB"/>
          </w:rPr>
          <w:t>sampled realisations using three sampling approaches.</w:t>
        </w:r>
      </w:ins>
    </w:p>
    <w:p w14:paraId="16A008A1" w14:textId="77777777" w:rsidR="00D379CF" w:rsidRDefault="00D379CF" w:rsidP="00D379CF">
      <w:pPr>
        <w:rPr>
          <w:ins w:id="726" w:author="Shu" w:date="2017-03-19T20:14:00Z"/>
          <w:noProof/>
          <w:lang w:val="en-US"/>
        </w:rPr>
      </w:pPr>
      <w:ins w:id="727" w:author="Shu" w:date="2017-03-19T20:14:00Z">
        <w:r>
          <w:rPr>
            <w:noProof/>
            <w:lang w:eastAsia="en-GB"/>
          </w:rPr>
          <w:drawing>
            <wp:inline distT="0" distB="0" distL="0" distR="0" wp14:anchorId="54161A80" wp14:editId="6F038161">
              <wp:extent cx="1596325" cy="1485900"/>
              <wp:effectExtent l="0" t="0" r="29845" b="12700"/>
              <wp:docPr id="8" name="Chart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mv="urn:schemas-microsoft-com:mac:vml" xmlns:mo="http://schemas.microsoft.com/office/mac/office/2008/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43279D">
          <w:rPr>
            <w:noProof/>
            <w:lang w:val="en-US"/>
          </w:rPr>
          <w:t xml:space="preserve"> </w:t>
        </w:r>
        <w:r>
          <w:rPr>
            <w:noProof/>
            <w:lang w:eastAsia="en-GB"/>
          </w:rPr>
          <w:drawing>
            <wp:inline distT="0" distB="0" distL="0" distR="0" wp14:anchorId="7487611E" wp14:editId="08A5B7E9">
              <wp:extent cx="1596325" cy="1476214"/>
              <wp:effectExtent l="0" t="0" r="29845" b="22860"/>
              <wp:docPr id="2" name="Chart 2">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mv="urn:schemas-microsoft-com:mac:vml" xmlns:mo="http://schemas.microsoft.com/office/mac/office/2008/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3279D">
          <w:rPr>
            <w:noProof/>
            <w:lang w:val="en-US"/>
          </w:rPr>
          <w:t xml:space="preserve"> </w:t>
        </w:r>
        <w:r>
          <w:rPr>
            <w:noProof/>
            <w:lang w:eastAsia="en-GB"/>
          </w:rPr>
          <w:drawing>
            <wp:inline distT="0" distB="0" distL="0" distR="0" wp14:anchorId="588D0A6F" wp14:editId="35D62548">
              <wp:extent cx="1648632" cy="1462179"/>
              <wp:effectExtent l="0" t="0" r="27940" b="36830"/>
              <wp:docPr id="4" name="Chart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mv="urn:schemas-microsoft-com:mac:vml" xmlns:mo="http://schemas.microsoft.com/office/mac/office/2008/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1477D43E" w14:textId="77777777" w:rsidR="00D379CF" w:rsidRPr="0043279D" w:rsidRDefault="00D379CF" w:rsidP="00D379CF">
      <w:pPr>
        <w:rPr>
          <w:ins w:id="728" w:author="Shu" w:date="2017-03-19T20:14:00Z"/>
          <w:noProof/>
          <w:lang w:val="en-US"/>
        </w:rPr>
      </w:pPr>
      <w:ins w:id="729" w:author="Shu" w:date="2017-03-19T20:14:00Z">
        <w:r>
          <w:rPr>
            <w:noProof/>
            <w:lang w:eastAsia="en-GB"/>
          </w:rPr>
          <w:lastRenderedPageBreak/>
          <w:drawing>
            <wp:inline distT="0" distB="0" distL="0" distR="0" wp14:anchorId="736116A4" wp14:editId="6EAE8976">
              <wp:extent cx="1710625" cy="1476214"/>
              <wp:effectExtent l="0" t="0" r="17145" b="22860"/>
              <wp:docPr id="5" name="Chart 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xmlns:mv="urn:schemas-microsoft-com:mac:vml" xmlns:mo="http://schemas.microsoft.com/office/mac/office/2008/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7D7E9D">
          <w:rPr>
            <w:noProof/>
            <w:lang w:val="en-US"/>
          </w:rPr>
          <w:t xml:space="preserve"> </w:t>
        </w:r>
        <w:r>
          <w:rPr>
            <w:noProof/>
            <w:lang w:eastAsia="en-GB"/>
          </w:rPr>
          <w:drawing>
            <wp:inline distT="0" distB="0" distL="0" distR="0" wp14:anchorId="38DC65AF" wp14:editId="7A35C11D">
              <wp:extent cx="1710625" cy="1573078"/>
              <wp:effectExtent l="0" t="0" r="17145" b="27305"/>
              <wp:docPr id="6" name="Chart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xmlns:mv="urn:schemas-microsoft-com:mac:vml" xmlns:mo="http://schemas.microsoft.com/office/mac/office/2008/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7D7E9D">
          <w:rPr>
            <w:noProof/>
            <w:lang w:val="en-US"/>
          </w:rPr>
          <w:t xml:space="preserve"> </w:t>
        </w:r>
        <w:r>
          <w:rPr>
            <w:noProof/>
            <w:lang w:eastAsia="en-GB"/>
          </w:rPr>
          <w:drawing>
            <wp:inline distT="0" distB="0" distL="0" distR="0" wp14:anchorId="7B3E6DDE" wp14:editId="2509D310">
              <wp:extent cx="1710625" cy="1586639"/>
              <wp:effectExtent l="0" t="0" r="17145" b="13970"/>
              <wp:docPr id="7" name="Chart 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xdr="http://schemas.openxmlformats.org/drawingml/2006/spreadsheetDrawing" xmlns:a16="http://schemas.microsoft.com/office/drawing/2014/main" xmlns="" xmlns:lc="http://schemas.openxmlformats.org/drawingml/2006/lockedCanvas" xmlns:mv="urn:schemas-microsoft-com:mac:vml" xmlns:mo="http://schemas.microsoft.com/office/mac/office/2008/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p>
    <w:p w14:paraId="5331CAD2" w14:textId="57B48489" w:rsidR="00700586" w:rsidRPr="000A3DD3" w:rsidRDefault="00D379CF" w:rsidP="000A3DD3">
      <w:pPr>
        <w:spacing w:line="480" w:lineRule="auto"/>
        <w:rPr>
          <w:rFonts w:eastAsia="Calibri" w:cs="Arial"/>
          <w:sz w:val="20"/>
          <w:szCs w:val="20"/>
          <w:lang w:eastAsia="en-US"/>
        </w:rPr>
      </w:pPr>
      <w:commentRangeStart w:id="730"/>
      <w:commentRangeStart w:id="731"/>
      <w:ins w:id="732" w:author="Shu" w:date="2017-03-19T20:15:00Z">
        <w:r>
          <w:rPr>
            <w:rFonts w:eastAsia="Times New Roman" w:cs="Arial"/>
            <w:color w:val="222222"/>
            <w:sz w:val="20"/>
            <w:szCs w:val="20"/>
            <w:lang w:eastAsia="en-GB"/>
          </w:rPr>
          <w:t>Figure 1</w:t>
        </w:r>
      </w:ins>
      <w:ins w:id="733" w:author="Shu" w:date="2017-03-19T20:16:00Z">
        <w:r>
          <w:rPr>
            <w:rFonts w:eastAsia="Times New Roman" w:cs="Arial"/>
            <w:color w:val="222222"/>
            <w:sz w:val="20"/>
            <w:szCs w:val="20"/>
            <w:lang w:eastAsia="en-GB"/>
          </w:rPr>
          <w:t>:</w:t>
        </w:r>
        <w:commentRangeEnd w:id="730"/>
        <w:r>
          <w:rPr>
            <w:rStyle w:val="CommentReference"/>
            <w:rFonts w:ascii="Calibri" w:eastAsia="Calibri" w:hAnsi="Calibri"/>
            <w:lang w:eastAsia="en-US"/>
          </w:rPr>
          <w:commentReference w:id="730"/>
        </w:r>
      </w:ins>
      <w:commentRangeEnd w:id="731"/>
      <w:r w:rsidR="0043715A">
        <w:rPr>
          <w:rStyle w:val="CommentReference"/>
          <w:rFonts w:ascii="Calibri" w:eastAsia="Calibri" w:hAnsi="Calibri"/>
          <w:lang w:eastAsia="en-US"/>
        </w:rPr>
        <w:commentReference w:id="731"/>
      </w:r>
      <w:r w:rsidR="006866DB">
        <w:rPr>
          <w:rFonts w:eastAsia="Times New Roman" w:cs="Arial"/>
          <w:color w:val="222222"/>
          <w:sz w:val="20"/>
          <w:szCs w:val="20"/>
          <w:lang w:eastAsia="en-GB"/>
        </w:rPr>
        <w:br/>
      </w:r>
      <w:del w:id="734" w:author="Shu" w:date="2017-03-19T16:17:00Z">
        <w:r w:rsidR="00346A7A" w:rsidRPr="00AD5376" w:rsidDel="00CA35B4">
          <w:rPr>
            <w:rFonts w:eastAsia="Times New Roman" w:cs="Arial"/>
            <w:color w:val="222222"/>
            <w:sz w:val="20"/>
            <w:szCs w:val="20"/>
            <w:lang w:eastAsia="en-GB"/>
          </w:rPr>
          <w:delText>In our case study the difference method was shown to greatly outperform independent sampling in producing very similar distributions to those which could be produced using the IPD itself, for the following variables: estimates of the expected value of the higher parameter,</w:delText>
        </w:r>
      </w:del>
      <m:oMath>
        <m:r>
          <w:ins w:id="735" w:author="Matt" w:date="2017-03-01T10:58:00Z">
            <w:del w:id="736" w:author="Shu" w:date="2017-03-19T16:17:00Z">
              <w:rPr>
                <w:rFonts w:ascii="Cambria Math" w:eastAsia="Calibri" w:hAnsi="Cambria Math" w:cs="Arial"/>
                <w:sz w:val="20"/>
                <w:szCs w:val="20"/>
                <w:lang w:eastAsia="en-US"/>
              </w:rPr>
              <m:t xml:space="preserve"> X</m:t>
            </w:del>
          </w:ins>
        </m:r>
      </m:oMath>
      <w:ins w:id="737" w:author="Matt" w:date="2017-03-01T10:59:00Z">
        <w:del w:id="738" w:author="Shu" w:date="2017-03-19T16:17:00Z">
          <w:r w:rsidR="00E67FF0" w:rsidDel="00CA35B4">
            <w:rPr>
              <w:rFonts w:eastAsia="Times New Roman" w:cs="Arial"/>
              <w:sz w:val="20"/>
              <w:szCs w:val="20"/>
              <w:lang w:eastAsia="en-US"/>
            </w:rPr>
            <w:delText>;</w:delText>
          </w:r>
        </w:del>
      </w:ins>
      <w:del w:id="739" w:author="Shu" w:date="2017-03-19T16:17:00Z">
        <w:r w:rsidR="00346A7A" w:rsidRPr="00AD5376" w:rsidDel="00CA35B4">
          <w:rPr>
            <w:rFonts w:eastAsia="Times New Roman" w:cs="Arial"/>
            <w:color w:val="222222"/>
            <w:sz w:val="20"/>
            <w:szCs w:val="20"/>
            <w:lang w:eastAsia="en-GB"/>
          </w:rPr>
          <w:delText xml:space="preserve"> estimates of the expected value of </w:delText>
        </w:r>
      </w:del>
      <m:oMath>
        <m:r>
          <w:ins w:id="740" w:author="Matt" w:date="2017-03-01T10:58:00Z">
            <w:del w:id="741" w:author="Shu" w:date="2017-03-19T16:17:00Z">
              <w:rPr>
                <w:rFonts w:ascii="Cambria Math" w:eastAsia="DengXian" w:hAnsi="Cambria Math" w:cs="Arial"/>
                <w:sz w:val="20"/>
                <w:szCs w:val="20"/>
                <w:lang w:eastAsia="en-US"/>
              </w:rPr>
              <m:t>Y</m:t>
            </w:del>
          </w:ins>
        </m:r>
        <m:r>
          <w:ins w:id="742" w:author="Matt" w:date="2017-03-01T10:59:00Z">
            <w:del w:id="743" w:author="Shu" w:date="2017-03-19T16:17:00Z">
              <w:rPr>
                <w:rFonts w:ascii="Cambria Math" w:eastAsia="DengXian" w:hAnsi="Cambria Math" w:cs="Arial"/>
                <w:sz w:val="20"/>
                <w:szCs w:val="20"/>
                <w:lang w:eastAsia="en-US"/>
              </w:rPr>
              <m:t>;</m:t>
            </w:del>
          </w:ins>
        </m:r>
      </m:oMath>
      <w:del w:id="744" w:author="Shu" w:date="2017-03-19T16:17:00Z">
        <w:r w:rsidR="00346A7A" w:rsidRPr="00AD5376" w:rsidDel="00CA35B4">
          <w:rPr>
            <w:rFonts w:eastAsia="Times New Roman" w:cs="Arial"/>
            <w:color w:val="222222"/>
            <w:sz w:val="20"/>
            <w:szCs w:val="20"/>
            <w:lang w:eastAsia="en-GB"/>
          </w:rPr>
          <w:delText>the lower parameter,</w:delText>
        </w:r>
      </w:del>
      <w:ins w:id="745" w:author="Matt" w:date="2017-03-01T10:59:00Z">
        <w:del w:id="746" w:author="Shu" w:date="2017-03-19T16:17:00Z">
          <w:r w:rsidR="00E67FF0" w:rsidDel="00CA35B4">
            <w:rPr>
              <w:rFonts w:eastAsia="Times New Roman" w:cs="Arial"/>
              <w:color w:val="222222"/>
              <w:sz w:val="20"/>
              <w:szCs w:val="20"/>
              <w:lang w:eastAsia="en-GB"/>
            </w:rPr>
            <w:delText xml:space="preserve"> and</w:delText>
          </w:r>
        </w:del>
      </w:ins>
      <w:del w:id="747" w:author="Shu" w:date="2017-03-19T16:17:00Z">
        <w:r w:rsidR="00346A7A" w:rsidRPr="00AD5376" w:rsidDel="00CA35B4">
          <w:rPr>
            <w:rFonts w:eastAsia="Times New Roman" w:cs="Arial"/>
            <w:color w:val="222222"/>
            <w:sz w:val="20"/>
            <w:szCs w:val="20"/>
            <w:lang w:eastAsia="en-GB"/>
          </w:rPr>
          <w:delText xml:space="preserve"> estimates of the expected value of </w:delText>
        </w:r>
      </w:del>
      <m:oMath>
        <m:r>
          <w:ins w:id="748" w:author="Matt" w:date="2017-03-01T10:58:00Z">
            <w:del w:id="749" w:author="Shu" w:date="2017-03-19T16:17:00Z">
              <w:rPr>
                <w:rFonts w:ascii="Cambria Math" w:eastAsia="Calibri" w:hAnsi="Cambria Math" w:cs="Arial"/>
                <w:sz w:val="20"/>
                <w:szCs w:val="20"/>
                <w:lang w:eastAsia="en-US"/>
              </w:rPr>
              <m:t>X</m:t>
            </w:del>
          </w:ins>
        </m:r>
      </m:oMath>
      <w:ins w:id="750" w:author="Matt" w:date="2017-03-01T10:58:00Z">
        <w:del w:id="751" w:author="Shu" w:date="2017-03-19T16:17:00Z">
          <w:r w:rsidR="00E67FF0" w:rsidRPr="00AD5376" w:rsidDel="00CA35B4">
            <w:rPr>
              <w:rFonts w:eastAsia="Times New Roman" w:cs="Arial"/>
              <w:color w:val="222222"/>
              <w:sz w:val="20"/>
              <w:szCs w:val="20"/>
              <w:lang w:eastAsia="en-GB"/>
            </w:rPr>
            <w:delText xml:space="preserve"> </w:delText>
          </w:r>
        </w:del>
      </w:ins>
      <w:del w:id="752" w:author="Shu" w:date="2017-03-19T16:17:00Z">
        <w:r w:rsidR="00346A7A" w:rsidRPr="00AD5376" w:rsidDel="00CA35B4">
          <w:rPr>
            <w:rFonts w:eastAsia="Times New Roman" w:cs="Arial"/>
            <w:color w:val="222222"/>
            <w:sz w:val="20"/>
            <w:szCs w:val="20"/>
            <w:lang w:eastAsia="en-GB"/>
          </w:rPr>
          <w:delText>paired differences between the higher and lower parameters</w:delText>
        </w:r>
      </w:del>
      <w:ins w:id="753" w:author="Matt" w:date="2017-03-01T10:59:00Z">
        <w:del w:id="754" w:author="Shu" w:date="2017-03-19T16:17:00Z">
          <w:r w:rsidR="00E67FF0" w:rsidDel="00CA35B4">
            <w:rPr>
              <w:rFonts w:eastAsia="Times New Roman" w:cs="Arial"/>
              <w:color w:val="222222"/>
              <w:sz w:val="20"/>
              <w:szCs w:val="20"/>
              <w:lang w:eastAsia="en-GB"/>
            </w:rPr>
            <w:delText xml:space="preserve">- </w:delText>
          </w:r>
          <m:oMath>
            <m:r>
              <w:rPr>
                <w:rFonts w:ascii="Cambria Math" w:eastAsia="DengXian" w:hAnsi="Cambria Math" w:cs="Arial"/>
                <w:sz w:val="20"/>
                <w:szCs w:val="20"/>
                <w:lang w:eastAsia="en-US"/>
              </w:rPr>
              <m:t>Y</m:t>
            </m:r>
          </m:oMath>
        </w:del>
      </w:ins>
      <w:del w:id="755" w:author="Shu" w:date="2017-03-19T16:17:00Z">
        <w:r w:rsidR="00346A7A" w:rsidRPr="00AD5376" w:rsidDel="00CA35B4">
          <w:rPr>
            <w:rFonts w:eastAsia="Times New Roman" w:cs="Arial"/>
            <w:color w:val="222222"/>
            <w:sz w:val="20"/>
            <w:szCs w:val="20"/>
            <w:lang w:eastAsia="en-GB"/>
          </w:rPr>
          <w:delText xml:space="preserve">. </w:delText>
        </w:r>
      </w:del>
      <w:ins w:id="756" w:author="Matt" w:date="2017-03-01T14:17:00Z">
        <w:del w:id="757" w:author="Shu" w:date="2017-03-19T16:17:00Z">
          <w:r w:rsidR="004B4449" w:rsidDel="00CA35B4">
            <w:rPr>
              <w:rFonts w:eastAsia="Times New Roman" w:cs="Arial"/>
              <w:color w:val="222222"/>
              <w:sz w:val="20"/>
              <w:szCs w:val="20"/>
              <w:lang w:eastAsia="en-GB"/>
            </w:rPr>
            <w:delText xml:space="preserve">As such, the DM </w:delText>
          </w:r>
        </w:del>
      </w:ins>
      <w:ins w:id="758" w:author="Matt" w:date="2017-03-01T14:18:00Z">
        <w:del w:id="759" w:author="Shu" w:date="2017-03-19T16:17:00Z">
          <w:r w:rsidR="004B4449" w:rsidDel="00CA35B4">
            <w:rPr>
              <w:rFonts w:eastAsia="Times New Roman" w:cs="Arial"/>
              <w:color w:val="222222"/>
              <w:sz w:val="20"/>
              <w:szCs w:val="20"/>
              <w:lang w:eastAsia="en-GB"/>
            </w:rPr>
            <w:delText>satisfies the criteria for clinical and statistical validity outlined in the introduction.</w:delText>
          </w:r>
          <w:r w:rsidR="004B4449" w:rsidDel="00CA35B4">
            <w:rPr>
              <w:rFonts w:eastAsia="Times New Roman" w:cs="Arial"/>
              <w:color w:val="222222"/>
              <w:sz w:val="20"/>
              <w:szCs w:val="20"/>
              <w:lang w:eastAsia="en-GB"/>
            </w:rPr>
            <w:br/>
          </w:r>
        </w:del>
      </w:ins>
      <w:del w:id="760" w:author="Shu" w:date="2017-03-19T16:17:00Z">
        <w:r w:rsidR="00346A7A" w:rsidRPr="00AD5376" w:rsidDel="00CA35B4">
          <w:rPr>
            <w:rFonts w:eastAsia="Times New Roman" w:cs="Arial"/>
            <w:color w:val="222222"/>
            <w:sz w:val="20"/>
            <w:szCs w:val="20"/>
            <w:lang w:eastAsia="en-GB"/>
          </w:rPr>
          <w:delText>Figure 1B compares the joint estimates of the higher and upper parameter from independent sampling with those produced using DM, compared with bootstrapped estimates based on the IPD. This shows independent sampling to produce a qualitatively different pattern of joint estimates</w:delText>
        </w:r>
        <w:r w:rsidR="00054A5E" w:rsidDel="00CA35B4">
          <w:rPr>
            <w:rFonts w:eastAsia="Times New Roman" w:cs="Arial"/>
            <w:color w:val="222222"/>
            <w:sz w:val="20"/>
            <w:szCs w:val="20"/>
            <w:lang w:eastAsia="en-GB"/>
          </w:rPr>
          <w:delText>.</w:delText>
        </w:r>
        <w:r w:rsidR="00346A7A" w:rsidRPr="00AD5376" w:rsidDel="00CA35B4">
          <w:rPr>
            <w:rFonts w:eastAsia="Times New Roman" w:cs="Arial"/>
            <w:color w:val="222222"/>
            <w:sz w:val="20"/>
            <w:szCs w:val="20"/>
            <w:lang w:eastAsia="en-GB"/>
          </w:rPr>
          <w:delText xml:space="preserve"> Figure</w:delText>
        </w:r>
        <w:r w:rsidR="00054A5E" w:rsidDel="00CA35B4">
          <w:rPr>
            <w:rFonts w:eastAsia="Times New Roman" w:cs="Arial"/>
            <w:color w:val="222222"/>
            <w:sz w:val="20"/>
            <w:szCs w:val="20"/>
            <w:lang w:eastAsia="en-GB"/>
          </w:rPr>
          <w:delText>s</w:delText>
        </w:r>
        <w:r w:rsidR="00346A7A" w:rsidRPr="00AD5376" w:rsidDel="00CA35B4">
          <w:rPr>
            <w:rFonts w:eastAsia="Times New Roman" w:cs="Arial"/>
            <w:color w:val="222222"/>
            <w:sz w:val="20"/>
            <w:szCs w:val="20"/>
            <w:lang w:eastAsia="en-GB"/>
          </w:rPr>
          <w:delText xml:space="preserve"> 1C</w:delText>
        </w:r>
        <w:r w:rsidR="00054A5E" w:rsidDel="00CA35B4">
          <w:rPr>
            <w:rFonts w:eastAsia="Times New Roman" w:cs="Arial"/>
            <w:color w:val="222222"/>
            <w:sz w:val="20"/>
            <w:szCs w:val="20"/>
            <w:lang w:eastAsia="en-GB"/>
          </w:rPr>
          <w:delText xml:space="preserve"> </w:delText>
        </w:r>
        <w:r w:rsidR="00346A7A" w:rsidRPr="00AD5376" w:rsidDel="00CA35B4">
          <w:rPr>
            <w:rFonts w:eastAsia="Times New Roman" w:cs="Arial"/>
            <w:color w:val="222222"/>
            <w:sz w:val="20"/>
            <w:szCs w:val="20"/>
            <w:lang w:eastAsia="en-GB"/>
          </w:rPr>
          <w:delText xml:space="preserve">shows density plots of paired estimates for these three approaches, where </w:delText>
        </w:r>
        <w:r w:rsidR="0055481D" w:rsidDel="00CA35B4">
          <w:rPr>
            <w:rFonts w:eastAsia="Times New Roman" w:cs="Arial"/>
            <w:color w:val="222222"/>
            <w:sz w:val="20"/>
            <w:szCs w:val="20"/>
            <w:lang w:eastAsia="en-GB"/>
          </w:rPr>
          <w:delText>it is</w:delText>
        </w:r>
        <w:r w:rsidR="00346A7A" w:rsidRPr="00AD5376" w:rsidDel="00CA35B4">
          <w:rPr>
            <w:rFonts w:eastAsia="Times New Roman" w:cs="Arial"/>
            <w:color w:val="222222"/>
            <w:sz w:val="20"/>
            <w:szCs w:val="20"/>
            <w:lang w:eastAsia="en-GB"/>
          </w:rPr>
          <w:delText xml:space="preserve"> shown </w:delText>
        </w:r>
        <w:r w:rsidR="0055481D" w:rsidDel="00CA35B4">
          <w:rPr>
            <w:rFonts w:eastAsia="Times New Roman" w:cs="Arial"/>
            <w:color w:val="222222"/>
            <w:sz w:val="20"/>
            <w:szCs w:val="20"/>
            <w:lang w:eastAsia="en-GB"/>
          </w:rPr>
          <w:delText>that</w:delText>
        </w:r>
        <w:r w:rsidR="00346A7A" w:rsidRPr="00AD5376" w:rsidDel="00CA35B4">
          <w:rPr>
            <w:rFonts w:eastAsia="Times New Roman" w:cs="Arial"/>
            <w:color w:val="222222"/>
            <w:sz w:val="20"/>
            <w:szCs w:val="20"/>
            <w:lang w:eastAsia="en-GB"/>
          </w:rPr>
          <w:delText xml:space="preserve"> independent sampling </w:delText>
        </w:r>
        <w:r w:rsidR="0055481D" w:rsidDel="00CA35B4">
          <w:rPr>
            <w:rFonts w:eastAsia="Times New Roman" w:cs="Arial"/>
            <w:color w:val="222222"/>
            <w:sz w:val="20"/>
            <w:szCs w:val="20"/>
            <w:lang w:eastAsia="en-GB"/>
          </w:rPr>
          <w:delText xml:space="preserve">produces values where </w:delText>
        </w:r>
        <m:oMath>
          <m:r>
            <w:rPr>
              <w:rFonts w:ascii="Cambria Math" w:eastAsia="Calibri" w:hAnsi="Cambria Math" w:cs="Arial"/>
              <w:sz w:val="20"/>
              <w:szCs w:val="20"/>
              <w:lang w:eastAsia="en-US"/>
            </w:rPr>
            <m:t>X</m:t>
          </m:r>
        </m:oMath>
        <w:r w:rsidR="0055481D" w:rsidRPr="00AD5376" w:rsidDel="00CA35B4">
          <w:rPr>
            <w:rFonts w:eastAsia="DengXian" w:cs="Arial"/>
            <w:sz w:val="20"/>
            <w:szCs w:val="20"/>
            <w:lang w:eastAsia="en-US"/>
          </w:rPr>
          <w:delText xml:space="preserve"> </w:delText>
        </w:r>
        <w:r w:rsidR="0055481D" w:rsidDel="00CA35B4">
          <w:rPr>
            <w:rFonts w:eastAsia="DengXian" w:cs="Arial"/>
            <w:sz w:val="20"/>
            <w:szCs w:val="20"/>
            <w:lang w:eastAsia="en-US"/>
          </w:rPr>
          <w:delText>&gt;</w:delText>
        </w:r>
        <w:r w:rsidR="0055481D" w:rsidRPr="00AD5376" w:rsidDel="00CA35B4">
          <w:rPr>
            <w:rFonts w:eastAsia="DengXian" w:cs="Arial"/>
            <w:sz w:val="20"/>
            <w:szCs w:val="20"/>
            <w:lang w:eastAsia="en-US"/>
          </w:rPr>
          <w:delText xml:space="preserve"> </w:delText>
        </w:r>
        <m:oMath>
          <m:r>
            <w:rPr>
              <w:rFonts w:ascii="Cambria Math" w:eastAsia="DengXian" w:hAnsi="Cambria Math" w:cs="Arial"/>
              <w:sz w:val="20"/>
              <w:szCs w:val="20"/>
              <w:lang w:eastAsia="en-US"/>
            </w:rPr>
            <m:t>Y</m:t>
          </m:r>
        </m:oMath>
        <w:r w:rsidR="00054A5E" w:rsidDel="00CA35B4">
          <w:rPr>
            <w:rFonts w:eastAsia="Times New Roman" w:cs="Arial"/>
            <w:color w:val="222222"/>
            <w:sz w:val="20"/>
            <w:szCs w:val="20"/>
            <w:lang w:eastAsia="en-GB"/>
          </w:rPr>
          <w:delText>; this is also exhibit</w:delText>
        </w:r>
      </w:del>
      <w:ins w:id="761" w:author="Matt" w:date="2017-03-01T11:00:00Z">
        <w:del w:id="762" w:author="Shu" w:date="2017-03-19T16:17:00Z">
          <w:r w:rsidR="00131880" w:rsidDel="00CA35B4">
            <w:rPr>
              <w:rFonts w:eastAsia="Times New Roman" w:cs="Arial"/>
              <w:color w:val="222222"/>
              <w:sz w:val="20"/>
              <w:szCs w:val="20"/>
              <w:lang w:eastAsia="en-GB"/>
            </w:rPr>
            <w:delText>ed</w:delText>
          </w:r>
        </w:del>
      </w:ins>
      <w:del w:id="763" w:author="Shu" w:date="2017-03-19T16:17:00Z">
        <w:r w:rsidR="00054A5E" w:rsidDel="00CA35B4">
          <w:rPr>
            <w:rFonts w:eastAsia="Times New Roman" w:cs="Arial"/>
            <w:color w:val="222222"/>
            <w:sz w:val="20"/>
            <w:szCs w:val="20"/>
            <w:lang w:eastAsia="en-GB"/>
          </w:rPr>
          <w:delText xml:space="preserve"> in Figure 1B.</w:delText>
        </w:r>
        <w:r w:rsidR="00377700" w:rsidDel="00CA35B4">
          <w:rPr>
            <w:rFonts w:eastAsia="Times New Roman" w:cs="Arial"/>
            <w:color w:val="222222"/>
            <w:sz w:val="20"/>
            <w:szCs w:val="20"/>
            <w:lang w:eastAsia="en-GB"/>
          </w:rPr>
          <w:br/>
        </w:r>
        <w:r w:rsidR="00346A7A" w:rsidRPr="00AD5376" w:rsidDel="00CA35B4">
          <w:rPr>
            <w:rFonts w:eastAsia="Times New Roman" w:cs="Arial"/>
            <w:color w:val="222222"/>
            <w:sz w:val="20"/>
            <w:szCs w:val="20"/>
            <w:lang w:eastAsia="en-GB"/>
          </w:rPr>
          <w:delText xml:space="preserve"> </w:delText>
        </w:r>
        <w:r w:rsidR="006866DB" w:rsidDel="00CA35B4">
          <w:rPr>
            <w:rFonts w:eastAsia="Times New Roman" w:cs="Arial"/>
            <w:color w:val="222222"/>
            <w:sz w:val="20"/>
            <w:szCs w:val="20"/>
            <w:lang w:eastAsia="en-GB"/>
          </w:rPr>
          <w:br/>
        </w:r>
        <w:r w:rsidR="00700586" w:rsidDel="00CA35B4">
          <w:rPr>
            <w:rFonts w:eastAsia="Times New Roman" w:cs="Arial"/>
            <w:color w:val="222222"/>
            <w:sz w:val="20"/>
            <w:szCs w:val="20"/>
            <w:lang w:eastAsia="en-GB"/>
          </w:rPr>
          <w:delText>Finally, F</w:delText>
        </w:r>
        <w:r w:rsidR="00346A7A" w:rsidRPr="00AD5376" w:rsidDel="00CA35B4">
          <w:rPr>
            <w:rFonts w:eastAsia="Times New Roman" w:cs="Arial"/>
            <w:color w:val="222222"/>
            <w:sz w:val="20"/>
            <w:szCs w:val="20"/>
            <w:lang w:eastAsia="en-GB"/>
          </w:rPr>
          <w:delText xml:space="preserve">igure 1D summarises the level of difference between the DM and the IPD-derived estimates, and the independent sampling and IPD-based estimates, through calculation of </w:delText>
        </w:r>
        <w:r w:rsidR="00700586" w:rsidDel="00CA35B4">
          <w:rPr>
            <w:rFonts w:eastAsia="Times New Roman" w:cs="Arial"/>
            <w:color w:val="222222"/>
            <w:sz w:val="20"/>
            <w:szCs w:val="20"/>
            <w:lang w:eastAsia="en-GB"/>
          </w:rPr>
          <w:delText xml:space="preserve">the relevant </w:delText>
        </w:r>
        <w:r w:rsidR="00346A7A" w:rsidRPr="00AD5376" w:rsidDel="00CA35B4">
          <w:rPr>
            <w:rFonts w:eastAsia="Times New Roman" w:cs="Arial"/>
            <w:color w:val="222222"/>
            <w:sz w:val="20"/>
            <w:szCs w:val="20"/>
            <w:lang w:eastAsia="en-GB"/>
          </w:rPr>
          <w:delText xml:space="preserve">root mean squared (RMS) error. The RMS error in the paired differences is estimated to be almost 28 times higher using the independent sampling than the DM, and the RMS error for </w:delText>
        </w:r>
        <m:oMath>
          <m:r>
            <w:rPr>
              <w:rFonts w:ascii="Cambria Math" w:eastAsia="DengXian" w:hAnsi="Cambria Math" w:cs="Arial"/>
              <w:sz w:val="20"/>
              <w:szCs w:val="20"/>
              <w:lang w:eastAsia="en-US"/>
            </w:rPr>
            <m:t>X</m:t>
          </m:r>
        </m:oMath>
        <w:r w:rsidR="00700586" w:rsidRPr="00AD5376" w:rsidDel="00CA35B4">
          <w:rPr>
            <w:rFonts w:eastAsia="Times New Roman" w:cs="Arial"/>
            <w:color w:val="222222"/>
            <w:sz w:val="20"/>
            <w:szCs w:val="20"/>
            <w:lang w:eastAsia="en-GB"/>
          </w:rPr>
          <w:delText xml:space="preserve"> </w:delText>
        </w:r>
        <w:r w:rsidR="00700586" w:rsidDel="00CA35B4">
          <w:rPr>
            <w:rFonts w:eastAsia="Times New Roman" w:cs="Arial"/>
            <w:color w:val="222222"/>
            <w:sz w:val="20"/>
            <w:szCs w:val="20"/>
            <w:lang w:eastAsia="en-GB"/>
          </w:rPr>
          <w:delText xml:space="preserve">and </w:delText>
        </w:r>
        <m:oMath>
          <m:r>
            <w:rPr>
              <w:rFonts w:ascii="Cambria Math" w:eastAsia="DengXian" w:hAnsi="Cambria Math" w:cs="Arial"/>
              <w:sz w:val="20"/>
              <w:szCs w:val="20"/>
              <w:lang w:eastAsia="en-US"/>
            </w:rPr>
            <m:t>Y</m:t>
          </m:r>
        </m:oMath>
        <w:r w:rsidR="00700586" w:rsidRPr="00AD5376" w:rsidDel="00CA35B4">
          <w:rPr>
            <w:rFonts w:eastAsia="Times New Roman" w:cs="Arial"/>
            <w:color w:val="222222"/>
            <w:sz w:val="20"/>
            <w:szCs w:val="20"/>
            <w:lang w:eastAsia="en-GB"/>
          </w:rPr>
          <w:delText xml:space="preserve"> </w:delText>
        </w:r>
        <w:r w:rsidR="00346A7A" w:rsidRPr="00AD5376" w:rsidDel="00CA35B4">
          <w:rPr>
            <w:rFonts w:eastAsia="Times New Roman" w:cs="Arial"/>
            <w:color w:val="222222"/>
            <w:sz w:val="20"/>
            <w:szCs w:val="20"/>
            <w:lang w:eastAsia="en-GB"/>
          </w:rPr>
          <w:delText>are around a third higher for independent sampling than for DM.</w:delText>
        </w:r>
        <w:r w:rsidR="006866DB" w:rsidDel="00CA35B4">
          <w:rPr>
            <w:rFonts w:eastAsia="Times New Roman" w:cs="Arial"/>
            <w:color w:val="222222"/>
            <w:sz w:val="20"/>
            <w:szCs w:val="20"/>
            <w:lang w:eastAsia="en-GB"/>
          </w:rPr>
          <w:br/>
        </w:r>
        <w:r w:rsidR="006866DB" w:rsidDel="00CA35B4">
          <w:rPr>
            <w:rFonts w:eastAsia="Times New Roman" w:cs="Arial"/>
            <w:color w:val="222222"/>
            <w:sz w:val="20"/>
            <w:szCs w:val="20"/>
            <w:lang w:eastAsia="en-GB"/>
          </w:rPr>
          <w:br/>
        </w:r>
        <w:r w:rsidR="00346A7A" w:rsidRPr="00AD5376" w:rsidDel="00CA35B4">
          <w:rPr>
            <w:rFonts w:eastAsia="Calibri" w:cs="Arial"/>
            <w:noProof/>
            <w:sz w:val="20"/>
            <w:szCs w:val="20"/>
            <w:lang w:eastAsia="en-GB"/>
            <w:rPrChange w:id="764">
              <w:rPr>
                <w:noProof/>
                <w:lang w:eastAsia="en-GB"/>
              </w:rPr>
            </w:rPrChange>
          </w:rPr>
          <w:drawing>
            <wp:inline distT="0" distB="0" distL="0" distR="0" wp14:anchorId="5D71A5B5" wp14:editId="6BEF08B6">
              <wp:extent cx="35147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ief_report_fig_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14725" cy="3514725"/>
                      </a:xfrm>
                      <a:prstGeom prst="rect">
                        <a:avLst/>
                      </a:prstGeom>
                    </pic:spPr>
                  </pic:pic>
                </a:graphicData>
              </a:graphic>
            </wp:inline>
          </w:drawing>
        </w:r>
        <w:r w:rsidR="002D7866" w:rsidDel="00CA35B4">
          <w:rPr>
            <w:rFonts w:eastAsia="Times New Roman" w:cs="Arial"/>
            <w:color w:val="222222"/>
            <w:sz w:val="20"/>
            <w:szCs w:val="20"/>
            <w:lang w:eastAsia="en-GB"/>
          </w:rPr>
          <w:br/>
        </w:r>
        <w:r w:rsidR="00346A7A" w:rsidRPr="00AD5376" w:rsidDel="00CA35B4">
          <w:rPr>
            <w:rFonts w:eastAsia="Calibri" w:cs="Arial"/>
            <w:i/>
            <w:iCs/>
            <w:color w:val="44546A"/>
            <w:sz w:val="20"/>
            <w:szCs w:val="20"/>
            <w:lang w:eastAsia="en-US"/>
          </w:rPr>
          <w:delText>Figure 1a Scatterplot of hypothetical IPD. Figure 1b: Scatterplot of joint estimates of higher and lower parameter for bootstrapped, difference method and independent sampling methods. Figure 1c: estimates of paired differences using each method.  Figure 1d: RMS differences between joint parameter estimates using the independent sampling and the difference method approaches compared with IPD-based parameter estimates.</w:delText>
        </w:r>
        <w:r w:rsidR="006866DB" w:rsidDel="00CA35B4">
          <w:rPr>
            <w:rFonts w:eastAsia="Times New Roman" w:cs="Arial"/>
            <w:i/>
            <w:iCs/>
            <w:color w:val="222222"/>
            <w:sz w:val="20"/>
            <w:szCs w:val="20"/>
            <w:lang w:eastAsia="en-GB"/>
          </w:rPr>
          <w:br/>
        </w:r>
      </w:del>
    </w:p>
    <w:p w14:paraId="2B235757" w14:textId="0AA10783" w:rsidR="00F97621" w:rsidRPr="00F97621" w:rsidRDefault="00377700" w:rsidP="00346A7A">
      <w:pPr>
        <w:spacing w:after="160" w:line="360" w:lineRule="auto"/>
        <w:rPr>
          <w:ins w:id="765" w:author="Shu" w:date="2017-03-19T16:36:00Z"/>
          <w:rFonts w:eastAsia="Times New Roman" w:cs="Arial"/>
          <w:color w:val="222222"/>
          <w:sz w:val="20"/>
          <w:szCs w:val="20"/>
          <w:lang w:eastAsia="en-GB"/>
        </w:rPr>
      </w:pPr>
      <w:r>
        <w:rPr>
          <w:rFonts w:eastAsia="Times New Roman" w:cs="Arial"/>
          <w:color w:val="222222"/>
          <w:sz w:val="20"/>
          <w:szCs w:val="20"/>
          <w:lang w:eastAsia="en-GB"/>
        </w:rPr>
        <w:br/>
      </w:r>
      <w:r w:rsidR="00346A7A" w:rsidRPr="00AD5376">
        <w:rPr>
          <w:rFonts w:eastAsia="Times New Roman" w:cs="Arial"/>
          <w:color w:val="222222"/>
          <w:sz w:val="20"/>
          <w:szCs w:val="20"/>
          <w:lang w:eastAsia="en-GB"/>
        </w:rPr>
        <w:t>Discussion</w:t>
      </w:r>
      <w:r>
        <w:rPr>
          <w:rFonts w:eastAsia="Times New Roman" w:cs="Arial"/>
          <w:color w:val="222222"/>
          <w:sz w:val="20"/>
          <w:szCs w:val="20"/>
          <w:lang w:eastAsia="en-GB"/>
        </w:rPr>
        <w:br/>
      </w:r>
      <w:r w:rsidR="002D7866">
        <w:rPr>
          <w:rFonts w:eastAsia="Times New Roman" w:cs="Arial"/>
          <w:color w:val="222222"/>
          <w:sz w:val="20"/>
          <w:szCs w:val="20"/>
          <w:lang w:eastAsia="en-GB"/>
        </w:rPr>
        <w:br/>
      </w:r>
      <w:r w:rsidR="00346A7A" w:rsidRPr="00AD5376">
        <w:rPr>
          <w:rFonts w:eastAsia="Calibri" w:cs="Arial"/>
          <w:sz w:val="20"/>
          <w:szCs w:val="20"/>
          <w:lang w:eastAsia="en-US"/>
        </w:rPr>
        <w:t xml:space="preserve">Failure to account for </w:t>
      </w:r>
      <w:r w:rsidR="00C06DA0">
        <w:rPr>
          <w:rFonts w:eastAsia="Calibri" w:cs="Arial"/>
          <w:sz w:val="20"/>
          <w:szCs w:val="20"/>
          <w:lang w:eastAsia="en-US"/>
        </w:rPr>
        <w:t>constraints between</w:t>
      </w:r>
      <w:r w:rsidR="00346A7A" w:rsidRPr="00AD5376">
        <w:rPr>
          <w:rFonts w:eastAsia="Calibri" w:cs="Arial"/>
          <w:sz w:val="20"/>
          <w:szCs w:val="20"/>
          <w:lang w:eastAsia="en-US"/>
        </w:rPr>
        <w:t xml:space="preserve"> parameter values may result in PSA </w:t>
      </w:r>
      <w:r w:rsidR="00C06DA0">
        <w:rPr>
          <w:rFonts w:eastAsia="Calibri" w:cs="Arial"/>
          <w:sz w:val="20"/>
          <w:szCs w:val="20"/>
          <w:lang w:eastAsia="en-US"/>
        </w:rPr>
        <w:t xml:space="preserve">values </w:t>
      </w:r>
      <w:r w:rsidR="00346A7A" w:rsidRPr="00AD5376">
        <w:rPr>
          <w:rFonts w:eastAsia="Calibri" w:cs="Arial"/>
          <w:sz w:val="20"/>
          <w:szCs w:val="20"/>
          <w:lang w:eastAsia="en-US"/>
        </w:rPr>
        <w:t>that do not accurately characterise the uncertainty present in a decision problem</w:t>
      </w:r>
      <w:r w:rsidR="00C06DA0">
        <w:rPr>
          <w:rFonts w:eastAsia="Calibri" w:cs="Arial"/>
          <w:sz w:val="20"/>
          <w:szCs w:val="20"/>
          <w:lang w:eastAsia="en-US"/>
        </w:rPr>
        <w:t>.</w:t>
      </w:r>
      <w:r w:rsidR="00346A7A" w:rsidRPr="00AD5376">
        <w:rPr>
          <w:rFonts w:eastAsia="Calibri" w:cs="Arial"/>
          <w:sz w:val="20"/>
          <w:szCs w:val="20"/>
          <w:lang w:eastAsia="en-US"/>
        </w:rPr>
        <w:t xml:space="preserve"> </w:t>
      </w:r>
      <w:r w:rsidR="00C06DA0">
        <w:rPr>
          <w:rFonts w:eastAsia="Calibri" w:cs="Arial"/>
          <w:sz w:val="20"/>
          <w:szCs w:val="20"/>
          <w:lang w:eastAsia="en-US"/>
        </w:rPr>
        <w:t>This could result in</w:t>
      </w:r>
      <w:r w:rsidR="00346A7A" w:rsidRPr="00AD5376">
        <w:rPr>
          <w:rFonts w:eastAsia="Calibri" w:cs="Arial"/>
          <w:sz w:val="20"/>
          <w:szCs w:val="20"/>
          <w:lang w:eastAsia="en-US"/>
        </w:rPr>
        <w:t xml:space="preserve"> decisions made on the allocation of scarce health care resources </w:t>
      </w:r>
      <w:r w:rsidR="00C06DA0">
        <w:rPr>
          <w:rFonts w:eastAsia="Calibri" w:cs="Arial"/>
          <w:sz w:val="20"/>
          <w:szCs w:val="20"/>
          <w:lang w:eastAsia="en-US"/>
        </w:rPr>
        <w:t>to</w:t>
      </w:r>
      <w:r w:rsidR="00346A7A" w:rsidRPr="00AD5376">
        <w:rPr>
          <w:rFonts w:eastAsia="Calibri" w:cs="Arial"/>
          <w:sz w:val="20"/>
          <w:szCs w:val="20"/>
          <w:lang w:eastAsia="en-US"/>
        </w:rPr>
        <w:t xml:space="preserve"> be sub-optimal</w:t>
      </w:r>
      <w:r w:rsidR="00700586">
        <w:rPr>
          <w:rFonts w:eastAsia="Calibri" w:cs="Arial"/>
          <w:sz w:val="20"/>
          <w:szCs w:val="20"/>
          <w:lang w:eastAsia="en-US"/>
        </w:rPr>
        <w:t>, although the direction of bias would depend on the specific model</w:t>
      </w:r>
      <w:r w:rsidR="00346A7A" w:rsidRPr="00AD5376">
        <w:rPr>
          <w:rFonts w:eastAsia="Calibri" w:cs="Arial"/>
          <w:sz w:val="20"/>
          <w:szCs w:val="20"/>
          <w:lang w:eastAsia="en-US"/>
        </w:rPr>
        <w:t>. Other outputs and analys</w:t>
      </w:r>
      <w:r w:rsidR="00700586">
        <w:rPr>
          <w:rFonts w:eastAsia="Calibri" w:cs="Arial"/>
          <w:sz w:val="20"/>
          <w:szCs w:val="20"/>
          <w:lang w:eastAsia="en-US"/>
        </w:rPr>
        <w:t>es that are reliant on the PSA,</w:t>
      </w:r>
      <w:r w:rsidR="00346A7A" w:rsidRPr="00AD5376">
        <w:rPr>
          <w:rFonts w:eastAsia="Calibri" w:cs="Arial"/>
          <w:sz w:val="20"/>
          <w:szCs w:val="20"/>
          <w:lang w:eastAsia="en-US"/>
        </w:rPr>
        <w:t xml:space="preserve"> such as cost effectiveness acceptability curves and frontiers, and value of information analyses</w:t>
      </w:r>
      <w:r w:rsidR="00700586">
        <w:rPr>
          <w:rFonts w:eastAsia="Calibri" w:cs="Arial"/>
          <w:sz w:val="20"/>
          <w:szCs w:val="20"/>
          <w:lang w:eastAsia="en-US"/>
        </w:rPr>
        <w:t>,</w:t>
      </w:r>
      <w:r w:rsidR="00346A7A" w:rsidRPr="00AD5376">
        <w:rPr>
          <w:rFonts w:eastAsia="Calibri" w:cs="Arial"/>
          <w:sz w:val="20"/>
          <w:szCs w:val="20"/>
          <w:lang w:eastAsia="en-US"/>
        </w:rPr>
        <w:t xml:space="preserve"> are likely to also be flawed if </w:t>
      </w:r>
      <w:r w:rsidR="00FD6D45">
        <w:rPr>
          <w:rFonts w:eastAsia="Calibri" w:cs="Arial"/>
          <w:sz w:val="20"/>
          <w:szCs w:val="20"/>
          <w:lang w:eastAsia="en-US"/>
        </w:rPr>
        <w:t>the constraint that</w:t>
      </w:r>
      <w:ins w:id="766" w:author="Shu" w:date="2017-03-19T16:27:00Z">
        <w:r w:rsidR="00DD7E5E">
          <w:rPr>
            <w:rFonts w:eastAsia="Calibri" w:cs="Arial"/>
            <w:sz w:val="20"/>
            <w:szCs w:val="20"/>
            <w:lang w:eastAsia="en-US"/>
          </w:rPr>
          <w:t xml:space="preserve"> the value of one variable is </w:t>
        </w:r>
      </w:ins>
      <w:ins w:id="767" w:author="Shu" w:date="2017-03-19T16:40:00Z">
        <w:r w:rsidR="00AC3BD1">
          <w:rPr>
            <w:rFonts w:eastAsia="Calibri" w:cs="Arial"/>
            <w:sz w:val="20"/>
            <w:szCs w:val="20"/>
            <w:lang w:eastAsia="en-US"/>
          </w:rPr>
          <w:t>bigger</w:t>
        </w:r>
      </w:ins>
      <w:ins w:id="768" w:author="Shu" w:date="2017-03-19T16:27:00Z">
        <w:r w:rsidR="00DD7E5E">
          <w:rPr>
            <w:rFonts w:eastAsia="Calibri" w:cs="Arial"/>
            <w:sz w:val="20"/>
            <w:szCs w:val="20"/>
            <w:lang w:eastAsia="en-US"/>
          </w:rPr>
          <w:t xml:space="preserve"> than another </w:t>
        </w:r>
      </w:ins>
      <w:del w:id="769" w:author="Shu" w:date="2017-03-19T16:27:00Z">
        <w:r w:rsidR="00FD6D45" w:rsidDel="00DD7E5E">
          <w:rPr>
            <w:rFonts w:eastAsia="Calibri" w:cs="Arial"/>
            <w:sz w:val="20"/>
            <w:szCs w:val="20"/>
            <w:lang w:eastAsia="en-US"/>
          </w:rPr>
          <w:delText xml:space="preserve"> </w:delText>
        </w:r>
        <m:oMath>
          <m:r>
            <w:rPr>
              <w:rFonts w:ascii="Cambria Math" w:eastAsia="Calibri" w:hAnsi="Cambria Math" w:cs="Arial"/>
              <w:sz w:val="20"/>
              <w:szCs w:val="20"/>
              <w:lang w:eastAsia="en-US"/>
            </w:rPr>
            <m:t>X</m:t>
          </m:r>
        </m:oMath>
        <w:r w:rsidR="00FD6D45" w:rsidDel="00DD7E5E">
          <w:rPr>
            <w:rFonts w:eastAsia="DengXian" w:cs="Arial"/>
            <w:sz w:val="20"/>
            <w:szCs w:val="20"/>
            <w:lang w:eastAsia="en-US"/>
          </w:rPr>
          <w:delText xml:space="preserve"> is</w:delText>
        </w:r>
        <w:r w:rsidR="0055481D" w:rsidDel="00DD7E5E">
          <w:rPr>
            <w:rFonts w:eastAsia="DengXian" w:cs="Arial"/>
            <w:sz w:val="20"/>
            <w:szCs w:val="20"/>
            <w:lang w:eastAsia="en-US"/>
          </w:rPr>
          <w:delText xml:space="preserve"> less </w:delText>
        </w:r>
        <w:r w:rsidR="00FD6D45" w:rsidDel="00DD7E5E">
          <w:rPr>
            <w:rFonts w:eastAsia="DengXian" w:cs="Arial"/>
            <w:sz w:val="20"/>
            <w:szCs w:val="20"/>
            <w:lang w:eastAsia="en-US"/>
          </w:rPr>
          <w:delText>than</w:delText>
        </w:r>
        <w:r w:rsidR="00FD6D45" w:rsidRPr="00AD5376" w:rsidDel="00DD7E5E">
          <w:rPr>
            <w:rFonts w:eastAsia="DengXian" w:cs="Arial"/>
            <w:sz w:val="20"/>
            <w:szCs w:val="20"/>
            <w:lang w:eastAsia="en-US"/>
          </w:rPr>
          <w:delText xml:space="preserve"> </w:delText>
        </w:r>
        <m:oMath>
          <m:r>
            <w:rPr>
              <w:rFonts w:ascii="Cambria Math" w:eastAsia="DengXian" w:hAnsi="Cambria Math" w:cs="Arial"/>
              <w:sz w:val="20"/>
              <w:szCs w:val="20"/>
              <w:lang w:eastAsia="en-US"/>
            </w:rPr>
            <m:t>Y</m:t>
          </m:r>
        </m:oMath>
        <w:r w:rsidR="00346A7A" w:rsidRPr="00AD5376" w:rsidDel="00DD7E5E">
          <w:rPr>
            <w:rFonts w:eastAsia="Calibri" w:cs="Arial"/>
            <w:sz w:val="20"/>
            <w:szCs w:val="20"/>
            <w:lang w:eastAsia="en-US"/>
          </w:rPr>
          <w:delText xml:space="preserve"> </w:delText>
        </w:r>
      </w:del>
      <w:r w:rsidR="00FD6D45">
        <w:rPr>
          <w:rFonts w:eastAsia="Calibri" w:cs="Arial"/>
          <w:sz w:val="20"/>
          <w:szCs w:val="20"/>
          <w:lang w:eastAsia="en-US"/>
        </w:rPr>
        <w:t xml:space="preserve">is </w:t>
      </w:r>
      <w:r w:rsidR="00346A7A" w:rsidRPr="00AD5376">
        <w:rPr>
          <w:rFonts w:eastAsia="Calibri" w:cs="Arial"/>
          <w:sz w:val="20"/>
          <w:szCs w:val="20"/>
          <w:lang w:eastAsia="en-US"/>
        </w:rPr>
        <w:t xml:space="preserve">not accounted for appropriately. </w:t>
      </w:r>
      <w:ins w:id="770" w:author="Shu" w:date="2017-03-19T16:38:00Z">
        <w:r w:rsidR="002D28EB">
          <w:rPr>
            <w:rFonts w:eastAsia="Calibri" w:cs="Arial"/>
            <w:sz w:val="20"/>
            <w:szCs w:val="20"/>
            <w:lang w:eastAsia="en-US"/>
          </w:rPr>
          <w:br/>
          <w:t xml:space="preserve">Naïve sampling methods should not be used if it is believed that two target variables have the constraint that </w:t>
        </w:r>
      </w:ins>
      <w:ins w:id="771" w:author="Shu" w:date="2017-03-19T16:40:00Z">
        <w:r w:rsidR="00AC3BD1">
          <w:rPr>
            <w:rFonts w:eastAsia="Calibri" w:cs="Arial"/>
            <w:sz w:val="20"/>
            <w:szCs w:val="20"/>
            <w:lang w:eastAsia="en-US"/>
          </w:rPr>
          <w:t xml:space="preserve">value of one variable is bigger than another. In the case study we have shown that </w:t>
        </w:r>
      </w:ins>
      <w:ins w:id="772" w:author="Shu" w:date="2017-03-19T16:41:00Z">
        <w:r w:rsidR="00AC3BD1">
          <w:rPr>
            <w:rFonts w:eastAsia="Calibri" w:cs="Arial"/>
            <w:sz w:val="20"/>
            <w:szCs w:val="20"/>
            <w:lang w:eastAsia="en-US"/>
          </w:rPr>
          <w:t>t</w:t>
        </w:r>
      </w:ins>
      <w:ins w:id="773" w:author="Shu" w:date="2017-03-19T16:31:00Z">
        <w:r w:rsidR="002D28EB">
          <w:rPr>
            <w:rFonts w:eastAsia="Calibri" w:cs="Arial"/>
            <w:sz w:val="20"/>
            <w:szCs w:val="20"/>
            <w:lang w:eastAsia="en-US"/>
          </w:rPr>
          <w:t xml:space="preserve">he two naïve sampling approaches we used either lack of both </w:t>
        </w:r>
      </w:ins>
      <w:ins w:id="774" w:author="Shu" w:date="2017-03-19T16:32:00Z">
        <w:r w:rsidR="002D28EB">
          <w:rPr>
            <w:rFonts w:eastAsia="Calibri" w:cs="Arial"/>
            <w:sz w:val="20"/>
            <w:szCs w:val="20"/>
            <w:lang w:eastAsia="en-US"/>
          </w:rPr>
          <w:t>clinical</w:t>
        </w:r>
      </w:ins>
      <w:ins w:id="775" w:author="Shu" w:date="2017-03-19T16:31:00Z">
        <w:r w:rsidR="002D28EB">
          <w:rPr>
            <w:rFonts w:eastAsia="Calibri" w:cs="Arial"/>
            <w:sz w:val="20"/>
            <w:szCs w:val="20"/>
            <w:lang w:eastAsia="en-US"/>
          </w:rPr>
          <w:t xml:space="preserve"> </w:t>
        </w:r>
      </w:ins>
      <w:ins w:id="776" w:author="Shu" w:date="2017-03-19T16:32:00Z">
        <w:r w:rsidR="002D28EB">
          <w:rPr>
            <w:rFonts w:eastAsia="Calibri" w:cs="Arial"/>
            <w:sz w:val="20"/>
            <w:szCs w:val="20"/>
            <w:lang w:eastAsia="en-US"/>
          </w:rPr>
          <w:t>and statistical validity (the independent sampling) or lack of statistical validity (the sampling using the same random number generator). When the distribution of the two target variable</w:t>
        </w:r>
      </w:ins>
      <w:ins w:id="777" w:author="Shu" w:date="2017-03-19T20:41:00Z">
        <w:r w:rsidR="00037424">
          <w:rPr>
            <w:rFonts w:eastAsia="Calibri" w:cs="Arial"/>
            <w:sz w:val="20"/>
            <w:szCs w:val="20"/>
            <w:lang w:eastAsia="en-US"/>
          </w:rPr>
          <w:t>s</w:t>
        </w:r>
      </w:ins>
      <w:ins w:id="778" w:author="Shu" w:date="2017-03-19T16:32:00Z">
        <w:r w:rsidR="002D28EB">
          <w:rPr>
            <w:rFonts w:eastAsia="Calibri" w:cs="Arial"/>
            <w:sz w:val="20"/>
            <w:szCs w:val="20"/>
            <w:lang w:eastAsia="en-US"/>
          </w:rPr>
          <w:t xml:space="preserve"> do not overlap, the independent sampling approach may not </w:t>
        </w:r>
      </w:ins>
      <w:ins w:id="779" w:author="Shu" w:date="2017-03-19T16:34:00Z">
        <w:r w:rsidR="002D28EB">
          <w:rPr>
            <w:rFonts w:eastAsia="Calibri" w:cs="Arial"/>
            <w:sz w:val="20"/>
            <w:szCs w:val="20"/>
            <w:lang w:eastAsia="en-US"/>
          </w:rPr>
          <w:t>violate</w:t>
        </w:r>
      </w:ins>
      <w:ins w:id="780" w:author="Shu" w:date="2017-03-19T16:32:00Z">
        <w:r w:rsidR="002D28EB">
          <w:rPr>
            <w:rFonts w:eastAsia="Calibri" w:cs="Arial"/>
            <w:sz w:val="20"/>
            <w:szCs w:val="20"/>
            <w:lang w:eastAsia="en-US"/>
          </w:rPr>
          <w:t xml:space="preserve"> </w:t>
        </w:r>
      </w:ins>
      <w:ins w:id="781" w:author="Shu" w:date="2017-03-19T16:34:00Z">
        <w:r w:rsidR="002D28EB">
          <w:rPr>
            <w:rFonts w:eastAsia="Calibri" w:cs="Arial"/>
            <w:sz w:val="20"/>
            <w:szCs w:val="20"/>
            <w:lang w:eastAsia="en-US"/>
          </w:rPr>
          <w:t>clinical validity. Henc</w:t>
        </w:r>
        <w:r w:rsidR="00AC3BD1">
          <w:rPr>
            <w:rFonts w:eastAsia="Calibri" w:cs="Arial"/>
            <w:sz w:val="20"/>
            <w:szCs w:val="20"/>
            <w:lang w:eastAsia="en-US"/>
          </w:rPr>
          <w:t>e, the modeller needs to decide</w:t>
        </w:r>
        <w:r w:rsidR="002D28EB">
          <w:rPr>
            <w:rFonts w:eastAsia="Calibri" w:cs="Arial"/>
            <w:sz w:val="20"/>
            <w:szCs w:val="20"/>
            <w:lang w:eastAsia="en-US"/>
          </w:rPr>
          <w:t xml:space="preserve"> whether no correlation between the two target variables is more plau</w:t>
        </w:r>
        <w:r w:rsidR="00506CE6">
          <w:rPr>
            <w:rFonts w:eastAsia="Calibri" w:cs="Arial"/>
            <w:sz w:val="20"/>
            <w:szCs w:val="20"/>
            <w:lang w:eastAsia="en-US"/>
          </w:rPr>
          <w:t>sible then positive correlation</w:t>
        </w:r>
        <w:r w:rsidR="002D28EB">
          <w:rPr>
            <w:rFonts w:eastAsia="Calibri" w:cs="Arial"/>
            <w:sz w:val="20"/>
            <w:szCs w:val="20"/>
            <w:lang w:eastAsia="en-US"/>
          </w:rPr>
          <w:t>.</w:t>
        </w:r>
      </w:ins>
      <w:ins w:id="782" w:author="Shu" w:date="2017-03-19T16:35:00Z">
        <w:r w:rsidR="002D28EB">
          <w:rPr>
            <w:rFonts w:eastAsia="Calibri" w:cs="Arial"/>
            <w:sz w:val="20"/>
            <w:szCs w:val="20"/>
            <w:lang w:eastAsia="en-US"/>
          </w:rPr>
          <w:br/>
        </w:r>
      </w:ins>
      <w:r w:rsidR="00346A7A" w:rsidRPr="00AD5376">
        <w:rPr>
          <w:rFonts w:eastAsia="Calibri" w:cs="Arial"/>
          <w:sz w:val="20"/>
          <w:szCs w:val="20"/>
          <w:lang w:eastAsia="en-US"/>
        </w:rPr>
        <w:t xml:space="preserve">The DM </w:t>
      </w:r>
      <w:r w:rsidR="00346A7A" w:rsidRPr="00AD5376">
        <w:rPr>
          <w:rFonts w:eastAsia="Times New Roman" w:cs="Arial"/>
          <w:color w:val="222222"/>
          <w:sz w:val="20"/>
          <w:szCs w:val="20"/>
          <w:lang w:eastAsia="en-GB"/>
        </w:rPr>
        <w:t xml:space="preserve">has been shown in </w:t>
      </w:r>
      <w:ins w:id="783" w:author="Shu" w:date="2017-03-19T16:27:00Z">
        <w:r w:rsidR="00DD7E5E">
          <w:rPr>
            <w:rFonts w:eastAsia="Times New Roman" w:cs="Arial"/>
            <w:color w:val="222222"/>
            <w:sz w:val="20"/>
            <w:szCs w:val="20"/>
            <w:lang w:eastAsia="en-GB"/>
          </w:rPr>
          <w:t xml:space="preserve">the </w:t>
        </w:r>
      </w:ins>
      <w:del w:id="784" w:author="Shu" w:date="2017-03-19T16:27:00Z">
        <w:r w:rsidR="00346A7A" w:rsidRPr="00AD5376" w:rsidDel="00DD7E5E">
          <w:rPr>
            <w:rFonts w:eastAsia="Times New Roman" w:cs="Arial"/>
            <w:color w:val="222222"/>
            <w:sz w:val="20"/>
            <w:szCs w:val="20"/>
            <w:lang w:eastAsia="en-GB"/>
          </w:rPr>
          <w:delText xml:space="preserve">the hypothetical </w:delText>
        </w:r>
      </w:del>
      <w:r w:rsidR="00346A7A" w:rsidRPr="00AD5376">
        <w:rPr>
          <w:rFonts w:eastAsia="Times New Roman" w:cs="Arial"/>
          <w:color w:val="222222"/>
          <w:sz w:val="20"/>
          <w:szCs w:val="20"/>
          <w:lang w:eastAsia="en-GB"/>
        </w:rPr>
        <w:t xml:space="preserve">case study to be effective in generating bivariate estimates </w:t>
      </w:r>
      <w:del w:id="785" w:author="Shu" w:date="2017-03-19T16:29:00Z">
        <w:r w:rsidR="00346A7A" w:rsidRPr="00AD5376" w:rsidDel="002D28EB">
          <w:rPr>
            <w:rFonts w:eastAsia="Times New Roman" w:cs="Arial"/>
            <w:color w:val="222222"/>
            <w:sz w:val="20"/>
            <w:szCs w:val="20"/>
            <w:lang w:eastAsia="en-GB"/>
          </w:rPr>
          <w:delText>close to the IPD-based estimates using summary data alone</w:delText>
        </w:r>
        <w:r w:rsidR="00346A7A" w:rsidRPr="00AD5376" w:rsidDel="002D28EB">
          <w:rPr>
            <w:rFonts w:eastAsia="Calibri" w:cs="Arial"/>
            <w:sz w:val="20"/>
            <w:szCs w:val="20"/>
            <w:lang w:eastAsia="en-US"/>
          </w:rPr>
          <w:delText xml:space="preserve"> </w:delText>
        </w:r>
      </w:del>
      <w:ins w:id="786" w:author="Shu" w:date="2017-03-19T16:29:00Z">
        <w:r w:rsidR="002D28EB">
          <w:rPr>
            <w:rFonts w:eastAsia="Times New Roman" w:cs="Arial"/>
            <w:color w:val="222222"/>
            <w:sz w:val="20"/>
            <w:szCs w:val="20"/>
            <w:lang w:eastAsia="en-GB"/>
          </w:rPr>
          <w:t>which satisfy both clinical and statistical validity</w:t>
        </w:r>
      </w:ins>
      <w:ins w:id="787" w:author="Shu" w:date="2017-03-19T16:30:00Z">
        <w:r w:rsidR="002D28EB">
          <w:rPr>
            <w:rFonts w:eastAsia="Times New Roman" w:cs="Arial"/>
            <w:color w:val="222222"/>
            <w:sz w:val="20"/>
            <w:szCs w:val="20"/>
            <w:lang w:eastAsia="en-GB"/>
          </w:rPr>
          <w:t>. It</w:t>
        </w:r>
      </w:ins>
      <w:del w:id="788" w:author="Shu" w:date="2017-03-19T16:30:00Z">
        <w:r w:rsidR="00346A7A" w:rsidRPr="00AD5376" w:rsidDel="002D28EB">
          <w:rPr>
            <w:rFonts w:eastAsia="Calibri" w:cs="Arial"/>
            <w:sz w:val="20"/>
            <w:szCs w:val="20"/>
            <w:lang w:eastAsia="en-US"/>
          </w:rPr>
          <w:delText>and</w:delText>
        </w:r>
      </w:del>
      <w:r w:rsidR="00346A7A" w:rsidRPr="00AD5376">
        <w:rPr>
          <w:rFonts w:eastAsia="Calibri" w:cs="Arial"/>
          <w:sz w:val="20"/>
          <w:szCs w:val="20"/>
          <w:lang w:eastAsia="en-US"/>
        </w:rPr>
        <w:t xml:space="preserve"> provides a solution to an issue that may have important implications for the interpretation of economic evaluations of health technologies. </w:t>
      </w:r>
      <w:del w:id="789" w:author="Jonathan Minton" w:date="2017-03-28T16:15:00Z">
        <w:r w:rsidR="00346A7A" w:rsidRPr="00AD5376" w:rsidDel="0043715A">
          <w:rPr>
            <w:rFonts w:eastAsia="Times New Roman" w:cs="Arial"/>
            <w:color w:val="222222"/>
            <w:sz w:val="20"/>
            <w:szCs w:val="20"/>
            <w:lang w:eastAsia="en-GB"/>
          </w:rPr>
          <w:delText xml:space="preserve">The </w:delText>
        </w:r>
      </w:del>
      <w:ins w:id="790" w:author="Jonathan Minton" w:date="2017-03-28T16:15:00Z">
        <w:r w:rsidR="0043715A">
          <w:rPr>
            <w:rFonts w:eastAsia="Times New Roman" w:cs="Arial"/>
            <w:color w:val="222222"/>
            <w:sz w:val="20"/>
            <w:szCs w:val="20"/>
            <w:lang w:eastAsia="en-GB"/>
          </w:rPr>
          <w:t xml:space="preserve">An </w:t>
        </w:r>
        <w:commentRangeStart w:id="791"/>
        <w:r w:rsidR="0043715A">
          <w:rPr>
            <w:rFonts w:eastAsia="Times New Roman" w:cs="Arial"/>
            <w:color w:val="222222"/>
            <w:sz w:val="20"/>
            <w:szCs w:val="20"/>
            <w:lang w:eastAsia="en-GB"/>
          </w:rPr>
          <w:t>earlier version of the</w:t>
        </w:r>
        <w:r w:rsidR="0043715A" w:rsidRPr="00AD5376">
          <w:rPr>
            <w:rFonts w:eastAsia="Times New Roman" w:cs="Arial"/>
            <w:color w:val="222222"/>
            <w:sz w:val="20"/>
            <w:szCs w:val="20"/>
            <w:lang w:eastAsia="en-GB"/>
          </w:rPr>
          <w:t xml:space="preserve"> </w:t>
        </w:r>
      </w:ins>
      <w:commentRangeStart w:id="792"/>
      <w:r w:rsidR="00346A7A" w:rsidRPr="00AD5376">
        <w:rPr>
          <w:rFonts w:eastAsia="Times New Roman" w:cs="Arial"/>
          <w:color w:val="222222"/>
          <w:sz w:val="20"/>
          <w:szCs w:val="20"/>
          <w:lang w:eastAsia="en-GB"/>
        </w:rPr>
        <w:t xml:space="preserve">method </w:t>
      </w:r>
      <w:commentRangeEnd w:id="792"/>
      <w:r w:rsidR="002D28EB">
        <w:rPr>
          <w:rStyle w:val="CommentReference"/>
          <w:rFonts w:ascii="Calibri" w:eastAsia="Calibri" w:hAnsi="Calibri"/>
          <w:lang w:eastAsia="en-US"/>
        </w:rPr>
        <w:commentReference w:id="792"/>
      </w:r>
      <w:commentRangeEnd w:id="791"/>
      <w:r w:rsidR="00472CA9">
        <w:rPr>
          <w:rStyle w:val="CommentReference"/>
          <w:rFonts w:ascii="Calibri" w:eastAsia="Calibri" w:hAnsi="Calibri"/>
          <w:lang w:eastAsia="en-US"/>
        </w:rPr>
        <w:commentReference w:id="791"/>
      </w:r>
      <w:r w:rsidR="00346A7A" w:rsidRPr="00AD5376">
        <w:rPr>
          <w:rFonts w:eastAsia="Times New Roman" w:cs="Arial"/>
          <w:color w:val="222222"/>
          <w:sz w:val="20"/>
          <w:szCs w:val="20"/>
          <w:lang w:eastAsia="en-GB"/>
        </w:rPr>
        <w:t>has been used in recent work for the National Institute for Health and Care Excellence</w:t>
      </w:r>
      <w:proofErr w:type="gramStart"/>
      <w:r w:rsidR="00346A7A" w:rsidRPr="00AD5376">
        <w:rPr>
          <w:rFonts w:eastAsia="Times New Roman" w:cs="Arial"/>
          <w:color w:val="222222"/>
          <w:sz w:val="20"/>
          <w:szCs w:val="20"/>
          <w:lang w:eastAsia="en-GB"/>
        </w:rPr>
        <w:t>.</w:t>
      </w:r>
      <w:r w:rsidR="00E25157" w:rsidRPr="00AD5376">
        <w:rPr>
          <w:rFonts w:eastAsia="Times New Roman" w:cs="Arial"/>
          <w:color w:val="222222"/>
          <w:sz w:val="20"/>
          <w:szCs w:val="20"/>
          <w:vertAlign w:val="superscript"/>
          <w:lang w:eastAsia="en-GB"/>
        </w:rPr>
        <w:t>[</w:t>
      </w:r>
      <w:proofErr w:type="gramEnd"/>
      <w:r w:rsidR="00346A7A" w:rsidRPr="00AD5376">
        <w:rPr>
          <w:rFonts w:eastAsia="Times New Roman" w:cs="Arial"/>
          <w:color w:val="222222"/>
          <w:sz w:val="20"/>
          <w:szCs w:val="20"/>
          <w:vertAlign w:val="superscript"/>
          <w:lang w:eastAsia="en-GB"/>
        </w:rPr>
        <w:endnoteReference w:id="6"/>
      </w:r>
      <w:r w:rsidR="00346A7A" w:rsidRPr="00AD5376">
        <w:rPr>
          <w:rFonts w:eastAsia="Times New Roman" w:cs="Arial"/>
          <w:color w:val="222222"/>
          <w:sz w:val="20"/>
          <w:szCs w:val="20"/>
          <w:vertAlign w:val="superscript"/>
          <w:lang w:eastAsia="en-GB"/>
        </w:rPr>
        <w:t>,</w:t>
      </w:r>
      <w:r w:rsidR="00346A7A" w:rsidRPr="00AD5376">
        <w:rPr>
          <w:rFonts w:eastAsia="Times New Roman" w:cs="Arial"/>
          <w:color w:val="222222"/>
          <w:sz w:val="20"/>
          <w:szCs w:val="20"/>
          <w:vertAlign w:val="superscript"/>
          <w:lang w:eastAsia="en-GB"/>
        </w:rPr>
        <w:endnoteReference w:id="7"/>
      </w:r>
      <w:r w:rsidR="00E25157" w:rsidRPr="00AD5376">
        <w:rPr>
          <w:rFonts w:eastAsia="Times New Roman" w:cs="Arial"/>
          <w:color w:val="222222"/>
          <w:sz w:val="20"/>
          <w:szCs w:val="20"/>
          <w:vertAlign w:val="superscript"/>
          <w:lang w:eastAsia="en-GB"/>
        </w:rPr>
        <w:t>]</w:t>
      </w:r>
      <w:r w:rsidR="00346A7A" w:rsidRPr="00AD5376">
        <w:rPr>
          <w:rFonts w:eastAsia="Times New Roman" w:cs="Arial"/>
          <w:color w:val="222222"/>
          <w:sz w:val="20"/>
          <w:szCs w:val="20"/>
          <w:lang w:eastAsia="en-GB"/>
        </w:rPr>
        <w:t xml:space="preserve"> </w:t>
      </w:r>
      <w:ins w:id="793" w:author="Shu" w:date="2017-03-19T17:03:00Z">
        <w:r w:rsidR="00F97621">
          <w:rPr>
            <w:rFonts w:eastAsia="Times New Roman" w:cs="Arial"/>
            <w:color w:val="222222"/>
            <w:sz w:val="20"/>
            <w:szCs w:val="20"/>
            <w:lang w:eastAsia="en-GB"/>
          </w:rPr>
          <w:t>One drawback of</w:t>
        </w:r>
      </w:ins>
      <w:ins w:id="794" w:author="Shu" w:date="2017-03-19T17:00:00Z">
        <w:r w:rsidR="00F97621">
          <w:rPr>
            <w:rFonts w:eastAsia="Times New Roman" w:cs="Arial"/>
            <w:color w:val="222222"/>
            <w:sz w:val="20"/>
            <w:szCs w:val="20"/>
            <w:lang w:eastAsia="en-GB"/>
          </w:rPr>
          <w:t xml:space="preserve"> the DM </w:t>
        </w:r>
      </w:ins>
      <w:ins w:id="795" w:author="Shu" w:date="2017-03-19T17:01:00Z">
        <w:r w:rsidR="00F97621">
          <w:rPr>
            <w:rFonts w:eastAsia="Times New Roman" w:cs="Arial"/>
            <w:color w:val="222222"/>
            <w:sz w:val="20"/>
            <w:szCs w:val="20"/>
            <w:lang w:eastAsia="en-GB"/>
          </w:rPr>
          <w:t>approach</w:t>
        </w:r>
      </w:ins>
      <w:ins w:id="796" w:author="Shu" w:date="2017-03-19T17:00:00Z">
        <w:r w:rsidR="00F97621">
          <w:rPr>
            <w:rFonts w:eastAsia="Times New Roman" w:cs="Arial"/>
            <w:color w:val="222222"/>
            <w:sz w:val="20"/>
            <w:szCs w:val="20"/>
            <w:lang w:eastAsia="en-GB"/>
          </w:rPr>
          <w:t xml:space="preserve"> </w:t>
        </w:r>
      </w:ins>
      <w:ins w:id="797" w:author="Shu" w:date="2017-03-19T17:04:00Z">
        <w:r w:rsidR="00F97621">
          <w:rPr>
            <w:rFonts w:eastAsia="Times New Roman" w:cs="Arial"/>
            <w:color w:val="222222"/>
            <w:sz w:val="20"/>
            <w:szCs w:val="20"/>
            <w:lang w:eastAsia="en-GB"/>
          </w:rPr>
          <w:t xml:space="preserve">is that it </w:t>
        </w:r>
      </w:ins>
      <w:ins w:id="798" w:author="Shu" w:date="2017-03-19T17:01:00Z">
        <w:r w:rsidR="00F97621">
          <w:rPr>
            <w:rFonts w:eastAsia="Times New Roman" w:cs="Arial"/>
            <w:color w:val="222222"/>
            <w:sz w:val="20"/>
            <w:szCs w:val="20"/>
            <w:lang w:eastAsia="en-GB"/>
          </w:rPr>
          <w:t xml:space="preserve">does not work </w:t>
        </w:r>
      </w:ins>
      <w:ins w:id="799" w:author="Shu" w:date="2017-03-19T20:43:00Z">
        <w:r w:rsidR="00BC0A00">
          <w:rPr>
            <w:rFonts w:eastAsia="Times New Roman" w:cs="Arial"/>
            <w:color w:val="222222"/>
            <w:sz w:val="20"/>
            <w:szCs w:val="20"/>
            <w:lang w:eastAsia="en-GB"/>
          </w:rPr>
          <w:t>if</w:t>
        </w:r>
      </w:ins>
      <w:ins w:id="800" w:author="Shu" w:date="2017-03-19T17:01:00Z">
        <w:r w:rsidR="00F97621">
          <w:rPr>
            <w:rFonts w:eastAsia="Times New Roman" w:cs="Arial"/>
            <w:color w:val="222222"/>
            <w:sz w:val="20"/>
            <w:szCs w:val="20"/>
            <w:lang w:eastAsia="en-GB"/>
          </w:rPr>
          <w:t xml:space="preserve"> utilities are believed below 0</w:t>
        </w:r>
      </w:ins>
      <w:ins w:id="801" w:author="Shu" w:date="2017-03-19T17:02:00Z">
        <w:r w:rsidR="00F97621">
          <w:rPr>
            <w:rFonts w:eastAsia="Times New Roman" w:cs="Arial"/>
            <w:color w:val="222222"/>
            <w:sz w:val="20"/>
            <w:szCs w:val="20"/>
            <w:lang w:eastAsia="en-GB"/>
          </w:rPr>
          <w:t xml:space="preserve">. A modification of the method is required. </w:t>
        </w:r>
      </w:ins>
    </w:p>
    <w:p w14:paraId="1561E2EF" w14:textId="7F403226" w:rsidR="00346A7A" w:rsidRPr="00AD5376" w:rsidRDefault="00AC3BD1" w:rsidP="00346A7A">
      <w:pPr>
        <w:spacing w:after="160" w:line="360" w:lineRule="auto"/>
        <w:rPr>
          <w:rFonts w:eastAsia="Calibri" w:cs="Arial"/>
          <w:sz w:val="20"/>
          <w:szCs w:val="20"/>
          <w:lang w:eastAsia="en-US"/>
        </w:rPr>
      </w:pPr>
      <w:ins w:id="802" w:author="Shu" w:date="2017-03-19T16:43:00Z">
        <w:r>
          <w:rPr>
            <w:rFonts w:eastAsia="Calibri" w:cs="Arial"/>
            <w:sz w:val="20"/>
            <w:szCs w:val="20"/>
            <w:lang w:eastAsia="en-US"/>
          </w:rPr>
          <w:t xml:space="preserve">We have developed </w:t>
        </w:r>
      </w:ins>
      <w:del w:id="803" w:author="Shu" w:date="2017-03-19T16:43:00Z">
        <w:r w:rsidR="00346A7A" w:rsidRPr="00AD5376" w:rsidDel="00AC3BD1">
          <w:rPr>
            <w:rFonts w:eastAsia="Calibri" w:cs="Arial"/>
            <w:sz w:val="20"/>
            <w:szCs w:val="20"/>
            <w:lang w:eastAsia="en-US"/>
          </w:rPr>
          <w:delText xml:space="preserve">An </w:delText>
        </w:r>
      </w:del>
      <w:ins w:id="804" w:author="Shu" w:date="2017-03-19T16:43:00Z">
        <w:r>
          <w:rPr>
            <w:rFonts w:eastAsia="Calibri" w:cs="Arial"/>
            <w:sz w:val="20"/>
            <w:szCs w:val="20"/>
            <w:lang w:eastAsia="en-US"/>
          </w:rPr>
          <w:t>a</w:t>
        </w:r>
        <w:r w:rsidRPr="00AD5376">
          <w:rPr>
            <w:rFonts w:eastAsia="Calibri" w:cs="Arial"/>
            <w:sz w:val="20"/>
            <w:szCs w:val="20"/>
            <w:lang w:eastAsia="en-US"/>
          </w:rPr>
          <w:t xml:space="preserve">n </w:t>
        </w:r>
      </w:ins>
      <w:r w:rsidR="00346A7A" w:rsidRPr="00AD5376">
        <w:rPr>
          <w:rFonts w:eastAsia="Calibri" w:cs="Arial"/>
          <w:sz w:val="20"/>
          <w:szCs w:val="20"/>
          <w:lang w:eastAsia="en-US"/>
        </w:rPr>
        <w:t xml:space="preserve">Excel workbook </w:t>
      </w:r>
      <w:del w:id="805" w:author="Shu" w:date="2017-03-19T16:43:00Z">
        <w:r w:rsidR="00346A7A" w:rsidRPr="00AD5376" w:rsidDel="00AC3BD1">
          <w:rPr>
            <w:rFonts w:eastAsia="Calibri" w:cs="Arial"/>
            <w:sz w:val="20"/>
            <w:szCs w:val="20"/>
            <w:lang w:eastAsia="en-US"/>
          </w:rPr>
          <w:delText xml:space="preserve">has been developed </w:delText>
        </w:r>
      </w:del>
      <w:r w:rsidR="00346A7A" w:rsidRPr="00AD5376">
        <w:rPr>
          <w:rFonts w:eastAsia="Calibri" w:cs="Arial"/>
          <w:sz w:val="20"/>
          <w:szCs w:val="20"/>
          <w:lang w:eastAsia="en-US"/>
        </w:rPr>
        <w:t>which implements the DM</w:t>
      </w:r>
      <w:ins w:id="806" w:author="Shu" w:date="2017-03-19T16:55:00Z">
        <w:r w:rsidR="00557AA0">
          <w:rPr>
            <w:rFonts w:eastAsia="Calibri" w:cs="Arial"/>
            <w:sz w:val="20"/>
            <w:szCs w:val="20"/>
            <w:lang w:eastAsia="en-US"/>
          </w:rPr>
          <w:t xml:space="preserve"> approach</w:t>
        </w:r>
      </w:ins>
      <w:del w:id="807" w:author="Shu" w:date="2017-03-19T16:43:00Z">
        <w:r w:rsidR="00346A7A" w:rsidRPr="00AD5376" w:rsidDel="00AC3BD1">
          <w:rPr>
            <w:rFonts w:eastAsia="Calibri" w:cs="Arial"/>
            <w:sz w:val="20"/>
            <w:szCs w:val="20"/>
            <w:lang w:eastAsia="en-US"/>
          </w:rPr>
          <w:delText>, which</w:delText>
        </w:r>
      </w:del>
      <w:ins w:id="808" w:author="Shu" w:date="2017-03-19T20:43:00Z">
        <w:r w:rsidR="00BC0A00">
          <w:rPr>
            <w:rFonts w:eastAsia="Calibri" w:cs="Arial"/>
            <w:sz w:val="20"/>
            <w:szCs w:val="20"/>
            <w:lang w:eastAsia="en-US"/>
          </w:rPr>
          <w:t>,</w:t>
        </w:r>
      </w:ins>
      <w:ins w:id="809" w:author="Shu" w:date="2017-03-19T20:44:00Z">
        <w:r w:rsidR="00BC0A00">
          <w:rPr>
            <w:rFonts w:eastAsia="Calibri" w:cs="Arial"/>
            <w:sz w:val="20"/>
            <w:szCs w:val="20"/>
            <w:lang w:eastAsia="en-US"/>
          </w:rPr>
          <w:t xml:space="preserve"> </w:t>
        </w:r>
      </w:ins>
      <w:ins w:id="810" w:author="Shu" w:date="2017-03-19T20:43:00Z">
        <w:r w:rsidR="00BC0A00">
          <w:rPr>
            <w:rFonts w:eastAsia="Calibri" w:cs="Arial"/>
            <w:sz w:val="20"/>
            <w:szCs w:val="20"/>
            <w:lang w:eastAsia="en-US"/>
          </w:rPr>
          <w:t>which</w:t>
        </w:r>
      </w:ins>
      <w:r w:rsidR="00346A7A" w:rsidRPr="00AD5376">
        <w:rPr>
          <w:rFonts w:eastAsia="Calibri" w:cs="Arial"/>
          <w:sz w:val="20"/>
          <w:szCs w:val="20"/>
          <w:lang w:eastAsia="en-US"/>
        </w:rPr>
        <w:t xml:space="preserve"> is included as an online appendix to this paper</w:t>
      </w:r>
      <w:del w:id="811" w:author="Shu" w:date="2017-03-19T16:43:00Z">
        <w:r w:rsidR="00346A7A" w:rsidRPr="00AD5376" w:rsidDel="00AC3BD1">
          <w:rPr>
            <w:rFonts w:eastAsia="Calibri" w:cs="Arial"/>
            <w:sz w:val="20"/>
            <w:szCs w:val="20"/>
            <w:lang w:eastAsia="en-US"/>
          </w:rPr>
          <w:delText>, and which we</w:delText>
        </w:r>
      </w:del>
      <w:ins w:id="812" w:author="Shu" w:date="2017-03-19T16:43:00Z">
        <w:r>
          <w:rPr>
            <w:rFonts w:eastAsia="Calibri" w:cs="Arial"/>
            <w:sz w:val="20"/>
            <w:szCs w:val="20"/>
            <w:lang w:eastAsia="en-US"/>
          </w:rPr>
          <w:t>.</w:t>
        </w:r>
      </w:ins>
      <w:ins w:id="813" w:author="Shu" w:date="2017-03-19T17:08:00Z">
        <w:r w:rsidR="00F97621">
          <w:rPr>
            <w:rFonts w:eastAsia="Calibri" w:cs="Arial"/>
            <w:sz w:val="20"/>
            <w:szCs w:val="20"/>
            <w:lang w:eastAsia="en-US"/>
          </w:rPr>
          <w:t xml:space="preserve"> </w:t>
        </w:r>
      </w:ins>
      <w:ins w:id="814" w:author="Shu" w:date="2017-03-19T16:43:00Z">
        <w:r>
          <w:rPr>
            <w:rFonts w:eastAsia="Calibri" w:cs="Arial"/>
            <w:sz w:val="20"/>
            <w:szCs w:val="20"/>
            <w:lang w:eastAsia="en-US"/>
          </w:rPr>
          <w:t>We</w:t>
        </w:r>
      </w:ins>
      <w:r w:rsidR="00346A7A" w:rsidRPr="00AD5376">
        <w:rPr>
          <w:rFonts w:eastAsia="Calibri" w:cs="Arial"/>
          <w:sz w:val="20"/>
          <w:szCs w:val="20"/>
          <w:lang w:eastAsia="en-US"/>
        </w:rPr>
        <w:t xml:space="preserve"> hope </w:t>
      </w:r>
      <w:ins w:id="815" w:author="Shu" w:date="2017-03-19T16:45:00Z">
        <w:r>
          <w:rPr>
            <w:rFonts w:eastAsia="Calibri" w:cs="Arial"/>
            <w:sz w:val="20"/>
            <w:szCs w:val="20"/>
            <w:lang w:eastAsia="en-US"/>
          </w:rPr>
          <w:t xml:space="preserve">it </w:t>
        </w:r>
      </w:ins>
      <w:r w:rsidR="00346A7A" w:rsidRPr="00AD5376">
        <w:rPr>
          <w:rFonts w:eastAsia="Calibri" w:cs="Arial"/>
          <w:sz w:val="20"/>
          <w:szCs w:val="20"/>
          <w:lang w:eastAsia="en-US"/>
        </w:rPr>
        <w:t xml:space="preserve">helps those who wish to apply this approach when sampling parameter values </w:t>
      </w:r>
      <w:r w:rsidR="00C06DA0">
        <w:rPr>
          <w:rFonts w:eastAsia="Calibri" w:cs="Arial"/>
          <w:sz w:val="20"/>
          <w:szCs w:val="20"/>
          <w:lang w:eastAsia="en-US"/>
        </w:rPr>
        <w:t>under a constraint that</w:t>
      </w:r>
      <w:del w:id="816" w:author="Shu" w:date="2017-03-19T16:44:00Z">
        <w:r w:rsidR="00C06DA0" w:rsidDel="00AC3BD1">
          <w:rPr>
            <w:rFonts w:eastAsia="Calibri" w:cs="Arial"/>
            <w:sz w:val="20"/>
            <w:szCs w:val="20"/>
            <w:lang w:eastAsia="en-US"/>
          </w:rPr>
          <w:delText xml:space="preserve"> </w:delText>
        </w:r>
      </w:del>
      <w:ins w:id="817" w:author="Shu" w:date="2017-03-19T16:44:00Z">
        <w:r>
          <w:rPr>
            <w:rFonts w:eastAsia="Calibri" w:cs="Arial"/>
            <w:sz w:val="20"/>
            <w:szCs w:val="20"/>
            <w:lang w:eastAsia="en-US"/>
          </w:rPr>
          <w:t xml:space="preserve"> the value of one variable is bigger than another.</w:t>
        </w:r>
      </w:ins>
      <m:oMath>
        <m:r>
          <w:del w:id="818" w:author="Shu" w:date="2017-03-19T16:44:00Z">
            <w:rPr>
              <w:rFonts w:ascii="Cambria Math" w:eastAsia="Calibri" w:hAnsi="Cambria Math" w:cs="Arial"/>
              <w:sz w:val="20"/>
              <w:szCs w:val="20"/>
              <w:lang w:eastAsia="en-US"/>
            </w:rPr>
            <m:t>X</m:t>
          </w:del>
        </m:r>
      </m:oMath>
      <w:del w:id="819" w:author="Shu" w:date="2017-03-19T16:44:00Z">
        <w:r w:rsidR="0055481D" w:rsidDel="00AC3BD1">
          <w:rPr>
            <w:rFonts w:eastAsia="DengXian" w:cs="Arial"/>
            <w:sz w:val="20"/>
            <w:szCs w:val="20"/>
            <w:lang w:eastAsia="en-US"/>
          </w:rPr>
          <w:delText xml:space="preserve"> &lt;</w:delText>
        </w:r>
        <w:r w:rsidR="00C06DA0" w:rsidRPr="00AD5376" w:rsidDel="00AC3BD1">
          <w:rPr>
            <w:rFonts w:eastAsia="DengXian" w:cs="Arial"/>
            <w:sz w:val="20"/>
            <w:szCs w:val="20"/>
            <w:lang w:eastAsia="en-US"/>
          </w:rPr>
          <w:delText xml:space="preserve"> </w:delText>
        </w:r>
        <m:oMath>
          <m:r>
            <w:rPr>
              <w:rFonts w:ascii="Cambria Math" w:eastAsia="DengXian" w:hAnsi="Cambria Math" w:cs="Arial"/>
              <w:sz w:val="20"/>
              <w:szCs w:val="20"/>
              <w:lang w:eastAsia="en-US"/>
            </w:rPr>
            <m:t>Y</m:t>
          </m:r>
        </m:oMath>
      </w:del>
      <w:r w:rsidR="00346A7A" w:rsidRPr="00AD5376">
        <w:rPr>
          <w:rFonts w:eastAsia="Calibri" w:cs="Arial"/>
          <w:sz w:val="20"/>
          <w:szCs w:val="20"/>
          <w:lang w:eastAsia="en-US"/>
        </w:rPr>
        <w:t xml:space="preserve">. </w:t>
      </w:r>
      <w:del w:id="820" w:author="Shu" w:date="2017-03-19T16:59:00Z">
        <w:r w:rsidR="006866DB" w:rsidDel="00557AA0">
          <w:rPr>
            <w:rFonts w:eastAsia="Calibri" w:cs="Arial"/>
            <w:sz w:val="20"/>
            <w:szCs w:val="20"/>
            <w:lang w:eastAsia="en-US"/>
          </w:rPr>
          <w:br/>
        </w:r>
        <w:r w:rsidR="00346A7A" w:rsidRPr="00AD5376" w:rsidDel="00557AA0">
          <w:rPr>
            <w:rFonts w:eastAsia="Calibri" w:cs="Arial"/>
            <w:sz w:val="20"/>
            <w:szCs w:val="20"/>
            <w:lang w:eastAsia="en-US"/>
          </w:rPr>
          <w:delText xml:space="preserve">The DM method is not without its limitations: </w:delText>
        </w:r>
      </w:del>
      <w:del w:id="821" w:author="Shu" w:date="2017-03-19T16:45:00Z">
        <w:r w:rsidR="00346A7A" w:rsidRPr="00AD5376" w:rsidDel="00AC3BD1">
          <w:rPr>
            <w:rFonts w:eastAsia="Calibri" w:cs="Arial"/>
            <w:sz w:val="20"/>
            <w:szCs w:val="20"/>
            <w:lang w:eastAsia="en-US"/>
          </w:rPr>
          <w:delText>Firstly</w:delText>
        </w:r>
        <w:r w:rsidR="00E25157" w:rsidRPr="00AD5376" w:rsidDel="00AC3BD1">
          <w:rPr>
            <w:rFonts w:eastAsia="Calibri" w:cs="Arial"/>
            <w:sz w:val="20"/>
            <w:szCs w:val="20"/>
            <w:lang w:eastAsia="en-US"/>
          </w:rPr>
          <w:delText xml:space="preserve">, </w:delText>
        </w:r>
      </w:del>
      <w:moveToRangeStart w:id="822" w:author="Matt" w:date="2017-03-01T14:13:00Z" w:name="move476140940"/>
      <w:moveTo w:id="823" w:author="Matt" w:date="2017-03-01T14:13:00Z">
        <w:del w:id="824" w:author="Shu" w:date="2017-03-19T16:45:00Z">
          <w:r w:rsidR="00977393" w:rsidRPr="00AD5376" w:rsidDel="00AC3BD1">
            <w:rPr>
              <w:rFonts w:eastAsia="Calibri" w:cs="Arial"/>
              <w:sz w:val="20"/>
              <w:szCs w:val="20"/>
              <w:lang w:eastAsia="en-US"/>
            </w:rPr>
            <w:delText xml:space="preserve">if </w:delText>
          </w:r>
          <m:oMath>
            <m:d>
              <m:dPr>
                <m:begChr m:val="|"/>
                <m:endChr m:val="|"/>
                <m:ctrlPr>
                  <w:rPr>
                    <w:rFonts w:ascii="Cambria Math" w:eastAsia="DengXian" w:hAnsi="Cambria Math" w:cs="Arial"/>
                    <w:i/>
                    <w:sz w:val="20"/>
                    <w:szCs w:val="20"/>
                    <w:lang w:eastAsia="en-US"/>
                  </w:rPr>
                </m:ctrlPr>
              </m:dPr>
              <m:e>
                <m:r>
                  <w:rPr>
                    <w:rFonts w:ascii="Cambria Math" w:eastAsia="DengXian" w:hAnsi="Cambria Math" w:cs="Arial"/>
                    <w:sz w:val="20"/>
                    <w:szCs w:val="20"/>
                    <w:lang w:eastAsia="en-US"/>
                  </w:rPr>
                  <m:t>Var</m:t>
                </m:r>
                <m:d>
                  <m:dPr>
                    <m:ctrlPr>
                      <w:rPr>
                        <w:rFonts w:ascii="Cambria Math" w:eastAsia="DengXian" w:hAnsi="Cambria Math" w:cs="Arial"/>
                        <w:i/>
                        <w:sz w:val="20"/>
                        <w:szCs w:val="20"/>
                        <w:lang w:eastAsia="en-US"/>
                      </w:rPr>
                    </m:ctrlPr>
                  </m:dPr>
                  <m:e>
                    <m:r>
                      <w:rPr>
                        <w:rFonts w:ascii="Cambria Math" w:eastAsia="DengXian" w:hAnsi="Cambria Math" w:cs="Arial"/>
                        <w:sz w:val="20"/>
                        <w:szCs w:val="20"/>
                        <w:lang w:eastAsia="en-US"/>
                      </w:rPr>
                      <m:t>Y</m:t>
                    </m:r>
                  </m:e>
                </m:d>
                <m:r>
                  <w:rPr>
                    <w:rFonts w:ascii="Cambria Math" w:eastAsia="DengXian" w:hAnsi="Cambria Math" w:cs="Arial"/>
                    <w:sz w:val="20"/>
                    <w:szCs w:val="20"/>
                    <w:lang w:eastAsia="en-US"/>
                  </w:rPr>
                  <m:t>-Var(X)</m:t>
                </m:r>
              </m:e>
            </m:d>
          </m:oMath>
          <w:r w:rsidR="00977393" w:rsidRPr="00AD5376" w:rsidDel="00AC3BD1">
            <w:rPr>
              <w:rFonts w:eastAsia="DengXian" w:cs="Arial"/>
              <w:sz w:val="20"/>
              <w:szCs w:val="20"/>
              <w:lang w:eastAsia="en-US"/>
            </w:rPr>
            <w:delText xml:space="preserve"> = 0 then the DM cannot be used. </w:delText>
          </w:r>
        </w:del>
      </w:moveTo>
      <w:moveToRangeEnd w:id="822"/>
      <w:ins w:id="825" w:author="Matt" w:date="2017-03-01T14:13:00Z">
        <w:del w:id="826" w:author="Shu" w:date="2017-03-19T16:45:00Z">
          <w:r w:rsidR="00977393" w:rsidDel="00AC3BD1">
            <w:rPr>
              <w:rFonts w:eastAsia="DengXian" w:cs="Arial"/>
              <w:sz w:val="20"/>
              <w:szCs w:val="20"/>
              <w:lang w:eastAsia="en-US"/>
            </w:rPr>
            <w:delText xml:space="preserve">Secondly, </w:delText>
          </w:r>
        </w:del>
      </w:ins>
      <w:del w:id="827" w:author="Shu" w:date="2017-03-19T16:45:00Z">
        <w:r w:rsidR="00E25157" w:rsidRPr="00AD5376" w:rsidDel="00AC3BD1">
          <w:rPr>
            <w:rFonts w:eastAsia="Calibri" w:cs="Arial"/>
            <w:sz w:val="20"/>
            <w:szCs w:val="20"/>
            <w:lang w:eastAsia="en-US"/>
          </w:rPr>
          <w:delText>when</w:delText>
        </w:r>
        <w:r w:rsidR="00BC0422" w:rsidRPr="00AD5376" w:rsidDel="00AC3BD1">
          <w:rPr>
            <w:rFonts w:eastAsia="Calibri" w:cs="Arial"/>
            <w:sz w:val="20"/>
            <w:szCs w:val="20"/>
            <w:lang w:eastAsia="en-US"/>
          </w:rPr>
          <w:delText xml:space="preserve"> dealing with HRQoL</w:delText>
        </w:r>
      </w:del>
      <w:ins w:id="828" w:author="Matt" w:date="2017-03-01T14:07:00Z">
        <w:del w:id="829" w:author="Shu" w:date="2017-03-19T16:45:00Z">
          <w:r w:rsidR="00977393" w:rsidDel="00AC3BD1">
            <w:rPr>
              <w:rFonts w:eastAsia="Calibri" w:cs="Arial"/>
              <w:sz w:val="20"/>
              <w:szCs w:val="20"/>
              <w:lang w:eastAsia="en-US"/>
            </w:rPr>
            <w:delText xml:space="preserve"> and probabilities</w:delText>
          </w:r>
        </w:del>
      </w:ins>
      <w:del w:id="830" w:author="Shu" w:date="2017-03-19T16:45:00Z">
        <w:r w:rsidR="00BC0422" w:rsidRPr="00AD5376" w:rsidDel="00AC3BD1">
          <w:rPr>
            <w:rFonts w:eastAsia="Calibri" w:cs="Arial"/>
            <w:sz w:val="20"/>
            <w:szCs w:val="20"/>
            <w:lang w:eastAsia="en-US"/>
          </w:rPr>
          <w:delText xml:space="preserve">, </w:delText>
        </w:r>
        <w:r w:rsidR="00346A7A" w:rsidRPr="00AD5376" w:rsidDel="00AC3BD1">
          <w:rPr>
            <w:rFonts w:eastAsia="Calibri" w:cs="Arial"/>
            <w:sz w:val="20"/>
            <w:szCs w:val="20"/>
            <w:lang w:eastAsia="en-US"/>
          </w:rPr>
          <w:delText xml:space="preserve">if highly uncertain distributions are used for the distributions of the mean then it is possible that the estimated </w:delText>
        </w:r>
        <m:oMath>
          <m:r>
            <w:rPr>
              <w:rFonts w:ascii="Cambria Math" w:eastAsia="Calibri" w:hAnsi="Cambria Math" w:cs="Arial"/>
              <w:sz w:val="20"/>
              <w:szCs w:val="20"/>
            </w:rPr>
            <m:t>∆</m:t>
          </m:r>
        </m:oMath>
        <w:r w:rsidR="00346A7A" w:rsidRPr="00AD5376" w:rsidDel="00AC3BD1">
          <w:rPr>
            <w:rFonts w:eastAsia="Calibri" w:cs="Arial"/>
            <w:sz w:val="20"/>
            <w:szCs w:val="20"/>
          </w:rPr>
          <w:delText xml:space="preserve"> is large and the</w:delText>
        </w:r>
        <w:r w:rsidR="00346A7A" w:rsidRPr="00AD5376" w:rsidDel="00AC3BD1">
          <w:rPr>
            <w:rFonts w:eastAsia="Calibri" w:cs="Arial"/>
            <w:sz w:val="20"/>
            <w:szCs w:val="20"/>
            <w:lang w:eastAsia="en-US"/>
          </w:rPr>
          <w:delText xml:space="preserve"> upper value may be greater than one</w:delText>
        </w:r>
      </w:del>
      <w:ins w:id="831" w:author="Matt" w:date="2017-03-01T14:08:00Z">
        <w:del w:id="832" w:author="Shu" w:date="2017-03-19T16:45:00Z">
          <w:r w:rsidR="00977393" w:rsidDel="00AC3BD1">
            <w:rPr>
              <w:rFonts w:eastAsia="Calibri" w:cs="Arial"/>
              <w:sz w:val="20"/>
              <w:szCs w:val="20"/>
            </w:rPr>
            <w:delText xml:space="preserve">that </w:delText>
          </w:r>
          <m:oMath>
            <m:r>
              <w:rPr>
                <w:rFonts w:ascii="Cambria Math" w:eastAsia="DengXian" w:hAnsi="Cambria Math" w:cs="Arial"/>
                <w:sz w:val="20"/>
                <w:szCs w:val="20"/>
                <w:lang w:eastAsia="en-US"/>
              </w:rPr>
              <m:t>Y</m:t>
            </m:r>
          </m:oMath>
          <w:r w:rsidR="00977393" w:rsidDel="00AC3BD1">
            <w:rPr>
              <w:rFonts w:eastAsia="Calibri" w:cs="Arial"/>
              <w:sz w:val="20"/>
              <w:szCs w:val="20"/>
              <w:lang w:eastAsia="en-US"/>
            </w:rPr>
            <w:delText>&gt;1</w:delText>
          </w:r>
        </w:del>
      </w:ins>
      <w:del w:id="833" w:author="Shu" w:date="2017-03-19T16:45:00Z">
        <w:r w:rsidR="00BC0422" w:rsidRPr="00AD5376" w:rsidDel="00AC3BD1">
          <w:rPr>
            <w:rFonts w:eastAsia="Calibri" w:cs="Arial"/>
            <w:sz w:val="20"/>
            <w:szCs w:val="20"/>
            <w:lang w:eastAsia="en-US"/>
          </w:rPr>
          <w:delText>, or the lower value is less than zero</w:delText>
        </w:r>
      </w:del>
      <w:ins w:id="834" w:author="Matt" w:date="2017-03-01T14:08:00Z">
        <w:del w:id="835" w:author="Shu" w:date="2017-03-19T16:45:00Z">
          <w:r w:rsidR="00977393" w:rsidDel="00AC3BD1">
            <w:rPr>
              <w:rFonts w:eastAsia="Calibri" w:cs="Arial"/>
              <w:sz w:val="20"/>
              <w:szCs w:val="20"/>
              <w:lang w:eastAsia="en-US"/>
            </w:rPr>
            <w:delText xml:space="preserve">that </w:delText>
          </w:r>
          <m:oMath>
            <m:r>
              <w:rPr>
                <w:rFonts w:ascii="Cambria Math" w:eastAsia="Calibri" w:hAnsi="Cambria Math" w:cs="Arial"/>
                <w:sz w:val="20"/>
                <w:szCs w:val="20"/>
                <w:lang w:eastAsia="en-US"/>
              </w:rPr>
              <m:t>X</m:t>
            </m:r>
          </m:oMath>
          <w:r w:rsidR="00977393" w:rsidDel="00AC3BD1">
            <w:rPr>
              <w:rFonts w:eastAsia="Calibri" w:cs="Arial"/>
              <w:sz w:val="20"/>
              <w:szCs w:val="20"/>
              <w:lang w:eastAsia="en-US"/>
            </w:rPr>
            <w:delText xml:space="preserve"> &lt;0 </w:delText>
          </w:r>
        </w:del>
      </w:ins>
      <w:del w:id="836" w:author="Shu" w:date="2017-03-19T16:45:00Z">
        <w:r w:rsidR="00346A7A" w:rsidRPr="00AD5376" w:rsidDel="00AC3BD1">
          <w:rPr>
            <w:rFonts w:eastAsia="Calibri" w:cs="Arial"/>
            <w:sz w:val="20"/>
            <w:szCs w:val="20"/>
            <w:lang w:eastAsia="en-US"/>
          </w:rPr>
          <w:delText xml:space="preserve">. </w:delText>
        </w:r>
      </w:del>
      <w:del w:id="837" w:author="Shu" w:date="2017-03-19T16:59:00Z">
        <w:r w:rsidR="00346A7A" w:rsidRPr="00AD5376" w:rsidDel="00557AA0">
          <w:rPr>
            <w:rFonts w:eastAsia="Calibri" w:cs="Arial"/>
            <w:sz w:val="20"/>
            <w:szCs w:val="20"/>
            <w:lang w:eastAsia="en-US"/>
          </w:rPr>
          <w:delText xml:space="preserve">Secondly, </w:delText>
        </w:r>
      </w:del>
      <w:moveFromRangeStart w:id="838" w:author="Matt" w:date="2017-03-01T14:13:00Z" w:name="move476140940"/>
      <w:moveFrom w:id="839" w:author="Matt" w:date="2017-03-01T14:13:00Z">
        <w:del w:id="840" w:author="Shu" w:date="2017-03-19T16:59:00Z">
          <w:r w:rsidR="00346A7A" w:rsidRPr="00AD5376" w:rsidDel="00557AA0">
            <w:rPr>
              <w:rFonts w:eastAsia="Calibri" w:cs="Arial"/>
              <w:sz w:val="20"/>
              <w:szCs w:val="20"/>
              <w:lang w:eastAsia="en-US"/>
            </w:rPr>
            <w:delText xml:space="preserve">if </w:delText>
          </w:r>
          <m:oMath>
            <m:d>
              <m:dPr>
                <m:begChr m:val="|"/>
                <m:endChr m:val="|"/>
                <m:ctrlPr>
                  <w:rPr>
                    <w:rFonts w:ascii="Cambria Math" w:eastAsia="DengXian" w:hAnsi="Cambria Math" w:cs="Arial"/>
                    <w:i/>
                    <w:sz w:val="20"/>
                    <w:szCs w:val="20"/>
                    <w:lang w:eastAsia="en-US"/>
                  </w:rPr>
                </m:ctrlPr>
              </m:dPr>
              <m:e>
                <m:r>
                  <w:rPr>
                    <w:rFonts w:ascii="Cambria Math" w:eastAsia="DengXian" w:hAnsi="Cambria Math" w:cs="Arial"/>
                    <w:sz w:val="20"/>
                    <w:szCs w:val="20"/>
                    <w:lang w:eastAsia="en-US"/>
                  </w:rPr>
                  <m:t>Var</m:t>
                </m:r>
                <m:d>
                  <m:dPr>
                    <m:ctrlPr>
                      <w:rPr>
                        <w:rFonts w:ascii="Cambria Math" w:eastAsia="DengXian" w:hAnsi="Cambria Math" w:cs="Arial"/>
                        <w:i/>
                        <w:sz w:val="20"/>
                        <w:szCs w:val="20"/>
                        <w:lang w:eastAsia="en-US"/>
                      </w:rPr>
                    </m:ctrlPr>
                  </m:dPr>
                  <m:e>
                    <m:r>
                      <w:rPr>
                        <w:rFonts w:ascii="Cambria Math" w:eastAsia="DengXian" w:hAnsi="Cambria Math" w:cs="Arial"/>
                        <w:sz w:val="20"/>
                        <w:szCs w:val="20"/>
                        <w:lang w:eastAsia="en-US"/>
                      </w:rPr>
                      <m:t>Y</m:t>
                    </m:r>
                  </m:e>
                </m:d>
                <m:r>
                  <w:rPr>
                    <w:rFonts w:ascii="Cambria Math" w:eastAsia="DengXian" w:hAnsi="Cambria Math" w:cs="Arial"/>
                    <w:sz w:val="20"/>
                    <w:szCs w:val="20"/>
                    <w:lang w:eastAsia="en-US"/>
                  </w:rPr>
                  <m:t>-Var(X)</m:t>
                </m:r>
              </m:e>
            </m:d>
          </m:oMath>
          <w:r w:rsidR="00346A7A" w:rsidRPr="00AD5376" w:rsidDel="00557AA0">
            <w:rPr>
              <w:rFonts w:eastAsia="DengXian" w:cs="Arial"/>
              <w:sz w:val="20"/>
              <w:szCs w:val="20"/>
              <w:lang w:eastAsia="en-US"/>
            </w:rPr>
            <w:delText xml:space="preserve"> = 0 then the DM cannot be used. </w:delText>
          </w:r>
        </w:del>
      </w:moveFrom>
      <w:moveFromRangeEnd w:id="838"/>
      <w:del w:id="841" w:author="Shu" w:date="2017-03-19T16:59:00Z">
        <w:r w:rsidR="00346A7A" w:rsidRPr="00AD5376" w:rsidDel="00557AA0">
          <w:rPr>
            <w:rFonts w:eastAsia="DengXian" w:cs="Arial"/>
            <w:sz w:val="20"/>
            <w:szCs w:val="20"/>
            <w:lang w:eastAsia="en-US"/>
          </w:rPr>
          <w:delText xml:space="preserve">Resolving these limitations is an area of future research, but until then the DM offers a potential solution when </w:delText>
        </w:r>
      </w:del>
      <w:ins w:id="842" w:author="Matt" w:date="2017-03-01T10:52:00Z">
        <w:del w:id="843" w:author="Shu" w:date="2017-03-19T16:59:00Z">
          <w:r w:rsidR="00E67FF0" w:rsidDel="00557AA0">
            <w:rPr>
              <w:rFonts w:eastAsia="DengXian" w:cs="Arial"/>
              <w:sz w:val="20"/>
              <w:szCs w:val="20"/>
              <w:lang w:eastAsia="en-US"/>
            </w:rPr>
            <w:delText xml:space="preserve">two </w:delText>
          </w:r>
        </w:del>
      </w:ins>
      <w:del w:id="844" w:author="Shu" w:date="2017-03-19T16:59:00Z">
        <w:r w:rsidR="00346A7A" w:rsidRPr="00AD5376" w:rsidDel="00557AA0">
          <w:rPr>
            <w:rFonts w:eastAsia="DengXian" w:cs="Arial"/>
            <w:sz w:val="20"/>
            <w:szCs w:val="20"/>
            <w:lang w:eastAsia="en-US"/>
          </w:rPr>
          <w:delText xml:space="preserve">variables are </w:delText>
        </w:r>
        <w:r w:rsidR="00700586" w:rsidDel="00557AA0">
          <w:rPr>
            <w:rFonts w:eastAsia="DengXian" w:cs="Arial"/>
            <w:sz w:val="20"/>
            <w:szCs w:val="20"/>
            <w:lang w:eastAsia="en-US"/>
          </w:rPr>
          <w:delText>known to be related with one greater than another</w:delText>
        </w:r>
      </w:del>
      <w:ins w:id="845" w:author="Matt" w:date="2017-03-01T14:13:00Z">
        <w:del w:id="846" w:author="Shu" w:date="2017-03-19T16:59:00Z">
          <w:r w:rsidR="00977393" w:rsidDel="00557AA0">
            <w:rPr>
              <w:rFonts w:eastAsia="DengXian" w:cs="Arial"/>
              <w:sz w:val="20"/>
              <w:szCs w:val="20"/>
              <w:lang w:eastAsia="en-US"/>
            </w:rPr>
            <w:delText>, although we would advise users to check the output appear plausible</w:delText>
          </w:r>
        </w:del>
      </w:ins>
      <w:del w:id="847" w:author="Shu" w:date="2017-03-19T16:59:00Z">
        <w:r w:rsidR="00346A7A" w:rsidRPr="00AD5376" w:rsidDel="00557AA0">
          <w:rPr>
            <w:rFonts w:eastAsia="DengXian" w:cs="Arial"/>
            <w:sz w:val="20"/>
            <w:szCs w:val="20"/>
            <w:lang w:eastAsia="en-US"/>
          </w:rPr>
          <w:delText>.</w:delText>
        </w:r>
      </w:del>
      <w:r w:rsidR="00377700">
        <w:rPr>
          <w:rFonts w:eastAsia="DengXian" w:cs="Arial"/>
          <w:sz w:val="20"/>
          <w:szCs w:val="20"/>
          <w:lang w:eastAsia="en-US"/>
        </w:rPr>
        <w:br/>
      </w:r>
      <w:r w:rsidR="00346A7A" w:rsidRPr="00AD5376">
        <w:rPr>
          <w:rFonts w:eastAsia="DengXian" w:cs="Arial"/>
          <w:sz w:val="20"/>
          <w:szCs w:val="20"/>
          <w:lang w:eastAsia="en-US"/>
        </w:rPr>
        <w:lastRenderedPageBreak/>
        <w:t xml:space="preserve"> </w:t>
      </w:r>
      <w:r w:rsidR="006866DB">
        <w:rPr>
          <w:rFonts w:eastAsia="DengXian" w:cs="Arial"/>
          <w:sz w:val="20"/>
          <w:szCs w:val="20"/>
          <w:lang w:eastAsia="en-US"/>
        </w:rPr>
        <w:br/>
      </w:r>
      <w:del w:id="848" w:author="Shu" w:date="2017-03-19T17:06:00Z">
        <w:r w:rsidR="00346A7A" w:rsidRPr="00AD5376" w:rsidDel="00F97621">
          <w:rPr>
            <w:rFonts w:eastAsia="Calibri" w:cs="Arial"/>
            <w:sz w:val="20"/>
            <w:szCs w:val="20"/>
            <w:lang w:eastAsia="en-US"/>
          </w:rPr>
          <w:delText>Conclusion</w:delText>
        </w:r>
      </w:del>
      <w:ins w:id="849" w:author="Shu" w:date="2017-03-19T17:06:00Z">
        <w:r w:rsidR="00F97621">
          <w:rPr>
            <w:rFonts w:eastAsia="Calibri" w:cs="Arial"/>
            <w:sz w:val="20"/>
            <w:szCs w:val="20"/>
            <w:lang w:eastAsia="en-US"/>
          </w:rPr>
          <w:t>In conclusion, when producing PSA samples both clinical and statistical validity should be checked.</w:t>
        </w:r>
      </w:ins>
      <w:ins w:id="850" w:author="Shu" w:date="2017-03-19T17:08:00Z">
        <w:r w:rsidR="00F97621">
          <w:rPr>
            <w:rFonts w:eastAsia="Calibri" w:cs="Arial"/>
            <w:sz w:val="20"/>
            <w:szCs w:val="20"/>
            <w:lang w:eastAsia="en-US"/>
          </w:rPr>
          <w:t xml:space="preserve"> </w:t>
        </w:r>
      </w:ins>
      <w:del w:id="851" w:author="Shu" w:date="2017-03-19T17:07:00Z">
        <w:r w:rsidR="006866DB" w:rsidDel="00F97621">
          <w:rPr>
            <w:rFonts w:eastAsia="Calibri" w:cs="Arial"/>
            <w:sz w:val="20"/>
            <w:szCs w:val="20"/>
            <w:lang w:eastAsia="en-US"/>
          </w:rPr>
          <w:br/>
        </w:r>
      </w:del>
      <w:r w:rsidR="00346A7A" w:rsidRPr="00AD5376">
        <w:rPr>
          <w:rFonts w:eastAsia="Calibri" w:cs="Arial"/>
          <w:sz w:val="20"/>
          <w:szCs w:val="20"/>
          <w:lang w:eastAsia="en-US"/>
        </w:rPr>
        <w:t xml:space="preserve">Where there is a strong belief that variables are </w:t>
      </w:r>
      <w:r w:rsidR="00933598">
        <w:rPr>
          <w:rFonts w:eastAsia="Calibri" w:cs="Arial"/>
          <w:sz w:val="20"/>
          <w:szCs w:val="20"/>
          <w:lang w:eastAsia="en-US"/>
        </w:rPr>
        <w:t>constrained in that one value is greater than another</w:t>
      </w:r>
      <w:r w:rsidR="00346A7A" w:rsidRPr="00AD5376">
        <w:rPr>
          <w:rFonts w:eastAsia="Calibri" w:cs="Arial"/>
          <w:sz w:val="20"/>
          <w:szCs w:val="20"/>
          <w:lang w:eastAsia="en-US"/>
        </w:rPr>
        <w:t xml:space="preserve"> the DM should be considered as a method to ensure the clinical and statistical validity of PSA samples and analyses derived from these samples.</w:t>
      </w:r>
      <w:r w:rsidR="00346A7A" w:rsidRPr="00AD5376">
        <w:rPr>
          <w:rFonts w:eastAsia="Calibri" w:cs="Arial"/>
          <w:sz w:val="20"/>
          <w:szCs w:val="20"/>
          <w:lang w:eastAsia="en-US"/>
        </w:rPr>
        <w:br w:type="page"/>
      </w:r>
    </w:p>
    <w:p w14:paraId="674BAE7B" w14:textId="77777777" w:rsidR="006C510E" w:rsidRPr="00AD5376" w:rsidRDefault="006C510E">
      <w:pPr>
        <w:rPr>
          <w:rFonts w:cs="Arial"/>
          <w:sz w:val="20"/>
          <w:szCs w:val="20"/>
        </w:rPr>
      </w:pPr>
    </w:p>
    <w:sectPr w:rsidR="006C510E" w:rsidRPr="00AD5376" w:rsidSect="002D7866">
      <w:footerReference w:type="default" r:id="rId17"/>
      <w:endnotePr>
        <w:numFmt w:val="decimal"/>
      </w:endnotePr>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 w:author="Shu" w:date="2017-03-19T10:16:00Z" w:initials="S">
    <w:p w14:paraId="08F846B0" w14:textId="381C6B84" w:rsidR="00037424" w:rsidRDefault="00037424">
      <w:pPr>
        <w:pStyle w:val="CommentText"/>
      </w:pPr>
      <w:r>
        <w:rPr>
          <w:rStyle w:val="CommentReference"/>
        </w:rPr>
        <w:annotationRef/>
      </w:r>
      <w:r>
        <w:t xml:space="preserve">Shall we say something about sampling using the same random number generator since this is the one of the ‘wrong’ method we show in excel. </w:t>
      </w:r>
    </w:p>
  </w:comment>
  <w:comment w:id="536" w:author="Shu" w:date="2017-03-19T13:22:00Z" w:initials="S">
    <w:p w14:paraId="1B0F9AD6" w14:textId="4A9404FD" w:rsidR="00037424" w:rsidRDefault="00037424">
      <w:pPr>
        <w:pStyle w:val="CommentText"/>
      </w:pPr>
      <w:r>
        <w:rPr>
          <w:rStyle w:val="CommentReference"/>
        </w:rPr>
        <w:annotationRef/>
      </w:r>
      <w:r>
        <w:t xml:space="preserve">Any idea what could be for the unbounded case? If not, we will just use </w:t>
      </w:r>
      <w:proofErr w:type="spellStart"/>
      <w:r>
        <w:t>HRQoL</w:t>
      </w:r>
      <w:proofErr w:type="spellEnd"/>
      <w:r>
        <w:t xml:space="preserve"> and costs in the example.</w:t>
      </w:r>
    </w:p>
  </w:comment>
  <w:comment w:id="622" w:author="Jonathan Minton" w:date="2017-03-28T16:18:00Z" w:initials="JM">
    <w:p w14:paraId="411D13F4" w14:textId="77777777" w:rsidR="00472CA9" w:rsidRDefault="00472CA9" w:rsidP="00472CA9">
      <w:pPr>
        <w:pStyle w:val="CommentText"/>
      </w:pPr>
      <w:r>
        <w:rPr>
          <w:rStyle w:val="CommentReference"/>
        </w:rPr>
        <w:annotationRef/>
      </w:r>
      <w:r>
        <w:t xml:space="preserve">Suggest make the left-most column cost or </w:t>
      </w:r>
      <w:proofErr w:type="spellStart"/>
      <w:r>
        <w:t>HRQoL</w:t>
      </w:r>
      <w:proofErr w:type="spellEnd"/>
      <w:r>
        <w:t>, then the next column to the right better or worse health state, as this is what the scatterplots are comparing.</w:t>
      </w:r>
    </w:p>
    <w:p w14:paraId="13935E85" w14:textId="77777777" w:rsidR="00472CA9" w:rsidRDefault="00472CA9" w:rsidP="00472CA9">
      <w:pPr>
        <w:pStyle w:val="CommentText"/>
      </w:pPr>
      <w:r>
        <w:t>Consider using mean (</w:t>
      </w:r>
      <w:proofErr w:type="spellStart"/>
      <w:r>
        <w:t>sd</w:t>
      </w:r>
      <w:proofErr w:type="spellEnd"/>
      <w:r>
        <w:t xml:space="preserve"> or variance) convention rather than putting in two columns to save space</w:t>
      </w:r>
    </w:p>
  </w:comment>
  <w:comment w:id="730" w:author="Shu" w:date="2017-03-19T20:16:00Z" w:initials="S">
    <w:p w14:paraId="434D6917" w14:textId="30A87BEF" w:rsidR="00037424" w:rsidRDefault="00037424">
      <w:pPr>
        <w:pStyle w:val="CommentText"/>
      </w:pPr>
      <w:r>
        <w:rPr>
          <w:rStyle w:val="CommentReference"/>
        </w:rPr>
        <w:annotationRef/>
      </w:r>
      <w:r>
        <w:t>I am still looking for a nice way to present all 6 plots together.</w:t>
      </w:r>
    </w:p>
  </w:comment>
  <w:comment w:id="731" w:author="Jonathan Minton" w:date="2017-03-28T16:17:00Z" w:initials="JM">
    <w:p w14:paraId="5EA9E383" w14:textId="65F80E31" w:rsidR="0043715A" w:rsidRDefault="0043715A">
      <w:pPr>
        <w:pStyle w:val="CommentText"/>
      </w:pPr>
      <w:r>
        <w:rPr>
          <w:rStyle w:val="CommentReference"/>
        </w:rPr>
        <w:annotationRef/>
      </w:r>
      <w:r>
        <w:t xml:space="preserve">Use </w:t>
      </w:r>
      <w:proofErr w:type="spellStart"/>
      <w:r>
        <w:t>cowplot</w:t>
      </w:r>
      <w:proofErr w:type="spellEnd"/>
      <w:r>
        <w:t xml:space="preserve"> + ggplot2 in R. Happy to do this if you provide the values in an excel or csv file.</w:t>
      </w:r>
    </w:p>
  </w:comment>
  <w:comment w:id="792" w:author="Shu" w:date="2017-03-19T16:36:00Z" w:initials="S">
    <w:p w14:paraId="0E0DD3EE" w14:textId="09AC0B48" w:rsidR="00037424" w:rsidRDefault="00037424">
      <w:pPr>
        <w:pStyle w:val="CommentText"/>
      </w:pPr>
      <w:r>
        <w:rPr>
          <w:rStyle w:val="CommentReference"/>
        </w:rPr>
        <w:annotationRef/>
      </w:r>
      <w:r>
        <w:t>It was the old DM approach. Shall we mention it?</w:t>
      </w:r>
    </w:p>
  </w:comment>
  <w:comment w:id="791" w:author="Jonathan Minton" w:date="2017-03-28T16:27:00Z" w:initials="JM">
    <w:p w14:paraId="4EFCF97F" w14:textId="1F4FCB5F" w:rsidR="00472CA9" w:rsidRDefault="00472CA9">
      <w:pPr>
        <w:pStyle w:val="CommentText"/>
      </w:pPr>
      <w:r>
        <w:rPr>
          <w:rStyle w:val="CommentReference"/>
        </w:rPr>
        <w:annotationRef/>
      </w:r>
      <w:r>
        <w:t>Describe limitations of this version (one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46B0" w15:done="0"/>
  <w15:commentEx w15:paraId="1B0F9AD6" w15:done="0"/>
  <w15:commentEx w15:paraId="13935E85" w15:done="0"/>
  <w15:commentEx w15:paraId="434D6917" w15:done="0"/>
  <w15:commentEx w15:paraId="5EA9E383" w15:paraIdParent="434D6917" w15:done="0"/>
  <w15:commentEx w15:paraId="0E0DD3EE" w15:done="0"/>
  <w15:commentEx w15:paraId="4EFCF97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827BC" w14:textId="77777777" w:rsidR="00F22888" w:rsidRDefault="00F22888" w:rsidP="00346A7A">
      <w:pPr>
        <w:spacing w:after="0" w:line="240" w:lineRule="auto"/>
      </w:pPr>
      <w:r>
        <w:separator/>
      </w:r>
    </w:p>
  </w:endnote>
  <w:endnote w:type="continuationSeparator" w:id="0">
    <w:p w14:paraId="6FE7FDA0" w14:textId="77777777" w:rsidR="00F22888" w:rsidRDefault="00F22888" w:rsidP="00346A7A">
      <w:pPr>
        <w:spacing w:after="0" w:line="240" w:lineRule="auto"/>
      </w:pPr>
      <w:r>
        <w:continuationSeparator/>
      </w:r>
    </w:p>
  </w:endnote>
  <w:endnote w:id="1">
    <w:p w14:paraId="5C74CF2F" w14:textId="77777777" w:rsidR="00037424" w:rsidRDefault="00037424" w:rsidP="00346A7A">
      <w:pPr>
        <w:pStyle w:val="EndnoteText"/>
      </w:pPr>
      <w:r>
        <w:rPr>
          <w:rStyle w:val="EndnoteReference"/>
        </w:rPr>
        <w:endnoteRef/>
      </w:r>
      <w:r>
        <w:t xml:space="preserve"> </w:t>
      </w:r>
      <w:r w:rsidRPr="007E4AC4">
        <w:rPr>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083D336A" w14:textId="77777777" w:rsidR="00037424" w:rsidRDefault="00037424" w:rsidP="00346A7A">
      <w:pPr>
        <w:pStyle w:val="EndnoteText"/>
      </w:pPr>
      <w:r>
        <w:rPr>
          <w:rStyle w:val="EndnoteReference"/>
        </w:rPr>
        <w:endnoteRef/>
      </w:r>
      <w:r>
        <w:t xml:space="preserve"> </w:t>
      </w:r>
      <w:r w:rsidRPr="007E4AC4">
        <w:rPr>
          <w:noProof/>
          <w:sz w:val="22"/>
        </w:rPr>
        <w:t>NICE. Guide to the methods of technology appraisal [Internet]. 2008. Available from: http://www.nice.org.uk/media/B52/A7/TAMethodsGuideUpdatedJune2008.pdf</w:t>
      </w:r>
    </w:p>
  </w:endnote>
  <w:endnote w:id="3">
    <w:p w14:paraId="2EEA2E38" w14:textId="77777777" w:rsidR="00037424" w:rsidRDefault="00037424" w:rsidP="00346A7A">
      <w:pPr>
        <w:pStyle w:val="EndnoteText"/>
      </w:pPr>
      <w:r>
        <w:rPr>
          <w:rStyle w:val="EndnoteReference"/>
        </w:rPr>
        <w:endnoteRef/>
      </w:r>
      <w:r>
        <w:t xml:space="preserve"> </w:t>
      </w:r>
      <w:r w:rsidRPr="007E4AC4">
        <w:rPr>
          <w:noProof/>
          <w:sz w:val="22"/>
        </w:rPr>
        <w:t>Kearns B, Lloyd Jones M, Stevenson M, Littlewood C. Cabazitaxel for the second-line treatment of metastatic hormone-refractory prostate cancer: a NICE single technology appraisal. Pharmacoeconomics [Internet]. 2013 Jun [cited 2014 Nov 24];31(6):479–88. Available from: http://www.ncbi.nlm.nih.gov/pubmed/23580356</w:t>
      </w:r>
    </w:p>
  </w:endnote>
  <w:endnote w:id="4">
    <w:p w14:paraId="68FBE379" w14:textId="77777777" w:rsidR="00037424" w:rsidRDefault="00037424" w:rsidP="00346A7A">
      <w:pPr>
        <w:pStyle w:val="EndnoteText"/>
      </w:pPr>
      <w:r>
        <w:rPr>
          <w:rStyle w:val="EndnoteReference"/>
        </w:rPr>
        <w:endnoteRef/>
      </w:r>
      <w:r>
        <w:t xml:space="preserve"> </w:t>
      </w:r>
      <w:r w:rsidRPr="007E4AC4">
        <w:rPr>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endnote>
  <w:endnote w:id="5">
    <w:p w14:paraId="22527D96" w14:textId="77777777" w:rsidR="00037424" w:rsidDel="0016618D" w:rsidRDefault="00037424" w:rsidP="00346A7A">
      <w:pPr>
        <w:pStyle w:val="EndnoteText"/>
        <w:rPr>
          <w:del w:id="106" w:author="Shu" w:date="2017-03-17T10:13:00Z"/>
        </w:rPr>
      </w:pPr>
      <w:del w:id="107" w:author="Shu" w:date="2017-03-17T10:13:00Z">
        <w:r w:rsidDel="0016618D">
          <w:rPr>
            <w:rStyle w:val="EndnoteReference"/>
          </w:rPr>
          <w:endnoteRef/>
        </w:r>
        <w:r w:rsidDel="0016618D">
          <w:delText xml:space="preserve"> </w:delText>
        </w:r>
        <w:r w:rsidRPr="007E4AC4" w:rsidDel="0016618D">
          <w:rPr>
            <w:noProof/>
            <w:sz w:val="22"/>
          </w:rPr>
          <w:delText>Altman NS. An Introduction to Kernel and Nearest-Neighbour Nonparametric Regression. Am Stat. 1992;46(3):175–85.</w:delText>
        </w:r>
      </w:del>
    </w:p>
  </w:endnote>
  <w:endnote w:id="6">
    <w:p w14:paraId="51A8BB28" w14:textId="77777777" w:rsidR="00037424" w:rsidRDefault="00037424" w:rsidP="00346A7A">
      <w:pPr>
        <w:pStyle w:val="EndnoteText"/>
      </w:pPr>
      <w:r>
        <w:rPr>
          <w:rStyle w:val="EndnoteReference"/>
        </w:rPr>
        <w:endnoteRef/>
      </w:r>
      <w:r>
        <w:t xml:space="preserve"> </w:t>
      </w:r>
      <w:proofErr w:type="spellStart"/>
      <w:r w:rsidRPr="00005582">
        <w:rPr>
          <w:sz w:val="22"/>
          <w:szCs w:val="22"/>
        </w:rPr>
        <w:t>Harnan</w:t>
      </w:r>
      <w:proofErr w:type="spellEnd"/>
      <w:r w:rsidRPr="00005582">
        <w:rPr>
          <w:sz w:val="22"/>
          <w:szCs w:val="22"/>
        </w:rPr>
        <w:t xml:space="preserve"> SE, </w:t>
      </w:r>
      <w:proofErr w:type="spellStart"/>
      <w:r w:rsidRPr="00005582">
        <w:rPr>
          <w:sz w:val="22"/>
          <w:szCs w:val="22"/>
        </w:rPr>
        <w:t>Tappenden</w:t>
      </w:r>
      <w:proofErr w:type="spellEnd"/>
      <w:r w:rsidRPr="00005582">
        <w:rPr>
          <w:sz w:val="22"/>
          <w:szCs w:val="22"/>
        </w:rPr>
        <w:t xml:space="preserve"> P, </w:t>
      </w:r>
      <w:proofErr w:type="spellStart"/>
      <w:r w:rsidRPr="00005582">
        <w:rPr>
          <w:sz w:val="22"/>
          <w:szCs w:val="22"/>
        </w:rPr>
        <w:t>Essat</w:t>
      </w:r>
      <w:proofErr w:type="spellEnd"/>
      <w:r w:rsidRPr="00005582">
        <w:rPr>
          <w:sz w:val="22"/>
          <w:szCs w:val="22"/>
        </w:rPr>
        <w:t xml:space="preserve"> M, </w:t>
      </w:r>
      <w:proofErr w:type="spellStart"/>
      <w:r w:rsidRPr="00005582">
        <w:rPr>
          <w:sz w:val="22"/>
          <w:szCs w:val="22"/>
        </w:rPr>
        <w:t>Gomersall</w:t>
      </w:r>
      <w:proofErr w:type="spellEnd"/>
      <w:r w:rsidRPr="00005582">
        <w:rPr>
          <w:sz w:val="22"/>
          <w:szCs w:val="22"/>
        </w:rPr>
        <w:t xml:space="preserve"> T, Minton J, Wong R, et </w:t>
      </w:r>
      <w:proofErr w:type="spellStart"/>
      <w:r w:rsidRPr="00005582">
        <w:rPr>
          <w:sz w:val="22"/>
          <w:szCs w:val="22"/>
        </w:rPr>
        <w:t>al.Measurement</w:t>
      </w:r>
      <w:proofErr w:type="spellEnd"/>
      <w:r w:rsidRPr="00005582">
        <w:rPr>
          <w:sz w:val="22"/>
          <w:szCs w:val="22"/>
        </w:rPr>
        <w:t xml:space="preserve"> of exhaled nitric oxide concentration in asthma: a systematic review and economic evaluation of NIOX MINO, NIOX VERO and </w:t>
      </w:r>
      <w:proofErr w:type="spellStart"/>
      <w:r w:rsidRPr="00005582">
        <w:rPr>
          <w:sz w:val="22"/>
          <w:szCs w:val="22"/>
        </w:rPr>
        <w:t>NObreath</w:t>
      </w:r>
      <w:proofErr w:type="spellEnd"/>
      <w:r w:rsidRPr="00005582">
        <w:rPr>
          <w:sz w:val="22"/>
          <w:szCs w:val="22"/>
        </w:rPr>
        <w:t xml:space="preserve">. Health </w:t>
      </w:r>
      <w:proofErr w:type="spellStart"/>
      <w:r w:rsidRPr="00005582">
        <w:rPr>
          <w:sz w:val="22"/>
          <w:szCs w:val="22"/>
        </w:rPr>
        <w:t>Technol</w:t>
      </w:r>
      <w:proofErr w:type="spellEnd"/>
      <w:r w:rsidRPr="00005582">
        <w:rPr>
          <w:sz w:val="22"/>
          <w:szCs w:val="22"/>
        </w:rPr>
        <w:t xml:space="preserve"> Assess 2015;19(82)</w:t>
      </w:r>
    </w:p>
  </w:endnote>
  <w:endnote w:id="7">
    <w:p w14:paraId="5120DB4D" w14:textId="77777777" w:rsidR="00037424" w:rsidRDefault="00037424" w:rsidP="00346A7A">
      <w:pPr>
        <w:pStyle w:val="EndnoteText"/>
      </w:pPr>
      <w:r>
        <w:rPr>
          <w:rStyle w:val="EndnoteReference"/>
        </w:rPr>
        <w:endnoteRef/>
      </w:r>
      <w:r>
        <w:t xml:space="preserve"> </w:t>
      </w:r>
      <w:r w:rsidRPr="00005582">
        <w:rPr>
          <w:sz w:val="22"/>
          <w:szCs w:val="22"/>
        </w:rPr>
        <w:t xml:space="preserve">Archer R, </w:t>
      </w:r>
      <w:proofErr w:type="spellStart"/>
      <w:r w:rsidRPr="00005582">
        <w:rPr>
          <w:sz w:val="22"/>
          <w:szCs w:val="22"/>
        </w:rPr>
        <w:t>Tappenden</w:t>
      </w:r>
      <w:proofErr w:type="spellEnd"/>
      <w:r w:rsidRPr="00005582">
        <w:rPr>
          <w:sz w:val="22"/>
          <w:szCs w:val="22"/>
        </w:rPr>
        <w:t xml:space="preserve"> P, Ren S, Martyn-St James M, Harvey R, </w:t>
      </w:r>
      <w:proofErr w:type="spellStart"/>
      <w:r w:rsidRPr="00005582">
        <w:rPr>
          <w:sz w:val="22"/>
          <w:szCs w:val="22"/>
        </w:rPr>
        <w:t>Basarir</w:t>
      </w:r>
      <w:proofErr w:type="spellEnd"/>
      <w:r w:rsidRPr="00005582">
        <w:rPr>
          <w:sz w:val="22"/>
          <w:szCs w:val="22"/>
        </w:rPr>
        <w:t xml:space="preserve"> H, et </w:t>
      </w:r>
      <w:proofErr w:type="spellStart"/>
      <w:r w:rsidRPr="00005582">
        <w:rPr>
          <w:sz w:val="22"/>
          <w:szCs w:val="22"/>
        </w:rPr>
        <w:t>al.Infliximab</w:t>
      </w:r>
      <w:proofErr w:type="spellEnd"/>
      <w:r w:rsidRPr="00005582">
        <w:rPr>
          <w:sz w:val="22"/>
          <w:szCs w:val="22"/>
        </w:rPr>
        <w:t xml:space="preserve">, adalimumab and </w:t>
      </w:r>
      <w:proofErr w:type="spellStart"/>
      <w:r w:rsidRPr="00005582">
        <w:rPr>
          <w:sz w:val="22"/>
          <w:szCs w:val="22"/>
        </w:rPr>
        <w:t>golimumab</w:t>
      </w:r>
      <w:proofErr w:type="spellEnd"/>
      <w:r w:rsidRPr="00005582">
        <w:rPr>
          <w:sz w:val="22"/>
          <w:szCs w:val="22"/>
        </w:rPr>
        <w:t xml:space="preserve"> for treating moderately to severely active ulcerative colitis after the failure of conventional therapy (including a review of TA140 and TA262): clinical effectiveness systematic review and economic model. Health </w:t>
      </w:r>
      <w:proofErr w:type="spellStart"/>
      <w:r w:rsidRPr="00005582">
        <w:rPr>
          <w:sz w:val="22"/>
          <w:szCs w:val="22"/>
        </w:rPr>
        <w:t>Technol</w:t>
      </w:r>
      <w:proofErr w:type="spellEnd"/>
      <w:r w:rsidRPr="00005582">
        <w:rPr>
          <w:sz w:val="22"/>
          <w:szCs w:val="22"/>
        </w:rPr>
        <w:t xml:space="preserve"> Assess 2016;20(39)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060305"/>
      <w:docPartObj>
        <w:docPartGallery w:val="Page Numbers (Bottom of Page)"/>
        <w:docPartUnique/>
      </w:docPartObj>
    </w:sdtPr>
    <w:sdtEndPr>
      <w:rPr>
        <w:noProof/>
      </w:rPr>
    </w:sdtEndPr>
    <w:sdtContent>
      <w:p w14:paraId="418F2580" w14:textId="0AB5404F" w:rsidR="00037424" w:rsidRDefault="00037424">
        <w:pPr>
          <w:pStyle w:val="Footer"/>
          <w:jc w:val="right"/>
        </w:pPr>
        <w:r>
          <w:fldChar w:fldCharType="begin"/>
        </w:r>
        <w:r>
          <w:instrText xml:space="preserve"> PAGE   \* MERGEFORMAT </w:instrText>
        </w:r>
        <w:r>
          <w:fldChar w:fldCharType="separate"/>
        </w:r>
        <w:r w:rsidR="00262DE4">
          <w:rPr>
            <w:noProof/>
          </w:rPr>
          <w:t>1</w:t>
        </w:r>
        <w:r>
          <w:rPr>
            <w:noProof/>
          </w:rPr>
          <w:fldChar w:fldCharType="end"/>
        </w:r>
      </w:p>
    </w:sdtContent>
  </w:sdt>
  <w:p w14:paraId="2B9E7239" w14:textId="77777777" w:rsidR="00037424" w:rsidRDefault="00037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AC83D" w14:textId="77777777" w:rsidR="00F22888" w:rsidRDefault="00F22888" w:rsidP="00346A7A">
      <w:pPr>
        <w:spacing w:after="0" w:line="240" w:lineRule="auto"/>
      </w:pPr>
      <w:r>
        <w:separator/>
      </w:r>
    </w:p>
  </w:footnote>
  <w:footnote w:type="continuationSeparator" w:id="0">
    <w:p w14:paraId="34CD1545" w14:textId="77777777" w:rsidR="00F22888" w:rsidRDefault="00F22888" w:rsidP="00346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E1E02"/>
    <w:multiLevelType w:val="hybridMultilevel"/>
    <w:tmpl w:val="93CEB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391BDF"/>
    <w:multiLevelType w:val="hybridMultilevel"/>
    <w:tmpl w:val="FE501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36533EF"/>
    <w:multiLevelType w:val="hybridMultilevel"/>
    <w:tmpl w:val="4072C1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rson w15:author="Matt">
    <w15:presenceInfo w15:providerId="None" w15:userId="M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A7A"/>
    <w:rsid w:val="00011638"/>
    <w:rsid w:val="000267CF"/>
    <w:rsid w:val="00037424"/>
    <w:rsid w:val="00037D85"/>
    <w:rsid w:val="00054A5E"/>
    <w:rsid w:val="0007123A"/>
    <w:rsid w:val="00073AD9"/>
    <w:rsid w:val="000A3DD3"/>
    <w:rsid w:val="000C2384"/>
    <w:rsid w:val="000D42D8"/>
    <w:rsid w:val="000F23D3"/>
    <w:rsid w:val="00113A58"/>
    <w:rsid w:val="00131880"/>
    <w:rsid w:val="0016618D"/>
    <w:rsid w:val="001C355E"/>
    <w:rsid w:val="00262DE4"/>
    <w:rsid w:val="002818F4"/>
    <w:rsid w:val="00285552"/>
    <w:rsid w:val="002C7756"/>
    <w:rsid w:val="002D28EB"/>
    <w:rsid w:val="002D7866"/>
    <w:rsid w:val="0030620B"/>
    <w:rsid w:val="00314B7F"/>
    <w:rsid w:val="00327501"/>
    <w:rsid w:val="00341BBE"/>
    <w:rsid w:val="00346A7A"/>
    <w:rsid w:val="00347516"/>
    <w:rsid w:val="00372489"/>
    <w:rsid w:val="003765A4"/>
    <w:rsid w:val="00377700"/>
    <w:rsid w:val="003A6B01"/>
    <w:rsid w:val="003F6DF5"/>
    <w:rsid w:val="0043715A"/>
    <w:rsid w:val="00472CA9"/>
    <w:rsid w:val="0047572C"/>
    <w:rsid w:val="00482BD3"/>
    <w:rsid w:val="004834C0"/>
    <w:rsid w:val="004B4449"/>
    <w:rsid w:val="004E48DF"/>
    <w:rsid w:val="004E4E90"/>
    <w:rsid w:val="004E50E1"/>
    <w:rsid w:val="004E5A6F"/>
    <w:rsid w:val="004F7396"/>
    <w:rsid w:val="00500921"/>
    <w:rsid w:val="00506CE6"/>
    <w:rsid w:val="00511668"/>
    <w:rsid w:val="005439FB"/>
    <w:rsid w:val="0055481D"/>
    <w:rsid w:val="00557AA0"/>
    <w:rsid w:val="005D3AC3"/>
    <w:rsid w:val="005E05B7"/>
    <w:rsid w:val="005F212C"/>
    <w:rsid w:val="00611A61"/>
    <w:rsid w:val="00614288"/>
    <w:rsid w:val="006866DB"/>
    <w:rsid w:val="00697393"/>
    <w:rsid w:val="006C510E"/>
    <w:rsid w:val="006D6453"/>
    <w:rsid w:val="00700586"/>
    <w:rsid w:val="0070360A"/>
    <w:rsid w:val="00703EA6"/>
    <w:rsid w:val="00770D20"/>
    <w:rsid w:val="00790C8E"/>
    <w:rsid w:val="007A2B90"/>
    <w:rsid w:val="007C584F"/>
    <w:rsid w:val="007D6682"/>
    <w:rsid w:val="00815571"/>
    <w:rsid w:val="008559B5"/>
    <w:rsid w:val="008B66AB"/>
    <w:rsid w:val="00933598"/>
    <w:rsid w:val="00977393"/>
    <w:rsid w:val="009A056D"/>
    <w:rsid w:val="009E2B3A"/>
    <w:rsid w:val="00A510D2"/>
    <w:rsid w:val="00AC3BD1"/>
    <w:rsid w:val="00AD5376"/>
    <w:rsid w:val="00AF1B01"/>
    <w:rsid w:val="00B13004"/>
    <w:rsid w:val="00B823D1"/>
    <w:rsid w:val="00B858B4"/>
    <w:rsid w:val="00BC0422"/>
    <w:rsid w:val="00BC0A00"/>
    <w:rsid w:val="00C06DA0"/>
    <w:rsid w:val="00C45BFD"/>
    <w:rsid w:val="00C57FA9"/>
    <w:rsid w:val="00C85511"/>
    <w:rsid w:val="00CA35B4"/>
    <w:rsid w:val="00CF5E27"/>
    <w:rsid w:val="00D22B9C"/>
    <w:rsid w:val="00D379CF"/>
    <w:rsid w:val="00D830AF"/>
    <w:rsid w:val="00DB60C1"/>
    <w:rsid w:val="00DD7E5E"/>
    <w:rsid w:val="00DE6AB0"/>
    <w:rsid w:val="00E20B1C"/>
    <w:rsid w:val="00E25157"/>
    <w:rsid w:val="00E67FF0"/>
    <w:rsid w:val="00E8565F"/>
    <w:rsid w:val="00EB36D8"/>
    <w:rsid w:val="00EC159B"/>
    <w:rsid w:val="00EC5C40"/>
    <w:rsid w:val="00EF3C8E"/>
    <w:rsid w:val="00F04B6D"/>
    <w:rsid w:val="00F22888"/>
    <w:rsid w:val="00F33192"/>
    <w:rsid w:val="00F97621"/>
    <w:rsid w:val="00FD6D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36E10"/>
  <w15:docId w15:val="{A2138BB3-6F29-492C-B257-AFAF8D70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6A7A"/>
    <w:rPr>
      <w:sz w:val="16"/>
      <w:szCs w:val="16"/>
    </w:rPr>
  </w:style>
  <w:style w:type="paragraph" w:styleId="CommentText">
    <w:name w:val="annotation text"/>
    <w:basedOn w:val="Normal"/>
    <w:link w:val="CommentTextChar"/>
    <w:uiPriority w:val="99"/>
    <w:semiHidden/>
    <w:unhideWhenUsed/>
    <w:rsid w:val="00346A7A"/>
    <w:pPr>
      <w:spacing w:after="160" w:line="240" w:lineRule="auto"/>
    </w:pPr>
    <w:rPr>
      <w:rFonts w:ascii="Calibri" w:eastAsia="Calibri" w:hAnsi="Calibri"/>
      <w:sz w:val="20"/>
      <w:szCs w:val="20"/>
      <w:lang w:eastAsia="en-US"/>
    </w:rPr>
  </w:style>
  <w:style w:type="character" w:customStyle="1" w:styleId="CommentTextChar">
    <w:name w:val="Comment Text Char"/>
    <w:basedOn w:val="DefaultParagraphFont"/>
    <w:link w:val="CommentText"/>
    <w:uiPriority w:val="99"/>
    <w:semiHidden/>
    <w:rsid w:val="00346A7A"/>
    <w:rPr>
      <w:rFonts w:ascii="Calibri" w:eastAsia="Calibri" w:hAnsi="Calibri"/>
      <w:sz w:val="20"/>
      <w:szCs w:val="20"/>
      <w:lang w:eastAsia="en-US"/>
    </w:rPr>
  </w:style>
  <w:style w:type="paragraph" w:styleId="EndnoteText">
    <w:name w:val="endnote text"/>
    <w:basedOn w:val="Normal"/>
    <w:link w:val="EndnoteTextChar"/>
    <w:uiPriority w:val="99"/>
    <w:semiHidden/>
    <w:unhideWhenUsed/>
    <w:rsid w:val="00346A7A"/>
    <w:pPr>
      <w:spacing w:after="0" w:line="240" w:lineRule="auto"/>
    </w:pPr>
    <w:rPr>
      <w:rFonts w:ascii="Calibri" w:eastAsia="Calibri" w:hAnsi="Calibri"/>
      <w:sz w:val="20"/>
      <w:szCs w:val="20"/>
      <w:lang w:eastAsia="en-US"/>
    </w:rPr>
  </w:style>
  <w:style w:type="character" w:customStyle="1" w:styleId="EndnoteTextChar">
    <w:name w:val="Endnote Text Char"/>
    <w:basedOn w:val="DefaultParagraphFont"/>
    <w:link w:val="EndnoteText"/>
    <w:uiPriority w:val="99"/>
    <w:semiHidden/>
    <w:rsid w:val="00346A7A"/>
    <w:rPr>
      <w:rFonts w:ascii="Calibri" w:eastAsia="Calibri" w:hAnsi="Calibri"/>
      <w:sz w:val="20"/>
      <w:szCs w:val="20"/>
      <w:lang w:eastAsia="en-US"/>
    </w:rPr>
  </w:style>
  <w:style w:type="character" w:styleId="EndnoteReference">
    <w:name w:val="endnote reference"/>
    <w:basedOn w:val="DefaultParagraphFont"/>
    <w:uiPriority w:val="99"/>
    <w:semiHidden/>
    <w:unhideWhenUsed/>
    <w:rsid w:val="00346A7A"/>
    <w:rPr>
      <w:vertAlign w:val="superscript"/>
    </w:rPr>
  </w:style>
  <w:style w:type="table" w:styleId="TableGrid">
    <w:name w:val="Table Grid"/>
    <w:basedOn w:val="TableNormal"/>
    <w:uiPriority w:val="39"/>
    <w:rsid w:val="00346A7A"/>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6A7A"/>
    <w:pPr>
      <w:tabs>
        <w:tab w:val="center" w:pos="4513"/>
        <w:tab w:val="right" w:pos="9026"/>
      </w:tabs>
      <w:spacing w:after="0" w:line="240" w:lineRule="auto"/>
    </w:pPr>
    <w:rPr>
      <w:rFonts w:ascii="Calibri" w:eastAsia="Calibri" w:hAnsi="Calibri"/>
      <w:lang w:eastAsia="en-US"/>
    </w:rPr>
  </w:style>
  <w:style w:type="character" w:customStyle="1" w:styleId="FooterChar">
    <w:name w:val="Footer Char"/>
    <w:basedOn w:val="DefaultParagraphFont"/>
    <w:link w:val="Footer"/>
    <w:uiPriority w:val="99"/>
    <w:rsid w:val="00346A7A"/>
    <w:rPr>
      <w:rFonts w:ascii="Calibri" w:eastAsia="Calibri" w:hAnsi="Calibri"/>
      <w:lang w:eastAsia="en-US"/>
    </w:rPr>
  </w:style>
  <w:style w:type="paragraph" w:styleId="BalloonText">
    <w:name w:val="Balloon Text"/>
    <w:basedOn w:val="Normal"/>
    <w:link w:val="BalloonTextChar"/>
    <w:uiPriority w:val="99"/>
    <w:semiHidden/>
    <w:unhideWhenUsed/>
    <w:rsid w:val="00346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7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D6682"/>
    <w:pPr>
      <w:spacing w:after="200"/>
    </w:pPr>
    <w:rPr>
      <w:rFonts w:ascii="Arial" w:eastAsiaTheme="minorEastAsia" w:hAnsi="Arial"/>
      <w:b/>
      <w:bCs/>
      <w:lang w:eastAsia="zh-CN"/>
    </w:rPr>
  </w:style>
  <w:style w:type="character" w:customStyle="1" w:styleId="CommentSubjectChar">
    <w:name w:val="Comment Subject Char"/>
    <w:basedOn w:val="CommentTextChar"/>
    <w:link w:val="CommentSubject"/>
    <w:uiPriority w:val="99"/>
    <w:semiHidden/>
    <w:rsid w:val="007D6682"/>
    <w:rPr>
      <w:rFonts w:ascii="Calibri" w:eastAsia="Calibri" w:hAnsi="Calibri"/>
      <w:b/>
      <w:bCs/>
      <w:sz w:val="20"/>
      <w:szCs w:val="20"/>
      <w:lang w:eastAsia="en-US"/>
    </w:rPr>
  </w:style>
  <w:style w:type="character" w:styleId="PlaceholderText">
    <w:name w:val="Placeholder Text"/>
    <w:basedOn w:val="DefaultParagraphFont"/>
    <w:uiPriority w:val="99"/>
    <w:semiHidden/>
    <w:rsid w:val="004E48DF"/>
    <w:rPr>
      <w:color w:val="808080"/>
    </w:rPr>
  </w:style>
  <w:style w:type="paragraph" w:styleId="HTMLPreformatted">
    <w:name w:val="HTML Preformatted"/>
    <w:basedOn w:val="Normal"/>
    <w:link w:val="HTMLPreformattedChar"/>
    <w:uiPriority w:val="99"/>
    <w:unhideWhenUsed/>
    <w:rsid w:val="00372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489"/>
    <w:rPr>
      <w:rFonts w:ascii="Courier New" w:eastAsia="Times New Roman" w:hAnsi="Courier New" w:cs="Courier New"/>
      <w:sz w:val="20"/>
      <w:szCs w:val="20"/>
    </w:rPr>
  </w:style>
  <w:style w:type="character" w:customStyle="1" w:styleId="gcwxi2kcpkb">
    <w:name w:val="gcwxi2kcpkb"/>
    <w:basedOn w:val="DefaultParagraphFont"/>
    <w:rsid w:val="00372489"/>
  </w:style>
  <w:style w:type="character" w:customStyle="1" w:styleId="gcwxi2kcpjb">
    <w:name w:val="gcwxi2kcpjb"/>
    <w:basedOn w:val="DefaultParagraphFont"/>
    <w:rsid w:val="00372489"/>
  </w:style>
  <w:style w:type="paragraph" w:styleId="ListParagraph">
    <w:name w:val="List Paragraph"/>
    <w:basedOn w:val="Normal"/>
    <w:uiPriority w:val="34"/>
    <w:qFormat/>
    <w:rsid w:val="00437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083567">
      <w:bodyDiv w:val="1"/>
      <w:marLeft w:val="0"/>
      <w:marRight w:val="0"/>
      <w:marTop w:val="0"/>
      <w:marBottom w:val="0"/>
      <w:divBdr>
        <w:top w:val="none" w:sz="0" w:space="0" w:color="auto"/>
        <w:left w:val="none" w:sz="0" w:space="0" w:color="auto"/>
        <w:bottom w:val="none" w:sz="0" w:space="0" w:color="auto"/>
        <w:right w:val="none" w:sz="0" w:space="0" w:color="auto"/>
      </w:divBdr>
      <w:divsChild>
        <w:div w:id="1977760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Shu:Desktop:Difference%20Method%2016Mar20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hu:Desktop:Difference%20Method%2016Mar20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hu:Desktop:Difference%20Method%2016Mar20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hu:Desktop:Difference%20Method%2019Mar20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hu:Desktop:Difference%20Method%2019Mar20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Shu:Desktop:Difference%20Method%2019Mar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between 0 and 1'!$O$28:$O$527</c:f>
              <c:numCache>
                <c:formatCode>0.000</c:formatCode>
                <c:ptCount val="500"/>
                <c:pt idx="0">
                  <c:v>0.34403264207895601</c:v>
                </c:pt>
                <c:pt idx="1">
                  <c:v>0.61551137549851298</c:v>
                </c:pt>
                <c:pt idx="2">
                  <c:v>0.64715973356313705</c:v>
                </c:pt>
                <c:pt idx="3">
                  <c:v>0.66995842840395903</c:v>
                </c:pt>
                <c:pt idx="4">
                  <c:v>0.567548083335635</c:v>
                </c:pt>
                <c:pt idx="5">
                  <c:v>0.67783535228241798</c:v>
                </c:pt>
                <c:pt idx="6">
                  <c:v>0.51201026893068602</c:v>
                </c:pt>
                <c:pt idx="7">
                  <c:v>0.57029203400478301</c:v>
                </c:pt>
                <c:pt idx="8">
                  <c:v>0.64940472714477304</c:v>
                </c:pt>
                <c:pt idx="9">
                  <c:v>0.589244234214922</c:v>
                </c:pt>
                <c:pt idx="10">
                  <c:v>0.34079535401528199</c:v>
                </c:pt>
                <c:pt idx="11">
                  <c:v>0.69597598135300298</c:v>
                </c:pt>
                <c:pt idx="12">
                  <c:v>0.655403419684362</c:v>
                </c:pt>
                <c:pt idx="13">
                  <c:v>0.50653651182063097</c:v>
                </c:pt>
                <c:pt idx="14">
                  <c:v>0.57365648423909199</c:v>
                </c:pt>
                <c:pt idx="15">
                  <c:v>0.485156836032546</c:v>
                </c:pt>
                <c:pt idx="16">
                  <c:v>0.62430460743531402</c:v>
                </c:pt>
                <c:pt idx="17">
                  <c:v>0.479338112491829</c:v>
                </c:pt>
                <c:pt idx="18">
                  <c:v>0.53142663093852505</c:v>
                </c:pt>
                <c:pt idx="19">
                  <c:v>0.73950425469297598</c:v>
                </c:pt>
                <c:pt idx="20">
                  <c:v>0.56988470247659495</c:v>
                </c:pt>
                <c:pt idx="21">
                  <c:v>0.45952554545462398</c:v>
                </c:pt>
                <c:pt idx="22">
                  <c:v>0.369589577991213</c:v>
                </c:pt>
                <c:pt idx="23">
                  <c:v>0.41602679512009699</c:v>
                </c:pt>
                <c:pt idx="24">
                  <c:v>0.34150852555599998</c:v>
                </c:pt>
                <c:pt idx="25">
                  <c:v>0.51228237655726105</c:v>
                </c:pt>
                <c:pt idx="26">
                  <c:v>0.39234949404137798</c:v>
                </c:pt>
                <c:pt idx="27">
                  <c:v>0.53586725256906997</c:v>
                </c:pt>
                <c:pt idx="28">
                  <c:v>0.65176071908289201</c:v>
                </c:pt>
                <c:pt idx="29">
                  <c:v>0.69505589322228201</c:v>
                </c:pt>
                <c:pt idx="30">
                  <c:v>0.71884308233775596</c:v>
                </c:pt>
                <c:pt idx="31">
                  <c:v>0.40465415115579001</c:v>
                </c:pt>
                <c:pt idx="32">
                  <c:v>0.52439597901873203</c:v>
                </c:pt>
                <c:pt idx="33">
                  <c:v>0.66421499289397201</c:v>
                </c:pt>
                <c:pt idx="34">
                  <c:v>0.60314364169239598</c:v>
                </c:pt>
                <c:pt idx="35">
                  <c:v>0.58463020780811503</c:v>
                </c:pt>
                <c:pt idx="36">
                  <c:v>0.84255557588262298</c:v>
                </c:pt>
                <c:pt idx="37">
                  <c:v>0.40806563916709998</c:v>
                </c:pt>
                <c:pt idx="38">
                  <c:v>0.59867830804043598</c:v>
                </c:pt>
                <c:pt idx="39">
                  <c:v>0.49389582335528898</c:v>
                </c:pt>
                <c:pt idx="40">
                  <c:v>0.65713743758399201</c:v>
                </c:pt>
                <c:pt idx="41">
                  <c:v>0.725790879945582</c:v>
                </c:pt>
                <c:pt idx="42">
                  <c:v>0.47356914883758799</c:v>
                </c:pt>
                <c:pt idx="43">
                  <c:v>0.553333560689104</c:v>
                </c:pt>
                <c:pt idx="44">
                  <c:v>0.64093144473367503</c:v>
                </c:pt>
                <c:pt idx="45">
                  <c:v>0.65794267979521603</c:v>
                </c:pt>
                <c:pt idx="46">
                  <c:v>0.47652188019660202</c:v>
                </c:pt>
                <c:pt idx="47">
                  <c:v>0.36756752545796101</c:v>
                </c:pt>
                <c:pt idx="48">
                  <c:v>0.36059786717620101</c:v>
                </c:pt>
                <c:pt idx="49">
                  <c:v>0.64595630770922297</c:v>
                </c:pt>
                <c:pt idx="50">
                  <c:v>0.47831312981489299</c:v>
                </c:pt>
                <c:pt idx="51">
                  <c:v>0.54234828813893998</c:v>
                </c:pt>
                <c:pt idx="52">
                  <c:v>0.78470402731258404</c:v>
                </c:pt>
                <c:pt idx="53">
                  <c:v>0.51327345282097203</c:v>
                </c:pt>
                <c:pt idx="54">
                  <c:v>0.42411737651457498</c:v>
                </c:pt>
                <c:pt idx="55">
                  <c:v>0.63175141352601005</c:v>
                </c:pt>
                <c:pt idx="56">
                  <c:v>0.60530847321099701</c:v>
                </c:pt>
                <c:pt idx="57">
                  <c:v>0.77486793346759697</c:v>
                </c:pt>
                <c:pt idx="58">
                  <c:v>0.68342400820762905</c:v>
                </c:pt>
                <c:pt idx="59">
                  <c:v>0.82216803125127502</c:v>
                </c:pt>
                <c:pt idx="60">
                  <c:v>0.55160897957797705</c:v>
                </c:pt>
                <c:pt idx="61">
                  <c:v>0.58690747355309103</c:v>
                </c:pt>
                <c:pt idx="62">
                  <c:v>0.54968536793426104</c:v>
                </c:pt>
                <c:pt idx="63">
                  <c:v>0.306871842221628</c:v>
                </c:pt>
                <c:pt idx="64">
                  <c:v>0.46766377156243399</c:v>
                </c:pt>
                <c:pt idx="65">
                  <c:v>0.33245230646099799</c:v>
                </c:pt>
                <c:pt idx="66">
                  <c:v>0.51904648539674803</c:v>
                </c:pt>
                <c:pt idx="67">
                  <c:v>0.75707871050452102</c:v>
                </c:pt>
                <c:pt idx="68">
                  <c:v>0.75458886328515695</c:v>
                </c:pt>
                <c:pt idx="69">
                  <c:v>0.51074819745278799</c:v>
                </c:pt>
                <c:pt idx="70">
                  <c:v>0.60884832675238298</c:v>
                </c:pt>
                <c:pt idx="71">
                  <c:v>0.49876405480182601</c:v>
                </c:pt>
                <c:pt idx="72">
                  <c:v>0.40433379857123802</c:v>
                </c:pt>
                <c:pt idx="73">
                  <c:v>0.58338248983298802</c:v>
                </c:pt>
                <c:pt idx="74">
                  <c:v>0.567415557543273</c:v>
                </c:pt>
                <c:pt idx="75">
                  <c:v>0.60533322033928305</c:v>
                </c:pt>
                <c:pt idx="76">
                  <c:v>0.50052270179181602</c:v>
                </c:pt>
                <c:pt idx="77">
                  <c:v>0.61126800441785401</c:v>
                </c:pt>
                <c:pt idx="78">
                  <c:v>0.71353922901779698</c:v>
                </c:pt>
                <c:pt idx="79">
                  <c:v>0.684129667848145</c:v>
                </c:pt>
                <c:pt idx="80">
                  <c:v>0.66720067802163996</c:v>
                </c:pt>
                <c:pt idx="81">
                  <c:v>0.68762323305628603</c:v>
                </c:pt>
                <c:pt idx="82">
                  <c:v>0.32919796629023401</c:v>
                </c:pt>
                <c:pt idx="83">
                  <c:v>0.52123144362465201</c:v>
                </c:pt>
                <c:pt idx="84">
                  <c:v>0.76086161691604204</c:v>
                </c:pt>
                <c:pt idx="85">
                  <c:v>0.38447767539182398</c:v>
                </c:pt>
                <c:pt idx="86">
                  <c:v>0.73408893583790302</c:v>
                </c:pt>
                <c:pt idx="87">
                  <c:v>0.39137617409137399</c:v>
                </c:pt>
                <c:pt idx="88">
                  <c:v>0.82678415363406599</c:v>
                </c:pt>
                <c:pt idx="89">
                  <c:v>0.58141132410791896</c:v>
                </c:pt>
                <c:pt idx="90">
                  <c:v>0.64645243285383303</c:v>
                </c:pt>
                <c:pt idx="91">
                  <c:v>0.53405499672610701</c:v>
                </c:pt>
                <c:pt idx="92">
                  <c:v>0.36233996141472402</c:v>
                </c:pt>
                <c:pt idx="93">
                  <c:v>0.53681726965945997</c:v>
                </c:pt>
                <c:pt idx="94">
                  <c:v>0.32363367166969298</c:v>
                </c:pt>
                <c:pt idx="95">
                  <c:v>0.60913925225009602</c:v>
                </c:pt>
                <c:pt idx="96">
                  <c:v>0.35379112881635699</c:v>
                </c:pt>
                <c:pt idx="97">
                  <c:v>0.44035676803963902</c:v>
                </c:pt>
                <c:pt idx="98">
                  <c:v>0.42102853218603598</c:v>
                </c:pt>
                <c:pt idx="99">
                  <c:v>0.36963872311269902</c:v>
                </c:pt>
                <c:pt idx="100">
                  <c:v>0.71841382751483096</c:v>
                </c:pt>
                <c:pt idx="101">
                  <c:v>0.783480449708438</c:v>
                </c:pt>
                <c:pt idx="102">
                  <c:v>0.371349299919363</c:v>
                </c:pt>
                <c:pt idx="103">
                  <c:v>0.433675032602578</c:v>
                </c:pt>
                <c:pt idx="104">
                  <c:v>0.47484191458880498</c:v>
                </c:pt>
                <c:pt idx="105">
                  <c:v>0.44632665566888302</c:v>
                </c:pt>
                <c:pt idx="106">
                  <c:v>0.74411660388408196</c:v>
                </c:pt>
                <c:pt idx="107">
                  <c:v>0.49875569354252403</c:v>
                </c:pt>
                <c:pt idx="108">
                  <c:v>0.67375159516542504</c:v>
                </c:pt>
                <c:pt idx="109">
                  <c:v>0.29651606032662498</c:v>
                </c:pt>
                <c:pt idx="110">
                  <c:v>0.43117863368639298</c:v>
                </c:pt>
                <c:pt idx="111">
                  <c:v>0.33491424540711201</c:v>
                </c:pt>
                <c:pt idx="112">
                  <c:v>0.54246286381119002</c:v>
                </c:pt>
                <c:pt idx="113">
                  <c:v>0.754618077961284</c:v>
                </c:pt>
                <c:pt idx="114">
                  <c:v>0.31698608053911298</c:v>
                </c:pt>
                <c:pt idx="115">
                  <c:v>0.437515848826381</c:v>
                </c:pt>
                <c:pt idx="116">
                  <c:v>0.416709931406337</c:v>
                </c:pt>
                <c:pt idx="117">
                  <c:v>0.48047508670913103</c:v>
                </c:pt>
                <c:pt idx="118">
                  <c:v>0.711552384067207</c:v>
                </c:pt>
                <c:pt idx="119">
                  <c:v>0.66784469523642598</c:v>
                </c:pt>
                <c:pt idx="120">
                  <c:v>0.57406310077884104</c:v>
                </c:pt>
                <c:pt idx="121">
                  <c:v>0.53501866282191901</c:v>
                </c:pt>
                <c:pt idx="122">
                  <c:v>0.72666408061188603</c:v>
                </c:pt>
                <c:pt idx="123">
                  <c:v>0.72836813281072799</c:v>
                </c:pt>
                <c:pt idx="124">
                  <c:v>0.53744446107181398</c:v>
                </c:pt>
                <c:pt idx="125">
                  <c:v>0.34133767096546602</c:v>
                </c:pt>
                <c:pt idx="126">
                  <c:v>0.69246805992236504</c:v>
                </c:pt>
                <c:pt idx="127">
                  <c:v>0.383566504819641</c:v>
                </c:pt>
                <c:pt idx="128">
                  <c:v>0.38883078317967101</c:v>
                </c:pt>
                <c:pt idx="129">
                  <c:v>0.791232682753917</c:v>
                </c:pt>
                <c:pt idx="130">
                  <c:v>0.51809563746113696</c:v>
                </c:pt>
                <c:pt idx="131">
                  <c:v>0.56085463660947699</c:v>
                </c:pt>
                <c:pt idx="132">
                  <c:v>0.27095137960402899</c:v>
                </c:pt>
                <c:pt idx="133">
                  <c:v>0.51362913915823905</c:v>
                </c:pt>
                <c:pt idx="134">
                  <c:v>0.56723166918263901</c:v>
                </c:pt>
                <c:pt idx="135">
                  <c:v>0.42432670795202099</c:v>
                </c:pt>
                <c:pt idx="136">
                  <c:v>0.409856751693225</c:v>
                </c:pt>
                <c:pt idx="137">
                  <c:v>0.46185255865733399</c:v>
                </c:pt>
                <c:pt idx="138">
                  <c:v>0.39072607750217903</c:v>
                </c:pt>
                <c:pt idx="139">
                  <c:v>0.70334328281047898</c:v>
                </c:pt>
                <c:pt idx="140">
                  <c:v>0.37199309052209101</c:v>
                </c:pt>
                <c:pt idx="141">
                  <c:v>0.70398579407610096</c:v>
                </c:pt>
                <c:pt idx="142">
                  <c:v>0.54300235845550504</c:v>
                </c:pt>
                <c:pt idx="143">
                  <c:v>0.48845036421544302</c:v>
                </c:pt>
                <c:pt idx="144">
                  <c:v>0.26889999485505101</c:v>
                </c:pt>
                <c:pt idx="145">
                  <c:v>0.45664577970598502</c:v>
                </c:pt>
                <c:pt idx="146">
                  <c:v>0.64462217762571195</c:v>
                </c:pt>
                <c:pt idx="147">
                  <c:v>0.72962425437251899</c:v>
                </c:pt>
                <c:pt idx="148">
                  <c:v>0.73155835169592998</c:v>
                </c:pt>
                <c:pt idx="149">
                  <c:v>0.70498476166749102</c:v>
                </c:pt>
                <c:pt idx="150">
                  <c:v>0.589240667066667</c:v>
                </c:pt>
                <c:pt idx="151">
                  <c:v>0.44201051691946203</c:v>
                </c:pt>
                <c:pt idx="152">
                  <c:v>0.27969450534510998</c:v>
                </c:pt>
                <c:pt idx="153">
                  <c:v>0.43783813074156203</c:v>
                </c:pt>
                <c:pt idx="154">
                  <c:v>0.618920022163848</c:v>
                </c:pt>
                <c:pt idx="155">
                  <c:v>0.476465848557377</c:v>
                </c:pt>
                <c:pt idx="156">
                  <c:v>0.62873042406965196</c:v>
                </c:pt>
                <c:pt idx="157">
                  <c:v>0.70023591060208401</c:v>
                </c:pt>
                <c:pt idx="158">
                  <c:v>0.79683894407620004</c:v>
                </c:pt>
                <c:pt idx="159">
                  <c:v>0.25783642059391498</c:v>
                </c:pt>
                <c:pt idx="160">
                  <c:v>0.41344187607328198</c:v>
                </c:pt>
                <c:pt idx="161">
                  <c:v>0.44888175721671503</c:v>
                </c:pt>
                <c:pt idx="162">
                  <c:v>0.62256776234518496</c:v>
                </c:pt>
                <c:pt idx="163">
                  <c:v>0.63080368800988795</c:v>
                </c:pt>
                <c:pt idx="164">
                  <c:v>0.717982925293428</c:v>
                </c:pt>
                <c:pt idx="165">
                  <c:v>0.63863451974497598</c:v>
                </c:pt>
                <c:pt idx="166">
                  <c:v>0.684655934703021</c:v>
                </c:pt>
                <c:pt idx="167">
                  <c:v>0.68545073745995699</c:v>
                </c:pt>
                <c:pt idx="168">
                  <c:v>0.54167657686377302</c:v>
                </c:pt>
                <c:pt idx="169">
                  <c:v>0.58080746361087499</c:v>
                </c:pt>
                <c:pt idx="170">
                  <c:v>0.750785338349654</c:v>
                </c:pt>
                <c:pt idx="171">
                  <c:v>0.57519093676334399</c:v>
                </c:pt>
                <c:pt idx="172">
                  <c:v>0.55632634468416298</c:v>
                </c:pt>
                <c:pt idx="173">
                  <c:v>0.44161751217100098</c:v>
                </c:pt>
                <c:pt idx="174">
                  <c:v>0.36957801575570998</c:v>
                </c:pt>
                <c:pt idx="175">
                  <c:v>0.38280815257807399</c:v>
                </c:pt>
                <c:pt idx="176">
                  <c:v>0.57199148270264999</c:v>
                </c:pt>
                <c:pt idx="177">
                  <c:v>0.49058258768657298</c:v>
                </c:pt>
                <c:pt idx="178">
                  <c:v>0.74873596884246196</c:v>
                </c:pt>
                <c:pt idx="179">
                  <c:v>0.47989705742718702</c:v>
                </c:pt>
                <c:pt idx="180">
                  <c:v>0.44704300015788501</c:v>
                </c:pt>
                <c:pt idx="181">
                  <c:v>0.62344001302988195</c:v>
                </c:pt>
                <c:pt idx="182">
                  <c:v>0.58477372146071505</c:v>
                </c:pt>
                <c:pt idx="183">
                  <c:v>0.46759698556690799</c:v>
                </c:pt>
                <c:pt idx="184">
                  <c:v>0.36612666518618903</c:v>
                </c:pt>
                <c:pt idx="185">
                  <c:v>0.456300598203283</c:v>
                </c:pt>
                <c:pt idx="186">
                  <c:v>0.63786183435461896</c:v>
                </c:pt>
                <c:pt idx="187">
                  <c:v>0.48331182559018898</c:v>
                </c:pt>
                <c:pt idx="188">
                  <c:v>0.70723173830583397</c:v>
                </c:pt>
                <c:pt idx="189">
                  <c:v>0.57773415567590303</c:v>
                </c:pt>
                <c:pt idx="190">
                  <c:v>0.50422113828812698</c:v>
                </c:pt>
                <c:pt idx="191">
                  <c:v>0.345851489194135</c:v>
                </c:pt>
                <c:pt idx="192">
                  <c:v>0.59505429313829294</c:v>
                </c:pt>
                <c:pt idx="193">
                  <c:v>0.78212978285353796</c:v>
                </c:pt>
                <c:pt idx="194">
                  <c:v>0.52323042806877695</c:v>
                </c:pt>
                <c:pt idx="195">
                  <c:v>0.62526938473822302</c:v>
                </c:pt>
                <c:pt idx="196">
                  <c:v>0.85183935602424099</c:v>
                </c:pt>
                <c:pt idx="197">
                  <c:v>0.60146416623099097</c:v>
                </c:pt>
                <c:pt idx="198">
                  <c:v>0.46612073828249401</c:v>
                </c:pt>
                <c:pt idx="199">
                  <c:v>0.64381000827910295</c:v>
                </c:pt>
                <c:pt idx="200">
                  <c:v>0.60989802950139704</c:v>
                </c:pt>
                <c:pt idx="201">
                  <c:v>0.57934597888850403</c:v>
                </c:pt>
                <c:pt idx="202">
                  <c:v>0.42128125124820698</c:v>
                </c:pt>
                <c:pt idx="203">
                  <c:v>0.63284760119013095</c:v>
                </c:pt>
                <c:pt idx="204">
                  <c:v>0.577223597588437</c:v>
                </c:pt>
                <c:pt idx="205">
                  <c:v>0.75345230964159704</c:v>
                </c:pt>
                <c:pt idx="206">
                  <c:v>0.70664413430698403</c:v>
                </c:pt>
                <c:pt idx="207">
                  <c:v>0.44928355529609698</c:v>
                </c:pt>
                <c:pt idx="208">
                  <c:v>0.34714750465463401</c:v>
                </c:pt>
                <c:pt idx="209">
                  <c:v>0.60852051275278596</c:v>
                </c:pt>
                <c:pt idx="210">
                  <c:v>0.34153737116257998</c:v>
                </c:pt>
                <c:pt idx="211">
                  <c:v>0.52047544025354897</c:v>
                </c:pt>
                <c:pt idx="212">
                  <c:v>0.43459423609706299</c:v>
                </c:pt>
                <c:pt idx="213">
                  <c:v>0.67544760663991799</c:v>
                </c:pt>
                <c:pt idx="214">
                  <c:v>0.51617278715638104</c:v>
                </c:pt>
                <c:pt idx="215">
                  <c:v>0.54616202393928204</c:v>
                </c:pt>
                <c:pt idx="216">
                  <c:v>0.36380471488617699</c:v>
                </c:pt>
                <c:pt idx="217">
                  <c:v>0.70449718336240796</c:v>
                </c:pt>
                <c:pt idx="218">
                  <c:v>0.78450160608959296</c:v>
                </c:pt>
                <c:pt idx="219">
                  <c:v>0.52840090619035196</c:v>
                </c:pt>
                <c:pt idx="220">
                  <c:v>0.493106108288214</c:v>
                </c:pt>
                <c:pt idx="221">
                  <c:v>0.31255517513507902</c:v>
                </c:pt>
                <c:pt idx="222">
                  <c:v>0.65486077220779004</c:v>
                </c:pt>
                <c:pt idx="223">
                  <c:v>0.76749880502324697</c:v>
                </c:pt>
                <c:pt idx="224">
                  <c:v>0.230645800954241</c:v>
                </c:pt>
                <c:pt idx="225">
                  <c:v>0.53937127624679204</c:v>
                </c:pt>
                <c:pt idx="226">
                  <c:v>0.84514465213441603</c:v>
                </c:pt>
                <c:pt idx="227">
                  <c:v>0.60895846785635599</c:v>
                </c:pt>
                <c:pt idx="228">
                  <c:v>0.80716867453548602</c:v>
                </c:pt>
                <c:pt idx="229">
                  <c:v>0.607809735459787</c:v>
                </c:pt>
                <c:pt idx="230">
                  <c:v>0.60323075398248205</c:v>
                </c:pt>
                <c:pt idx="231">
                  <c:v>0.49782933232790999</c:v>
                </c:pt>
                <c:pt idx="232">
                  <c:v>0.26285353054807697</c:v>
                </c:pt>
                <c:pt idx="233">
                  <c:v>0.78712564982348998</c:v>
                </c:pt>
                <c:pt idx="234">
                  <c:v>0.63669094958851302</c:v>
                </c:pt>
                <c:pt idx="235">
                  <c:v>0.31534271887249499</c:v>
                </c:pt>
                <c:pt idx="236">
                  <c:v>0.415142564907171</c:v>
                </c:pt>
                <c:pt idx="237">
                  <c:v>0.43913438830427398</c:v>
                </c:pt>
                <c:pt idx="238">
                  <c:v>0.56396340647445498</c:v>
                </c:pt>
                <c:pt idx="239">
                  <c:v>0.58633172778549003</c:v>
                </c:pt>
                <c:pt idx="240">
                  <c:v>0.60858838329883402</c:v>
                </c:pt>
                <c:pt idx="241">
                  <c:v>0.41536091638345601</c:v>
                </c:pt>
                <c:pt idx="242">
                  <c:v>0.28727558772954698</c:v>
                </c:pt>
                <c:pt idx="243">
                  <c:v>0.68414637323645699</c:v>
                </c:pt>
                <c:pt idx="244">
                  <c:v>0.30741639927445003</c:v>
                </c:pt>
                <c:pt idx="245">
                  <c:v>0.28186197081744802</c:v>
                </c:pt>
                <c:pt idx="246">
                  <c:v>0.22546617465139199</c:v>
                </c:pt>
                <c:pt idx="247">
                  <c:v>0.45455274717178101</c:v>
                </c:pt>
                <c:pt idx="248">
                  <c:v>0.71345011679477799</c:v>
                </c:pt>
                <c:pt idx="249">
                  <c:v>0.58303928739732402</c:v>
                </c:pt>
                <c:pt idx="250">
                  <c:v>0.50269545931105197</c:v>
                </c:pt>
                <c:pt idx="251">
                  <c:v>0.46366974811167599</c:v>
                </c:pt>
                <c:pt idx="252">
                  <c:v>0.56275246320802697</c:v>
                </c:pt>
                <c:pt idx="253">
                  <c:v>0.56777669726657898</c:v>
                </c:pt>
                <c:pt idx="254">
                  <c:v>0.50194687598896004</c:v>
                </c:pt>
                <c:pt idx="255">
                  <c:v>0.56190344193880404</c:v>
                </c:pt>
                <c:pt idx="256">
                  <c:v>0.37577229018228903</c:v>
                </c:pt>
                <c:pt idx="257">
                  <c:v>0.59561714867413895</c:v>
                </c:pt>
                <c:pt idx="258">
                  <c:v>0.57943704522310702</c:v>
                </c:pt>
                <c:pt idx="259">
                  <c:v>0.592351887275259</c:v>
                </c:pt>
                <c:pt idx="260">
                  <c:v>0.64678154393258702</c:v>
                </c:pt>
                <c:pt idx="261">
                  <c:v>0.45859052705499997</c:v>
                </c:pt>
                <c:pt idx="262">
                  <c:v>0.50442159857745295</c:v>
                </c:pt>
                <c:pt idx="263">
                  <c:v>0.45809860045771</c:v>
                </c:pt>
                <c:pt idx="264">
                  <c:v>0.61828925620728603</c:v>
                </c:pt>
                <c:pt idx="265">
                  <c:v>0.59792466096858099</c:v>
                </c:pt>
                <c:pt idx="266">
                  <c:v>0.58381934647641598</c:v>
                </c:pt>
                <c:pt idx="267">
                  <c:v>0.41738701433359299</c:v>
                </c:pt>
                <c:pt idx="268">
                  <c:v>0.36411970654762099</c:v>
                </c:pt>
                <c:pt idx="269">
                  <c:v>0.49639271905351501</c:v>
                </c:pt>
                <c:pt idx="270">
                  <c:v>0.36991700058121402</c:v>
                </c:pt>
                <c:pt idx="271">
                  <c:v>0.47958130137206201</c:v>
                </c:pt>
                <c:pt idx="272">
                  <c:v>0.61538135193632704</c:v>
                </c:pt>
                <c:pt idx="273">
                  <c:v>0.63087932190224505</c:v>
                </c:pt>
                <c:pt idx="274">
                  <c:v>0.42913274247670302</c:v>
                </c:pt>
                <c:pt idx="275">
                  <c:v>0.25795832653053902</c:v>
                </c:pt>
                <c:pt idx="276">
                  <c:v>0.49431782211318298</c:v>
                </c:pt>
                <c:pt idx="277">
                  <c:v>0.63163899435835602</c:v>
                </c:pt>
                <c:pt idx="278">
                  <c:v>0.21961049101251801</c:v>
                </c:pt>
                <c:pt idx="279">
                  <c:v>0.641667516870847</c:v>
                </c:pt>
                <c:pt idx="280">
                  <c:v>0.53303947678072205</c:v>
                </c:pt>
                <c:pt idx="281">
                  <c:v>0.63652422851126</c:v>
                </c:pt>
                <c:pt idx="282">
                  <c:v>0.59315658060161403</c:v>
                </c:pt>
                <c:pt idx="283">
                  <c:v>0.61380302527123998</c:v>
                </c:pt>
                <c:pt idx="284">
                  <c:v>0.66411263969198497</c:v>
                </c:pt>
                <c:pt idx="285">
                  <c:v>0.63285059898700102</c:v>
                </c:pt>
                <c:pt idx="286">
                  <c:v>0.60581200059467999</c:v>
                </c:pt>
                <c:pt idx="287">
                  <c:v>0.55946997020232203</c:v>
                </c:pt>
                <c:pt idx="288">
                  <c:v>0.70808163948817604</c:v>
                </c:pt>
                <c:pt idx="289">
                  <c:v>0.49315212297588101</c:v>
                </c:pt>
                <c:pt idx="290">
                  <c:v>0.72134252492340301</c:v>
                </c:pt>
                <c:pt idx="291">
                  <c:v>0.75903695971544205</c:v>
                </c:pt>
                <c:pt idx="292">
                  <c:v>0.78393761425337105</c:v>
                </c:pt>
                <c:pt idx="293">
                  <c:v>0.48587392804482599</c:v>
                </c:pt>
                <c:pt idx="294">
                  <c:v>0.63115465239823498</c:v>
                </c:pt>
                <c:pt idx="295">
                  <c:v>0.63092591995518299</c:v>
                </c:pt>
                <c:pt idx="296">
                  <c:v>0.67345237361886001</c:v>
                </c:pt>
                <c:pt idx="297">
                  <c:v>0.40092943541915999</c:v>
                </c:pt>
                <c:pt idx="298">
                  <c:v>0.48776319160153497</c:v>
                </c:pt>
                <c:pt idx="299">
                  <c:v>0.52398384388292496</c:v>
                </c:pt>
                <c:pt idx="300">
                  <c:v>0.62581984856522599</c:v>
                </c:pt>
                <c:pt idx="301">
                  <c:v>0.53548496309678295</c:v>
                </c:pt>
                <c:pt idx="302">
                  <c:v>0.43479071074007802</c:v>
                </c:pt>
                <c:pt idx="303">
                  <c:v>0.30191745958913702</c:v>
                </c:pt>
                <c:pt idx="304">
                  <c:v>0.45857619617248302</c:v>
                </c:pt>
                <c:pt idx="305">
                  <c:v>0.67961505033977299</c:v>
                </c:pt>
                <c:pt idx="306">
                  <c:v>0.49137479883027602</c:v>
                </c:pt>
                <c:pt idx="307">
                  <c:v>0.57016210457051697</c:v>
                </c:pt>
                <c:pt idx="308">
                  <c:v>0.278240616323784</c:v>
                </c:pt>
                <c:pt idx="309">
                  <c:v>0.81579840481007204</c:v>
                </c:pt>
                <c:pt idx="310">
                  <c:v>0.49632013987961399</c:v>
                </c:pt>
                <c:pt idx="311">
                  <c:v>0.50272240549918701</c:v>
                </c:pt>
                <c:pt idx="312">
                  <c:v>0.63046563753186302</c:v>
                </c:pt>
                <c:pt idx="313">
                  <c:v>0.49512793544179001</c:v>
                </c:pt>
                <c:pt idx="314">
                  <c:v>0.59445215523667105</c:v>
                </c:pt>
                <c:pt idx="315">
                  <c:v>0.37113648245842601</c:v>
                </c:pt>
                <c:pt idx="316">
                  <c:v>0.79113477418453004</c:v>
                </c:pt>
                <c:pt idx="317">
                  <c:v>0.58927527589970896</c:v>
                </c:pt>
                <c:pt idx="318">
                  <c:v>0.64781319900114798</c:v>
                </c:pt>
                <c:pt idx="319">
                  <c:v>0.34594507396778001</c:v>
                </c:pt>
                <c:pt idx="320">
                  <c:v>0.39274531801616203</c:v>
                </c:pt>
                <c:pt idx="321">
                  <c:v>0.33459968569576698</c:v>
                </c:pt>
                <c:pt idx="322">
                  <c:v>0.48397392684123602</c:v>
                </c:pt>
                <c:pt idx="323">
                  <c:v>0.48387089169508102</c:v>
                </c:pt>
                <c:pt idx="324">
                  <c:v>0.66654097469033302</c:v>
                </c:pt>
                <c:pt idx="325">
                  <c:v>0.66685992742068101</c:v>
                </c:pt>
                <c:pt idx="326">
                  <c:v>0.39342004213331</c:v>
                </c:pt>
                <c:pt idx="327">
                  <c:v>0.52589610263187703</c:v>
                </c:pt>
                <c:pt idx="328">
                  <c:v>0.65065094829756398</c:v>
                </c:pt>
                <c:pt idx="329">
                  <c:v>0.59369620736125095</c:v>
                </c:pt>
                <c:pt idx="330">
                  <c:v>0.50038145093122899</c:v>
                </c:pt>
                <c:pt idx="331">
                  <c:v>0.48260422531571401</c:v>
                </c:pt>
                <c:pt idx="332">
                  <c:v>0.49874295871384799</c:v>
                </c:pt>
                <c:pt idx="333">
                  <c:v>0.42717002231350198</c:v>
                </c:pt>
                <c:pt idx="334">
                  <c:v>0.38383309394038401</c:v>
                </c:pt>
                <c:pt idx="335">
                  <c:v>0.63629476991935596</c:v>
                </c:pt>
                <c:pt idx="336">
                  <c:v>0.59232822101164295</c:v>
                </c:pt>
                <c:pt idx="337">
                  <c:v>0.61509590620315002</c:v>
                </c:pt>
                <c:pt idx="338">
                  <c:v>0.72391411030552699</c:v>
                </c:pt>
                <c:pt idx="339">
                  <c:v>0.62629321519612702</c:v>
                </c:pt>
                <c:pt idx="340">
                  <c:v>0.40360268699492102</c:v>
                </c:pt>
                <c:pt idx="341">
                  <c:v>0.47537237902424601</c:v>
                </c:pt>
                <c:pt idx="342">
                  <c:v>0.41120148458720202</c:v>
                </c:pt>
                <c:pt idx="343">
                  <c:v>0.51316202044002301</c:v>
                </c:pt>
                <c:pt idx="344">
                  <c:v>0.73939744030598697</c:v>
                </c:pt>
                <c:pt idx="345">
                  <c:v>0.81559614161766403</c:v>
                </c:pt>
                <c:pt idx="346">
                  <c:v>0.34778167016443601</c:v>
                </c:pt>
                <c:pt idx="347">
                  <c:v>0.32593602738206201</c:v>
                </c:pt>
                <c:pt idx="348">
                  <c:v>0.78200846725065998</c:v>
                </c:pt>
                <c:pt idx="349">
                  <c:v>0.72800970138810195</c:v>
                </c:pt>
                <c:pt idx="350">
                  <c:v>0.53805213918579997</c:v>
                </c:pt>
                <c:pt idx="351">
                  <c:v>0.44143669900088001</c:v>
                </c:pt>
                <c:pt idx="352">
                  <c:v>0.58047109100816896</c:v>
                </c:pt>
                <c:pt idx="353">
                  <c:v>0.48643907970174799</c:v>
                </c:pt>
                <c:pt idx="354">
                  <c:v>0.87221224346462101</c:v>
                </c:pt>
                <c:pt idx="355">
                  <c:v>0.87312468293058998</c:v>
                </c:pt>
                <c:pt idx="356">
                  <c:v>0.54447302328284197</c:v>
                </c:pt>
                <c:pt idx="357">
                  <c:v>0.34436543615836701</c:v>
                </c:pt>
                <c:pt idx="358">
                  <c:v>0.61746364075542104</c:v>
                </c:pt>
                <c:pt idx="359">
                  <c:v>0.46027551484884499</c:v>
                </c:pt>
                <c:pt idx="360">
                  <c:v>0.41160647628582098</c:v>
                </c:pt>
                <c:pt idx="361">
                  <c:v>0.57560622611956302</c:v>
                </c:pt>
                <c:pt idx="362">
                  <c:v>0.57135716269678105</c:v>
                </c:pt>
                <c:pt idx="363">
                  <c:v>0.66596962451169295</c:v>
                </c:pt>
                <c:pt idx="364">
                  <c:v>0.63203406895064496</c:v>
                </c:pt>
                <c:pt idx="365">
                  <c:v>0.44850608737950698</c:v>
                </c:pt>
                <c:pt idx="366">
                  <c:v>0.46364493207171398</c:v>
                </c:pt>
                <c:pt idx="367">
                  <c:v>0.57756697979124805</c:v>
                </c:pt>
                <c:pt idx="368">
                  <c:v>0.402519290654689</c:v>
                </c:pt>
                <c:pt idx="369">
                  <c:v>0.73744557894314799</c:v>
                </c:pt>
                <c:pt idx="370">
                  <c:v>0.58398764136694004</c:v>
                </c:pt>
                <c:pt idx="371">
                  <c:v>0.66382384939267602</c:v>
                </c:pt>
                <c:pt idx="372">
                  <c:v>0.70778941474413903</c:v>
                </c:pt>
                <c:pt idx="373">
                  <c:v>0.42130258217861899</c:v>
                </c:pt>
                <c:pt idx="374">
                  <c:v>0.79882371340162095</c:v>
                </c:pt>
                <c:pt idx="375">
                  <c:v>0.60801185967356597</c:v>
                </c:pt>
                <c:pt idx="376">
                  <c:v>0.26038967132162399</c:v>
                </c:pt>
                <c:pt idx="377">
                  <c:v>0.86659625884876901</c:v>
                </c:pt>
                <c:pt idx="378">
                  <c:v>0.64341140386019902</c:v>
                </c:pt>
                <c:pt idx="379">
                  <c:v>0.51670195089267901</c:v>
                </c:pt>
                <c:pt idx="380">
                  <c:v>0.41048015984404901</c:v>
                </c:pt>
                <c:pt idx="381">
                  <c:v>0.584683044675265</c:v>
                </c:pt>
                <c:pt idx="382">
                  <c:v>0.62340516110960797</c:v>
                </c:pt>
                <c:pt idx="383">
                  <c:v>0.52546569087987205</c:v>
                </c:pt>
                <c:pt idx="384">
                  <c:v>0.59539335576103702</c:v>
                </c:pt>
                <c:pt idx="385">
                  <c:v>0.49980408091399098</c:v>
                </c:pt>
                <c:pt idx="386">
                  <c:v>0.33602691375733201</c:v>
                </c:pt>
                <c:pt idx="387">
                  <c:v>0.65974993593363795</c:v>
                </c:pt>
                <c:pt idx="388">
                  <c:v>0.44700689058507298</c:v>
                </c:pt>
                <c:pt idx="389">
                  <c:v>0.71996077062552499</c:v>
                </c:pt>
                <c:pt idx="390">
                  <c:v>0.34336327869136402</c:v>
                </c:pt>
                <c:pt idx="391">
                  <c:v>0.75175134342364502</c:v>
                </c:pt>
                <c:pt idx="392">
                  <c:v>0.55606822401522205</c:v>
                </c:pt>
                <c:pt idx="393">
                  <c:v>0.72130387348439695</c:v>
                </c:pt>
                <c:pt idx="394">
                  <c:v>0.47919132502762701</c:v>
                </c:pt>
                <c:pt idx="395">
                  <c:v>0.694548077773531</c:v>
                </c:pt>
                <c:pt idx="396">
                  <c:v>0.61876890125567297</c:v>
                </c:pt>
                <c:pt idx="397">
                  <c:v>0.34709008443529399</c:v>
                </c:pt>
                <c:pt idx="398">
                  <c:v>0.644886471899489</c:v>
                </c:pt>
                <c:pt idx="399">
                  <c:v>0.54689094596309096</c:v>
                </c:pt>
                <c:pt idx="400">
                  <c:v>0.37030536238442602</c:v>
                </c:pt>
                <c:pt idx="401">
                  <c:v>0.43981384827081599</c:v>
                </c:pt>
                <c:pt idx="402">
                  <c:v>0.76197832853044301</c:v>
                </c:pt>
                <c:pt idx="403">
                  <c:v>0.67547298465763805</c:v>
                </c:pt>
                <c:pt idx="404">
                  <c:v>0.48791519125178601</c:v>
                </c:pt>
                <c:pt idx="405">
                  <c:v>0.57329378233155903</c:v>
                </c:pt>
                <c:pt idx="406">
                  <c:v>0.42841785084295497</c:v>
                </c:pt>
                <c:pt idx="407">
                  <c:v>0.55196564997141195</c:v>
                </c:pt>
                <c:pt idx="408">
                  <c:v>0.55559672614519695</c:v>
                </c:pt>
                <c:pt idx="409">
                  <c:v>0.63796549157764604</c:v>
                </c:pt>
                <c:pt idx="410">
                  <c:v>0.45290845239354899</c:v>
                </c:pt>
                <c:pt idx="411">
                  <c:v>0.74695876116340898</c:v>
                </c:pt>
                <c:pt idx="412">
                  <c:v>0.26240184362684299</c:v>
                </c:pt>
                <c:pt idx="413">
                  <c:v>0.44796790532149</c:v>
                </c:pt>
                <c:pt idx="414">
                  <c:v>0.73072747589514797</c:v>
                </c:pt>
                <c:pt idx="415">
                  <c:v>0.83285528485917304</c:v>
                </c:pt>
                <c:pt idx="416">
                  <c:v>0.67145252078804696</c:v>
                </c:pt>
                <c:pt idx="417">
                  <c:v>0.244637747558795</c:v>
                </c:pt>
                <c:pt idx="418">
                  <c:v>0.495909205170316</c:v>
                </c:pt>
                <c:pt idx="419">
                  <c:v>0.55536872864743903</c:v>
                </c:pt>
                <c:pt idx="420">
                  <c:v>0.68876109836599897</c:v>
                </c:pt>
                <c:pt idx="421">
                  <c:v>0.71719554781029804</c:v>
                </c:pt>
                <c:pt idx="422">
                  <c:v>0.31527348784903397</c:v>
                </c:pt>
                <c:pt idx="423">
                  <c:v>0.409580034884302</c:v>
                </c:pt>
                <c:pt idx="424">
                  <c:v>0.38474180521179702</c:v>
                </c:pt>
                <c:pt idx="425">
                  <c:v>0.72985793207768501</c:v>
                </c:pt>
                <c:pt idx="426">
                  <c:v>0.56003915023069595</c:v>
                </c:pt>
                <c:pt idx="427">
                  <c:v>0.46537352933750697</c:v>
                </c:pt>
                <c:pt idx="428">
                  <c:v>0.56621744184516998</c:v>
                </c:pt>
                <c:pt idx="429">
                  <c:v>0.66739654638934598</c:v>
                </c:pt>
                <c:pt idx="430">
                  <c:v>0.52325612121647802</c:v>
                </c:pt>
                <c:pt idx="431">
                  <c:v>0.72518024063372699</c:v>
                </c:pt>
                <c:pt idx="432">
                  <c:v>0.510458272452747</c:v>
                </c:pt>
                <c:pt idx="433">
                  <c:v>0.51094100064569004</c:v>
                </c:pt>
                <c:pt idx="434">
                  <c:v>0.32110263207124601</c:v>
                </c:pt>
                <c:pt idx="435">
                  <c:v>0.555020769433067</c:v>
                </c:pt>
                <c:pt idx="436">
                  <c:v>0.499425686908125</c:v>
                </c:pt>
                <c:pt idx="437">
                  <c:v>0.41326434802086098</c:v>
                </c:pt>
                <c:pt idx="438">
                  <c:v>0.458529915547781</c:v>
                </c:pt>
                <c:pt idx="439">
                  <c:v>0.34924131346508003</c:v>
                </c:pt>
                <c:pt idx="440">
                  <c:v>0.46616089908206898</c:v>
                </c:pt>
                <c:pt idx="441">
                  <c:v>0.73626560648916695</c:v>
                </c:pt>
                <c:pt idx="442">
                  <c:v>0.76320808329995704</c:v>
                </c:pt>
                <c:pt idx="443">
                  <c:v>0.34927462252650099</c:v>
                </c:pt>
                <c:pt idx="444">
                  <c:v>0.44694434843162401</c:v>
                </c:pt>
                <c:pt idx="445">
                  <c:v>0.68689907999499999</c:v>
                </c:pt>
                <c:pt idx="446">
                  <c:v>0.63416610573004295</c:v>
                </c:pt>
                <c:pt idx="447">
                  <c:v>0.66882097447696698</c:v>
                </c:pt>
                <c:pt idx="448">
                  <c:v>0.81296029844457796</c:v>
                </c:pt>
                <c:pt idx="449">
                  <c:v>0.73096427808522801</c:v>
                </c:pt>
                <c:pt idx="450">
                  <c:v>0.398759810444754</c:v>
                </c:pt>
                <c:pt idx="451">
                  <c:v>0.38623764492734403</c:v>
                </c:pt>
                <c:pt idx="452">
                  <c:v>0.68796106440365401</c:v>
                </c:pt>
                <c:pt idx="453">
                  <c:v>0.64073683365721201</c:v>
                </c:pt>
                <c:pt idx="454">
                  <c:v>0.350250885045858</c:v>
                </c:pt>
                <c:pt idx="455">
                  <c:v>0.44731347248523201</c:v>
                </c:pt>
                <c:pt idx="456">
                  <c:v>0.47310642763529698</c:v>
                </c:pt>
                <c:pt idx="457">
                  <c:v>0.48661678159275801</c:v>
                </c:pt>
                <c:pt idx="458">
                  <c:v>0.39485868283216402</c:v>
                </c:pt>
                <c:pt idx="459">
                  <c:v>0.86490270704738603</c:v>
                </c:pt>
                <c:pt idx="460">
                  <c:v>0.63857887164184102</c:v>
                </c:pt>
                <c:pt idx="461">
                  <c:v>0.50524185365003804</c:v>
                </c:pt>
                <c:pt idx="462">
                  <c:v>0.58559613922299003</c:v>
                </c:pt>
                <c:pt idx="463">
                  <c:v>0.61015814990569095</c:v>
                </c:pt>
                <c:pt idx="464">
                  <c:v>0.60100832259152104</c:v>
                </c:pt>
                <c:pt idx="465">
                  <c:v>0.48434310519465301</c:v>
                </c:pt>
                <c:pt idx="466">
                  <c:v>0.68766404409028303</c:v>
                </c:pt>
                <c:pt idx="467">
                  <c:v>0.54129076575846002</c:v>
                </c:pt>
                <c:pt idx="468">
                  <c:v>0.46639113727655901</c:v>
                </c:pt>
                <c:pt idx="469">
                  <c:v>0.57932607615964105</c:v>
                </c:pt>
                <c:pt idx="470">
                  <c:v>0.555384130672264</c:v>
                </c:pt>
                <c:pt idx="471">
                  <c:v>0.384955201481124</c:v>
                </c:pt>
                <c:pt idx="472">
                  <c:v>0.65934998630532105</c:v>
                </c:pt>
                <c:pt idx="473">
                  <c:v>0.43020207238804598</c:v>
                </c:pt>
                <c:pt idx="474">
                  <c:v>0.43029198779088101</c:v>
                </c:pt>
                <c:pt idx="475">
                  <c:v>0.467426108660217</c:v>
                </c:pt>
                <c:pt idx="476">
                  <c:v>0.72226564029350604</c:v>
                </c:pt>
                <c:pt idx="477">
                  <c:v>0.55029629766313704</c:v>
                </c:pt>
                <c:pt idx="478">
                  <c:v>0.49012150140552702</c:v>
                </c:pt>
                <c:pt idx="479">
                  <c:v>0.40270702567261801</c:v>
                </c:pt>
                <c:pt idx="480">
                  <c:v>0.67889848268268504</c:v>
                </c:pt>
                <c:pt idx="481">
                  <c:v>0.22037022196567499</c:v>
                </c:pt>
                <c:pt idx="482">
                  <c:v>0.51088445553361395</c:v>
                </c:pt>
                <c:pt idx="483">
                  <c:v>0.552776671202868</c:v>
                </c:pt>
                <c:pt idx="484">
                  <c:v>0.82175041671855098</c:v>
                </c:pt>
                <c:pt idx="485">
                  <c:v>0.56877917353670504</c:v>
                </c:pt>
                <c:pt idx="486">
                  <c:v>0.70126108054367398</c:v>
                </c:pt>
                <c:pt idx="487">
                  <c:v>0.39307525928742398</c:v>
                </c:pt>
                <c:pt idx="488">
                  <c:v>0.19182145999582101</c:v>
                </c:pt>
                <c:pt idx="489">
                  <c:v>0.48467018190394401</c:v>
                </c:pt>
                <c:pt idx="490">
                  <c:v>0.59333876017475295</c:v>
                </c:pt>
                <c:pt idx="491">
                  <c:v>0.27243915709289601</c:v>
                </c:pt>
                <c:pt idx="492">
                  <c:v>0.47796651672415302</c:v>
                </c:pt>
                <c:pt idx="493">
                  <c:v>0.71801643351031197</c:v>
                </c:pt>
                <c:pt idx="494">
                  <c:v>0.45245320122523103</c:v>
                </c:pt>
                <c:pt idx="495">
                  <c:v>0.40860986496575002</c:v>
                </c:pt>
                <c:pt idx="496">
                  <c:v>0.48402664104188697</c:v>
                </c:pt>
                <c:pt idx="497">
                  <c:v>0.57496023223667703</c:v>
                </c:pt>
                <c:pt idx="498">
                  <c:v>0.53028340692744103</c:v>
                </c:pt>
                <c:pt idx="499">
                  <c:v>0.54616093450191705</c:v>
                </c:pt>
              </c:numCache>
            </c:numRef>
          </c:xVal>
          <c:yVal>
            <c:numRef>
              <c:f>'X and Y bounded between 0 and 1'!$P$28:$P$527</c:f>
              <c:numCache>
                <c:formatCode>0.000</c:formatCode>
                <c:ptCount val="500"/>
                <c:pt idx="0">
                  <c:v>0.55102000544452501</c:v>
                </c:pt>
                <c:pt idx="1">
                  <c:v>0.797958661044465</c:v>
                </c:pt>
                <c:pt idx="2">
                  <c:v>0.74804248229820702</c:v>
                </c:pt>
                <c:pt idx="3">
                  <c:v>0.851799435765766</c:v>
                </c:pt>
                <c:pt idx="4">
                  <c:v>0.70972479871282901</c:v>
                </c:pt>
                <c:pt idx="5">
                  <c:v>0.79619524561310695</c:v>
                </c:pt>
                <c:pt idx="6">
                  <c:v>0.72304526115495904</c:v>
                </c:pt>
                <c:pt idx="7">
                  <c:v>0.70084197252416902</c:v>
                </c:pt>
                <c:pt idx="8">
                  <c:v>0.85698733574421404</c:v>
                </c:pt>
                <c:pt idx="9">
                  <c:v>0.73532860874836203</c:v>
                </c:pt>
                <c:pt idx="10">
                  <c:v>0.48077811300214801</c:v>
                </c:pt>
                <c:pt idx="11">
                  <c:v>0.78617479071559804</c:v>
                </c:pt>
                <c:pt idx="12">
                  <c:v>0.83763462619333595</c:v>
                </c:pt>
                <c:pt idx="13">
                  <c:v>0.54391343521939195</c:v>
                </c:pt>
                <c:pt idx="14">
                  <c:v>0.71916831196735997</c:v>
                </c:pt>
                <c:pt idx="15">
                  <c:v>0.67346594833462803</c:v>
                </c:pt>
                <c:pt idx="16">
                  <c:v>0.75504843581463998</c:v>
                </c:pt>
                <c:pt idx="17">
                  <c:v>0.66871287085181497</c:v>
                </c:pt>
                <c:pt idx="18">
                  <c:v>0.63164328112496504</c:v>
                </c:pt>
                <c:pt idx="19">
                  <c:v>0.83007611577042695</c:v>
                </c:pt>
                <c:pt idx="20">
                  <c:v>0.71996157328439003</c:v>
                </c:pt>
                <c:pt idx="21">
                  <c:v>0.56022218627763498</c:v>
                </c:pt>
                <c:pt idx="22">
                  <c:v>0.64638237781697605</c:v>
                </c:pt>
                <c:pt idx="23">
                  <c:v>0.51959583136584098</c:v>
                </c:pt>
                <c:pt idx="24">
                  <c:v>0.63258774300982101</c:v>
                </c:pt>
                <c:pt idx="25">
                  <c:v>0.62381269903280601</c:v>
                </c:pt>
                <c:pt idx="26">
                  <c:v>0.60421065801159102</c:v>
                </c:pt>
                <c:pt idx="27">
                  <c:v>0.67095456095213002</c:v>
                </c:pt>
                <c:pt idx="28">
                  <c:v>0.71803454069584305</c:v>
                </c:pt>
                <c:pt idx="29">
                  <c:v>0.80240996831613498</c:v>
                </c:pt>
                <c:pt idx="30">
                  <c:v>0.83562929266574804</c:v>
                </c:pt>
                <c:pt idx="31">
                  <c:v>0.57986894661495703</c:v>
                </c:pt>
                <c:pt idx="32">
                  <c:v>0.67594793714544299</c:v>
                </c:pt>
                <c:pt idx="33">
                  <c:v>0.85252488702020002</c:v>
                </c:pt>
                <c:pt idx="34">
                  <c:v>0.74522135688193303</c:v>
                </c:pt>
                <c:pt idx="35">
                  <c:v>0.70725520528785302</c:v>
                </c:pt>
                <c:pt idx="36">
                  <c:v>0.91127929063248503</c:v>
                </c:pt>
                <c:pt idx="37">
                  <c:v>0.50585789186733598</c:v>
                </c:pt>
                <c:pt idx="38">
                  <c:v>0.76432358304401204</c:v>
                </c:pt>
                <c:pt idx="39">
                  <c:v>0.78659870267532195</c:v>
                </c:pt>
                <c:pt idx="40">
                  <c:v>0.72817674965821699</c:v>
                </c:pt>
                <c:pt idx="41">
                  <c:v>0.84310890615177403</c:v>
                </c:pt>
                <c:pt idx="42">
                  <c:v>0.71548276811794298</c:v>
                </c:pt>
                <c:pt idx="43">
                  <c:v>0.77642404163044398</c:v>
                </c:pt>
                <c:pt idx="44">
                  <c:v>0.795406806605785</c:v>
                </c:pt>
                <c:pt idx="45">
                  <c:v>0.806781271760596</c:v>
                </c:pt>
                <c:pt idx="46">
                  <c:v>0.59988236087644697</c:v>
                </c:pt>
                <c:pt idx="47">
                  <c:v>0.60494442903766799</c:v>
                </c:pt>
                <c:pt idx="48">
                  <c:v>0.46030814656389302</c:v>
                </c:pt>
                <c:pt idx="49">
                  <c:v>0.80273762985983599</c:v>
                </c:pt>
                <c:pt idx="50">
                  <c:v>0.74897618152316403</c:v>
                </c:pt>
                <c:pt idx="51">
                  <c:v>0.76085931771392001</c:v>
                </c:pt>
                <c:pt idx="52">
                  <c:v>0.93193630224962998</c:v>
                </c:pt>
                <c:pt idx="53">
                  <c:v>0.65533492005118998</c:v>
                </c:pt>
                <c:pt idx="54">
                  <c:v>0.54506508616968397</c:v>
                </c:pt>
                <c:pt idx="55">
                  <c:v>0.79032507945724895</c:v>
                </c:pt>
                <c:pt idx="56">
                  <c:v>0.72014465831130803</c:v>
                </c:pt>
                <c:pt idx="57">
                  <c:v>0.84104349043766702</c:v>
                </c:pt>
                <c:pt idx="58">
                  <c:v>0.87888433756732298</c:v>
                </c:pt>
                <c:pt idx="59">
                  <c:v>0.86300694827650004</c:v>
                </c:pt>
                <c:pt idx="60">
                  <c:v>0.65881786241740103</c:v>
                </c:pt>
                <c:pt idx="61">
                  <c:v>0.70855666695925201</c:v>
                </c:pt>
                <c:pt idx="62">
                  <c:v>0.79453845417758495</c:v>
                </c:pt>
                <c:pt idx="63">
                  <c:v>0.584581769186161</c:v>
                </c:pt>
                <c:pt idx="64">
                  <c:v>0.61760515378473702</c:v>
                </c:pt>
                <c:pt idx="65">
                  <c:v>0.43452687697214298</c:v>
                </c:pt>
                <c:pt idx="66">
                  <c:v>0.62985615871953204</c:v>
                </c:pt>
                <c:pt idx="67">
                  <c:v>0.88482341847324097</c:v>
                </c:pt>
                <c:pt idx="68">
                  <c:v>0.852544170294391</c:v>
                </c:pt>
                <c:pt idx="69">
                  <c:v>0.59296057886178699</c:v>
                </c:pt>
                <c:pt idx="70">
                  <c:v>0.73427648068248497</c:v>
                </c:pt>
                <c:pt idx="71">
                  <c:v>0.70623891310363096</c:v>
                </c:pt>
                <c:pt idx="72">
                  <c:v>0.60485867296488804</c:v>
                </c:pt>
                <c:pt idx="73">
                  <c:v>0.74718707804666395</c:v>
                </c:pt>
                <c:pt idx="74">
                  <c:v>0.70597306452320596</c:v>
                </c:pt>
                <c:pt idx="75">
                  <c:v>0.79313924977986605</c:v>
                </c:pt>
                <c:pt idx="76">
                  <c:v>0.69562192794321498</c:v>
                </c:pt>
                <c:pt idx="77">
                  <c:v>0.860903801278323</c:v>
                </c:pt>
                <c:pt idx="78">
                  <c:v>0.85176772277205304</c:v>
                </c:pt>
                <c:pt idx="79">
                  <c:v>0.77232766075350001</c:v>
                </c:pt>
                <c:pt idx="80">
                  <c:v>0.84091742848734097</c:v>
                </c:pt>
                <c:pt idx="81">
                  <c:v>0.80481678073371699</c:v>
                </c:pt>
                <c:pt idx="82">
                  <c:v>0.51023478429611702</c:v>
                </c:pt>
                <c:pt idx="83">
                  <c:v>0.58947995632574901</c:v>
                </c:pt>
                <c:pt idx="84">
                  <c:v>0.839463959343004</c:v>
                </c:pt>
                <c:pt idx="85">
                  <c:v>0.464129214313862</c:v>
                </c:pt>
                <c:pt idx="86">
                  <c:v>0.83017755615986999</c:v>
                </c:pt>
                <c:pt idx="87">
                  <c:v>0.65363608037069298</c:v>
                </c:pt>
                <c:pt idx="88">
                  <c:v>0.91430600581363197</c:v>
                </c:pt>
                <c:pt idx="89">
                  <c:v>0.68749965772073596</c:v>
                </c:pt>
                <c:pt idx="90">
                  <c:v>0.75690803218981695</c:v>
                </c:pt>
                <c:pt idx="91">
                  <c:v>0.71494017703043899</c:v>
                </c:pt>
                <c:pt idx="92">
                  <c:v>0.43496804733232802</c:v>
                </c:pt>
                <c:pt idx="93">
                  <c:v>0.736121073378319</c:v>
                </c:pt>
                <c:pt idx="94">
                  <c:v>0.473925258541261</c:v>
                </c:pt>
                <c:pt idx="95">
                  <c:v>0.70088755380090995</c:v>
                </c:pt>
                <c:pt idx="96">
                  <c:v>0.64108822947317601</c:v>
                </c:pt>
                <c:pt idx="97">
                  <c:v>0.55949154983770499</c:v>
                </c:pt>
                <c:pt idx="98">
                  <c:v>0.59409761631432401</c:v>
                </c:pt>
                <c:pt idx="99">
                  <c:v>0.55433161517771401</c:v>
                </c:pt>
                <c:pt idx="100">
                  <c:v>0.87683910032729795</c:v>
                </c:pt>
                <c:pt idx="101">
                  <c:v>0.91170528288395303</c:v>
                </c:pt>
                <c:pt idx="102">
                  <c:v>0.61916415668023495</c:v>
                </c:pt>
                <c:pt idx="103">
                  <c:v>0.63297967804036803</c:v>
                </c:pt>
                <c:pt idx="104">
                  <c:v>0.78167526503287499</c:v>
                </c:pt>
                <c:pt idx="105">
                  <c:v>0.70332256627213396</c:v>
                </c:pt>
                <c:pt idx="106">
                  <c:v>0.88494307096596103</c:v>
                </c:pt>
                <c:pt idx="107">
                  <c:v>0.65529865929534603</c:v>
                </c:pt>
                <c:pt idx="108">
                  <c:v>0.79143463146569504</c:v>
                </c:pt>
                <c:pt idx="109">
                  <c:v>0.39699247707592999</c:v>
                </c:pt>
                <c:pt idx="110">
                  <c:v>0.52080840951412299</c:v>
                </c:pt>
                <c:pt idx="111">
                  <c:v>0.439481113386269</c:v>
                </c:pt>
                <c:pt idx="112">
                  <c:v>0.77992626277424104</c:v>
                </c:pt>
                <c:pt idx="113">
                  <c:v>0.88283740715314396</c:v>
                </c:pt>
                <c:pt idx="114">
                  <c:v>0.50271279142978398</c:v>
                </c:pt>
                <c:pt idx="115">
                  <c:v>0.62997497296052196</c:v>
                </c:pt>
                <c:pt idx="116">
                  <c:v>0.57785166023088097</c:v>
                </c:pt>
                <c:pt idx="117">
                  <c:v>0.57334955253700803</c:v>
                </c:pt>
                <c:pt idx="118">
                  <c:v>0.78821926469347603</c:v>
                </c:pt>
                <c:pt idx="119">
                  <c:v>0.86162107467765603</c:v>
                </c:pt>
                <c:pt idx="120">
                  <c:v>0.70703394201050995</c:v>
                </c:pt>
                <c:pt idx="121">
                  <c:v>0.73855456456244695</c:v>
                </c:pt>
                <c:pt idx="122">
                  <c:v>0.855641591472458</c:v>
                </c:pt>
                <c:pt idx="123">
                  <c:v>0.87549465982441399</c:v>
                </c:pt>
                <c:pt idx="124">
                  <c:v>0.64215046039475498</c:v>
                </c:pt>
                <c:pt idx="125">
                  <c:v>0.60630904737515401</c:v>
                </c:pt>
                <c:pt idx="126">
                  <c:v>0.81956088894978196</c:v>
                </c:pt>
                <c:pt idx="127">
                  <c:v>0.52882251061761198</c:v>
                </c:pt>
                <c:pt idx="128">
                  <c:v>0.57846665390014396</c:v>
                </c:pt>
                <c:pt idx="129">
                  <c:v>0.88344448110835105</c:v>
                </c:pt>
                <c:pt idx="130">
                  <c:v>0.68182806774672999</c:v>
                </c:pt>
                <c:pt idx="131">
                  <c:v>0.778733251833025</c:v>
                </c:pt>
                <c:pt idx="132">
                  <c:v>0.4600832550451</c:v>
                </c:pt>
                <c:pt idx="133">
                  <c:v>0.67980027295168399</c:v>
                </c:pt>
                <c:pt idx="134">
                  <c:v>0.67590745644130301</c:v>
                </c:pt>
                <c:pt idx="135">
                  <c:v>0.60848814163647902</c:v>
                </c:pt>
                <c:pt idx="136">
                  <c:v>0.52054187298559196</c:v>
                </c:pt>
                <c:pt idx="137">
                  <c:v>0.63505455864975902</c:v>
                </c:pt>
                <c:pt idx="138">
                  <c:v>0.68434014227692297</c:v>
                </c:pt>
                <c:pt idx="139">
                  <c:v>0.84976928036302002</c:v>
                </c:pt>
                <c:pt idx="140">
                  <c:v>0.50250332050449298</c:v>
                </c:pt>
                <c:pt idx="141">
                  <c:v>0.82815621213243495</c:v>
                </c:pt>
                <c:pt idx="142">
                  <c:v>0.81530922674615702</c:v>
                </c:pt>
                <c:pt idx="143">
                  <c:v>0.55282128440855305</c:v>
                </c:pt>
                <c:pt idx="144">
                  <c:v>0.44481495334965898</c:v>
                </c:pt>
                <c:pt idx="145">
                  <c:v>0.63907450672447697</c:v>
                </c:pt>
                <c:pt idx="146">
                  <c:v>0.76929516573808199</c:v>
                </c:pt>
                <c:pt idx="147">
                  <c:v>0.93973659457373304</c:v>
                </c:pt>
                <c:pt idx="148">
                  <c:v>0.87678468251859698</c:v>
                </c:pt>
                <c:pt idx="149">
                  <c:v>0.87248256957674897</c:v>
                </c:pt>
                <c:pt idx="150">
                  <c:v>0.72042577483927805</c:v>
                </c:pt>
                <c:pt idx="151">
                  <c:v>0.58739598785145397</c:v>
                </c:pt>
                <c:pt idx="152">
                  <c:v>0.51176150711507695</c:v>
                </c:pt>
                <c:pt idx="153">
                  <c:v>0.67908602207633195</c:v>
                </c:pt>
                <c:pt idx="154">
                  <c:v>0.74825531016270497</c:v>
                </c:pt>
                <c:pt idx="155">
                  <c:v>0.60033663258280601</c:v>
                </c:pt>
                <c:pt idx="156">
                  <c:v>0.77247983391560304</c:v>
                </c:pt>
                <c:pt idx="157">
                  <c:v>0.86705891103093502</c:v>
                </c:pt>
                <c:pt idx="158">
                  <c:v>0.87517265564449298</c:v>
                </c:pt>
                <c:pt idx="159">
                  <c:v>0.57851515705079304</c:v>
                </c:pt>
                <c:pt idx="160">
                  <c:v>0.64532189099401804</c:v>
                </c:pt>
                <c:pt idx="161">
                  <c:v>0.65698729948762902</c:v>
                </c:pt>
                <c:pt idx="162">
                  <c:v>0.77606439724621101</c:v>
                </c:pt>
                <c:pt idx="163">
                  <c:v>0.76873392237177796</c:v>
                </c:pt>
                <c:pt idx="164">
                  <c:v>0.81463220502223399</c:v>
                </c:pt>
                <c:pt idx="165">
                  <c:v>0.75151132737431303</c:v>
                </c:pt>
                <c:pt idx="166">
                  <c:v>0.78747815033354396</c:v>
                </c:pt>
                <c:pt idx="167">
                  <c:v>0.75499452674454803</c:v>
                </c:pt>
                <c:pt idx="168">
                  <c:v>0.794586593496031</c:v>
                </c:pt>
                <c:pt idx="169">
                  <c:v>0.74170914170556401</c:v>
                </c:pt>
                <c:pt idx="170">
                  <c:v>0.873631261236267</c:v>
                </c:pt>
                <c:pt idx="171">
                  <c:v>0.77188070325103397</c:v>
                </c:pt>
                <c:pt idx="172">
                  <c:v>0.72944259919892396</c:v>
                </c:pt>
                <c:pt idx="173">
                  <c:v>0.66792639947701804</c:v>
                </c:pt>
                <c:pt idx="174">
                  <c:v>0.53280686526213505</c:v>
                </c:pt>
                <c:pt idx="175">
                  <c:v>0.487225709726686</c:v>
                </c:pt>
                <c:pt idx="176">
                  <c:v>0.69040793023131897</c:v>
                </c:pt>
                <c:pt idx="177">
                  <c:v>0.73452477173264397</c:v>
                </c:pt>
                <c:pt idx="178">
                  <c:v>0.84209126609030704</c:v>
                </c:pt>
                <c:pt idx="179">
                  <c:v>0.68529886020679598</c:v>
                </c:pt>
                <c:pt idx="180">
                  <c:v>0.61739840872849205</c:v>
                </c:pt>
                <c:pt idx="181">
                  <c:v>0.800583015954073</c:v>
                </c:pt>
                <c:pt idx="182">
                  <c:v>0.80350627125700103</c:v>
                </c:pt>
                <c:pt idx="183">
                  <c:v>0.54857070675742403</c:v>
                </c:pt>
                <c:pt idx="184">
                  <c:v>0.487161688603716</c:v>
                </c:pt>
                <c:pt idx="185">
                  <c:v>0.67560047032603199</c:v>
                </c:pt>
                <c:pt idx="186">
                  <c:v>0.79088352003860096</c:v>
                </c:pt>
                <c:pt idx="187">
                  <c:v>0.685793044301654</c:v>
                </c:pt>
                <c:pt idx="188">
                  <c:v>0.86048296462769103</c:v>
                </c:pt>
                <c:pt idx="189">
                  <c:v>0.72876056835282099</c:v>
                </c:pt>
                <c:pt idx="190">
                  <c:v>0.71482306227129</c:v>
                </c:pt>
                <c:pt idx="191">
                  <c:v>0.53486531720357899</c:v>
                </c:pt>
                <c:pt idx="192">
                  <c:v>0.717641469057542</c:v>
                </c:pt>
                <c:pt idx="193">
                  <c:v>0.90669678040846302</c:v>
                </c:pt>
                <c:pt idx="194">
                  <c:v>0.69025959451829999</c:v>
                </c:pt>
                <c:pt idx="195">
                  <c:v>0.77755052140639802</c:v>
                </c:pt>
                <c:pt idx="196">
                  <c:v>0.91290425916720996</c:v>
                </c:pt>
                <c:pt idx="197">
                  <c:v>0.74353121245996301</c:v>
                </c:pt>
                <c:pt idx="198">
                  <c:v>0.66024950268483795</c:v>
                </c:pt>
                <c:pt idx="199">
                  <c:v>0.69476751533829595</c:v>
                </c:pt>
                <c:pt idx="200">
                  <c:v>0.79515396094503299</c:v>
                </c:pt>
                <c:pt idx="201">
                  <c:v>0.795667830145802</c:v>
                </c:pt>
                <c:pt idx="202">
                  <c:v>0.68537424909667499</c:v>
                </c:pt>
                <c:pt idx="203">
                  <c:v>0.78831292951450505</c:v>
                </c:pt>
                <c:pt idx="204">
                  <c:v>0.65979904979553805</c:v>
                </c:pt>
                <c:pt idx="205">
                  <c:v>0.84328904499056001</c:v>
                </c:pt>
                <c:pt idx="206">
                  <c:v>0.83240645035741101</c:v>
                </c:pt>
                <c:pt idx="207">
                  <c:v>0.61890418645394996</c:v>
                </c:pt>
                <c:pt idx="208">
                  <c:v>0.48263873055125101</c:v>
                </c:pt>
                <c:pt idx="209">
                  <c:v>0.74690700823175205</c:v>
                </c:pt>
                <c:pt idx="210">
                  <c:v>0.54978658175413098</c:v>
                </c:pt>
                <c:pt idx="211">
                  <c:v>0.80096375020325095</c:v>
                </c:pt>
                <c:pt idx="212">
                  <c:v>0.61955925082810703</c:v>
                </c:pt>
                <c:pt idx="213">
                  <c:v>0.84670930865332295</c:v>
                </c:pt>
                <c:pt idx="214">
                  <c:v>0.68409460450661497</c:v>
                </c:pt>
                <c:pt idx="215">
                  <c:v>0.76246601450018603</c:v>
                </c:pt>
                <c:pt idx="216">
                  <c:v>0.55154605332751705</c:v>
                </c:pt>
                <c:pt idx="217">
                  <c:v>0.76752438750519303</c:v>
                </c:pt>
                <c:pt idx="218">
                  <c:v>0.893638024819292</c:v>
                </c:pt>
                <c:pt idx="219">
                  <c:v>0.68994290312411499</c:v>
                </c:pt>
                <c:pt idx="220">
                  <c:v>0.80201202417747897</c:v>
                </c:pt>
                <c:pt idx="221">
                  <c:v>0.48195589215838303</c:v>
                </c:pt>
                <c:pt idx="222">
                  <c:v>0.83854220422787895</c:v>
                </c:pt>
                <c:pt idx="223">
                  <c:v>0.90482534889483102</c:v>
                </c:pt>
                <c:pt idx="224">
                  <c:v>0.31290806250438602</c:v>
                </c:pt>
                <c:pt idx="225">
                  <c:v>0.71515377708259797</c:v>
                </c:pt>
                <c:pt idx="226">
                  <c:v>0.93209364388546301</c:v>
                </c:pt>
                <c:pt idx="227">
                  <c:v>0.71863091788372102</c:v>
                </c:pt>
                <c:pt idx="228">
                  <c:v>0.86130131144135202</c:v>
                </c:pt>
                <c:pt idx="229">
                  <c:v>0.84525487098861596</c:v>
                </c:pt>
                <c:pt idx="230">
                  <c:v>0.76685758374735102</c:v>
                </c:pt>
                <c:pt idx="231">
                  <c:v>0.63699544013282805</c:v>
                </c:pt>
                <c:pt idx="232">
                  <c:v>0.44317545272534897</c:v>
                </c:pt>
                <c:pt idx="233">
                  <c:v>0.91192881653569902</c:v>
                </c:pt>
                <c:pt idx="234">
                  <c:v>0.75062153382320596</c:v>
                </c:pt>
                <c:pt idx="235">
                  <c:v>0.47343777012178401</c:v>
                </c:pt>
                <c:pt idx="236">
                  <c:v>0.59679721507078398</c:v>
                </c:pt>
                <c:pt idx="237">
                  <c:v>0.63884734877491001</c:v>
                </c:pt>
                <c:pt idx="238">
                  <c:v>0.69632587007310998</c:v>
                </c:pt>
                <c:pt idx="239">
                  <c:v>0.727187065467366</c:v>
                </c:pt>
                <c:pt idx="240">
                  <c:v>0.81352629392703302</c:v>
                </c:pt>
                <c:pt idx="241">
                  <c:v>0.66002199376681203</c:v>
                </c:pt>
                <c:pt idx="242">
                  <c:v>0.42710719196177099</c:v>
                </c:pt>
                <c:pt idx="243">
                  <c:v>0.85982884771041401</c:v>
                </c:pt>
                <c:pt idx="244">
                  <c:v>0.49855055973164702</c:v>
                </c:pt>
                <c:pt idx="245">
                  <c:v>0.462603909137634</c:v>
                </c:pt>
                <c:pt idx="246">
                  <c:v>0.349881612225036</c:v>
                </c:pt>
                <c:pt idx="247">
                  <c:v>0.66614209935564195</c:v>
                </c:pt>
                <c:pt idx="248">
                  <c:v>0.83094710902166402</c:v>
                </c:pt>
                <c:pt idx="249">
                  <c:v>0.68643653909951696</c:v>
                </c:pt>
                <c:pt idx="250">
                  <c:v>0.71506040179546304</c:v>
                </c:pt>
                <c:pt idx="251">
                  <c:v>0.70807853570467205</c:v>
                </c:pt>
                <c:pt idx="252">
                  <c:v>0.81770940195021702</c:v>
                </c:pt>
                <c:pt idx="253">
                  <c:v>0.76744990398171298</c:v>
                </c:pt>
                <c:pt idx="254">
                  <c:v>0.750489545391271</c:v>
                </c:pt>
                <c:pt idx="255">
                  <c:v>0.72202915565123005</c:v>
                </c:pt>
                <c:pt idx="256">
                  <c:v>0.51690121777380804</c:v>
                </c:pt>
                <c:pt idx="257">
                  <c:v>0.80894747316011595</c:v>
                </c:pt>
                <c:pt idx="258">
                  <c:v>0.72244223789284501</c:v>
                </c:pt>
                <c:pt idx="259">
                  <c:v>0.76714224502498396</c:v>
                </c:pt>
                <c:pt idx="260">
                  <c:v>0.77752764973690502</c:v>
                </c:pt>
                <c:pt idx="261">
                  <c:v>0.64504733463558395</c:v>
                </c:pt>
                <c:pt idx="262">
                  <c:v>0.69945461616643101</c:v>
                </c:pt>
                <c:pt idx="263">
                  <c:v>0.63002245363200104</c:v>
                </c:pt>
                <c:pt idx="264">
                  <c:v>0.81729741011868895</c:v>
                </c:pt>
                <c:pt idx="265">
                  <c:v>0.72605652199874604</c:v>
                </c:pt>
                <c:pt idx="266">
                  <c:v>0.80666158494396001</c:v>
                </c:pt>
                <c:pt idx="267">
                  <c:v>0.57516940397074001</c:v>
                </c:pt>
                <c:pt idx="268">
                  <c:v>0.55258377364448297</c:v>
                </c:pt>
                <c:pt idx="269">
                  <c:v>0.75801775413110095</c:v>
                </c:pt>
                <c:pt idx="270">
                  <c:v>0.63951311048829096</c:v>
                </c:pt>
                <c:pt idx="271">
                  <c:v>0.58335296356740596</c:v>
                </c:pt>
                <c:pt idx="272">
                  <c:v>0.85474421481060703</c:v>
                </c:pt>
                <c:pt idx="273">
                  <c:v>0.79680150382325499</c:v>
                </c:pt>
                <c:pt idx="274">
                  <c:v>0.67986978687215605</c:v>
                </c:pt>
                <c:pt idx="275">
                  <c:v>0.43651917094871101</c:v>
                </c:pt>
                <c:pt idx="276">
                  <c:v>0.665143812062713</c:v>
                </c:pt>
                <c:pt idx="277">
                  <c:v>0.81680484002131004</c:v>
                </c:pt>
                <c:pt idx="278">
                  <c:v>0.27987422084233499</c:v>
                </c:pt>
                <c:pt idx="279">
                  <c:v>0.78102194994472995</c:v>
                </c:pt>
                <c:pt idx="280">
                  <c:v>0.65926576218826405</c:v>
                </c:pt>
                <c:pt idx="281">
                  <c:v>0.82670171134853598</c:v>
                </c:pt>
                <c:pt idx="282">
                  <c:v>0.68470265754263704</c:v>
                </c:pt>
                <c:pt idx="283">
                  <c:v>0.74355638118068901</c:v>
                </c:pt>
                <c:pt idx="284">
                  <c:v>0.80291214350745899</c:v>
                </c:pt>
                <c:pt idx="285">
                  <c:v>0.88316599388287997</c:v>
                </c:pt>
                <c:pt idx="286">
                  <c:v>0.69894288032468899</c:v>
                </c:pt>
                <c:pt idx="287">
                  <c:v>0.69460443739212197</c:v>
                </c:pt>
                <c:pt idx="288">
                  <c:v>0.91106729564149103</c:v>
                </c:pt>
                <c:pt idx="289">
                  <c:v>0.59209096159864705</c:v>
                </c:pt>
                <c:pt idx="290">
                  <c:v>0.79372397144560902</c:v>
                </c:pt>
                <c:pt idx="291">
                  <c:v>0.87459165585279697</c:v>
                </c:pt>
                <c:pt idx="292">
                  <c:v>0.87799919906597301</c:v>
                </c:pt>
                <c:pt idx="293">
                  <c:v>0.645608951133814</c:v>
                </c:pt>
                <c:pt idx="294">
                  <c:v>0.77609025631332396</c:v>
                </c:pt>
                <c:pt idx="295">
                  <c:v>0.75876003688515303</c:v>
                </c:pt>
                <c:pt idx="296">
                  <c:v>0.79519983341411704</c:v>
                </c:pt>
                <c:pt idx="297">
                  <c:v>0.66032578179904899</c:v>
                </c:pt>
                <c:pt idx="298">
                  <c:v>0.65041368549901302</c:v>
                </c:pt>
                <c:pt idx="299">
                  <c:v>0.69225828046466198</c:v>
                </c:pt>
                <c:pt idx="300">
                  <c:v>0.76282936453564398</c:v>
                </c:pt>
                <c:pt idx="301">
                  <c:v>0.86909731188979</c:v>
                </c:pt>
                <c:pt idx="302">
                  <c:v>0.74445686895281904</c:v>
                </c:pt>
                <c:pt idx="303">
                  <c:v>0.51214775022707404</c:v>
                </c:pt>
                <c:pt idx="304">
                  <c:v>0.61916964932016505</c:v>
                </c:pt>
                <c:pt idx="305">
                  <c:v>0.79409089899311902</c:v>
                </c:pt>
                <c:pt idx="306">
                  <c:v>0.72162768294781499</c:v>
                </c:pt>
                <c:pt idx="307">
                  <c:v>0.74224522290647699</c:v>
                </c:pt>
                <c:pt idx="308">
                  <c:v>0.463985346976313</c:v>
                </c:pt>
                <c:pt idx="309">
                  <c:v>0.90438074478458097</c:v>
                </c:pt>
                <c:pt idx="310">
                  <c:v>0.73674830358818</c:v>
                </c:pt>
                <c:pt idx="311">
                  <c:v>0.67291553646566904</c:v>
                </c:pt>
                <c:pt idx="312">
                  <c:v>0.79379676923363596</c:v>
                </c:pt>
                <c:pt idx="313">
                  <c:v>0.63291349227236504</c:v>
                </c:pt>
                <c:pt idx="314">
                  <c:v>0.77778946918995595</c:v>
                </c:pt>
                <c:pt idx="315">
                  <c:v>0.49415769267116799</c:v>
                </c:pt>
                <c:pt idx="316">
                  <c:v>0.83549114244015699</c:v>
                </c:pt>
                <c:pt idx="317">
                  <c:v>0.81445109360315204</c:v>
                </c:pt>
                <c:pt idx="318">
                  <c:v>0.84730165153611703</c:v>
                </c:pt>
                <c:pt idx="319">
                  <c:v>0.52853988711473099</c:v>
                </c:pt>
                <c:pt idx="320">
                  <c:v>0.65995655246440299</c:v>
                </c:pt>
                <c:pt idx="321">
                  <c:v>0.53322187629236695</c:v>
                </c:pt>
                <c:pt idx="322">
                  <c:v>0.71373009084318495</c:v>
                </c:pt>
                <c:pt idx="323">
                  <c:v>0.61788618361968894</c:v>
                </c:pt>
                <c:pt idx="324">
                  <c:v>0.86991476450327199</c:v>
                </c:pt>
                <c:pt idx="325">
                  <c:v>0.79390010585684401</c:v>
                </c:pt>
                <c:pt idx="326">
                  <c:v>0.512228777862764</c:v>
                </c:pt>
                <c:pt idx="327">
                  <c:v>0.74639773228537998</c:v>
                </c:pt>
                <c:pt idx="328">
                  <c:v>0.76129742800059597</c:v>
                </c:pt>
                <c:pt idx="329">
                  <c:v>0.76609142349349302</c:v>
                </c:pt>
                <c:pt idx="330">
                  <c:v>0.59422160082396602</c:v>
                </c:pt>
                <c:pt idx="331">
                  <c:v>0.60471209918316804</c:v>
                </c:pt>
                <c:pt idx="332">
                  <c:v>0.67275567111622303</c:v>
                </c:pt>
                <c:pt idx="333">
                  <c:v>0.54413005934471004</c:v>
                </c:pt>
                <c:pt idx="334">
                  <c:v>0.58147872412780099</c:v>
                </c:pt>
                <c:pt idx="335">
                  <c:v>0.72093014367969599</c:v>
                </c:pt>
                <c:pt idx="336">
                  <c:v>0.77803478857256902</c:v>
                </c:pt>
                <c:pt idx="337">
                  <c:v>0.75111130518915503</c:v>
                </c:pt>
                <c:pt idx="338">
                  <c:v>0.881682348559367</c:v>
                </c:pt>
                <c:pt idx="339">
                  <c:v>0.79514026984702402</c:v>
                </c:pt>
                <c:pt idx="340">
                  <c:v>0.65846906871601196</c:v>
                </c:pt>
                <c:pt idx="341">
                  <c:v>0.58509436082153099</c:v>
                </c:pt>
                <c:pt idx="342">
                  <c:v>0.53490198040278603</c:v>
                </c:pt>
                <c:pt idx="343">
                  <c:v>0.75294764794707203</c:v>
                </c:pt>
                <c:pt idx="344">
                  <c:v>0.83125299640574701</c:v>
                </c:pt>
                <c:pt idx="345">
                  <c:v>0.91811788459362897</c:v>
                </c:pt>
                <c:pt idx="346">
                  <c:v>0.54873971312372805</c:v>
                </c:pt>
                <c:pt idx="347">
                  <c:v>0.36094651939647598</c:v>
                </c:pt>
                <c:pt idx="348">
                  <c:v>0.90669442706166603</c:v>
                </c:pt>
                <c:pt idx="349">
                  <c:v>0.84883664945561499</c:v>
                </c:pt>
                <c:pt idx="350">
                  <c:v>0.77727142131939297</c:v>
                </c:pt>
                <c:pt idx="351">
                  <c:v>0.57333902279778903</c:v>
                </c:pt>
                <c:pt idx="352">
                  <c:v>0.807070375932325</c:v>
                </c:pt>
                <c:pt idx="353">
                  <c:v>0.61943405983428101</c:v>
                </c:pt>
                <c:pt idx="354">
                  <c:v>0.93363865088374998</c:v>
                </c:pt>
                <c:pt idx="355">
                  <c:v>0.926987734949138</c:v>
                </c:pt>
                <c:pt idx="356">
                  <c:v>0.64587141828602102</c:v>
                </c:pt>
                <c:pt idx="357">
                  <c:v>0.46593076281097201</c:v>
                </c:pt>
                <c:pt idx="358">
                  <c:v>0.80511323645389599</c:v>
                </c:pt>
                <c:pt idx="359">
                  <c:v>0.61128694622931801</c:v>
                </c:pt>
                <c:pt idx="360">
                  <c:v>0.60186387563146404</c:v>
                </c:pt>
                <c:pt idx="361">
                  <c:v>0.77610273847487199</c:v>
                </c:pt>
                <c:pt idx="362">
                  <c:v>0.71942038118448504</c:v>
                </c:pt>
                <c:pt idx="363">
                  <c:v>0.83820667865563703</c:v>
                </c:pt>
                <c:pt idx="364">
                  <c:v>0.75937607721986</c:v>
                </c:pt>
                <c:pt idx="365">
                  <c:v>0.62010386486728997</c:v>
                </c:pt>
                <c:pt idx="366">
                  <c:v>0.64171792187245502</c:v>
                </c:pt>
                <c:pt idx="367">
                  <c:v>0.79861576331671003</c:v>
                </c:pt>
                <c:pt idx="368">
                  <c:v>0.64246030077765703</c:v>
                </c:pt>
                <c:pt idx="369">
                  <c:v>0.84987970318500505</c:v>
                </c:pt>
                <c:pt idx="370">
                  <c:v>0.72275227074927895</c:v>
                </c:pt>
                <c:pt idx="371">
                  <c:v>0.84275822195288597</c:v>
                </c:pt>
                <c:pt idx="372">
                  <c:v>0.84859496053938399</c:v>
                </c:pt>
                <c:pt idx="373">
                  <c:v>0.56606222385317195</c:v>
                </c:pt>
                <c:pt idx="374">
                  <c:v>0.88589855961043096</c:v>
                </c:pt>
                <c:pt idx="375">
                  <c:v>0.75533732536055997</c:v>
                </c:pt>
                <c:pt idx="376">
                  <c:v>0.58539544957195</c:v>
                </c:pt>
                <c:pt idx="377">
                  <c:v>0.94185108300634202</c:v>
                </c:pt>
                <c:pt idx="378">
                  <c:v>0.75688023158177697</c:v>
                </c:pt>
                <c:pt idx="379">
                  <c:v>0.74953095425830896</c:v>
                </c:pt>
                <c:pt idx="380">
                  <c:v>0.62050614181809205</c:v>
                </c:pt>
                <c:pt idx="381">
                  <c:v>0.70130476008236398</c:v>
                </c:pt>
                <c:pt idx="382">
                  <c:v>0.75895181863879702</c:v>
                </c:pt>
                <c:pt idx="383">
                  <c:v>0.72303573558716505</c:v>
                </c:pt>
                <c:pt idx="384">
                  <c:v>0.72175762304910795</c:v>
                </c:pt>
                <c:pt idx="385">
                  <c:v>0.66737050413762999</c:v>
                </c:pt>
                <c:pt idx="386">
                  <c:v>0.506942190409712</c:v>
                </c:pt>
                <c:pt idx="387">
                  <c:v>0.80257850021645805</c:v>
                </c:pt>
                <c:pt idx="388">
                  <c:v>0.65270934289172899</c:v>
                </c:pt>
                <c:pt idx="389">
                  <c:v>0.86516798630384995</c:v>
                </c:pt>
                <c:pt idx="390">
                  <c:v>0.64611497802204798</c:v>
                </c:pt>
                <c:pt idx="391">
                  <c:v>0.81507201180662403</c:v>
                </c:pt>
                <c:pt idx="392">
                  <c:v>0.74225820827086597</c:v>
                </c:pt>
                <c:pt idx="393">
                  <c:v>0.91663389626165603</c:v>
                </c:pt>
                <c:pt idx="394">
                  <c:v>0.57904826465079495</c:v>
                </c:pt>
                <c:pt idx="395">
                  <c:v>0.83994675179079004</c:v>
                </c:pt>
                <c:pt idx="396">
                  <c:v>0.72799330520302896</c:v>
                </c:pt>
                <c:pt idx="397">
                  <c:v>0.54481030624982496</c:v>
                </c:pt>
                <c:pt idx="398">
                  <c:v>0.80174192931795396</c:v>
                </c:pt>
                <c:pt idx="399">
                  <c:v>0.64463463213032202</c:v>
                </c:pt>
                <c:pt idx="400">
                  <c:v>0.58667927426668498</c:v>
                </c:pt>
                <c:pt idx="401">
                  <c:v>0.689083470937776</c:v>
                </c:pt>
                <c:pt idx="402">
                  <c:v>0.89184919219095904</c:v>
                </c:pt>
                <c:pt idx="403">
                  <c:v>0.83045700956778901</c:v>
                </c:pt>
                <c:pt idx="404">
                  <c:v>0.64515832115204996</c:v>
                </c:pt>
                <c:pt idx="405">
                  <c:v>0.78264982474181899</c:v>
                </c:pt>
                <c:pt idx="406">
                  <c:v>0.57632546944144303</c:v>
                </c:pt>
                <c:pt idx="407">
                  <c:v>0.69200958389449996</c:v>
                </c:pt>
                <c:pt idx="408">
                  <c:v>0.71126847478979405</c:v>
                </c:pt>
                <c:pt idx="409">
                  <c:v>0.73096975482141402</c:v>
                </c:pt>
                <c:pt idx="410">
                  <c:v>0.65904813647424798</c:v>
                </c:pt>
                <c:pt idx="411">
                  <c:v>0.83063574699546205</c:v>
                </c:pt>
                <c:pt idx="412">
                  <c:v>0.41074546347461399</c:v>
                </c:pt>
                <c:pt idx="413">
                  <c:v>0.65779057585407397</c:v>
                </c:pt>
                <c:pt idx="414">
                  <c:v>0.84086959461147304</c:v>
                </c:pt>
                <c:pt idx="415">
                  <c:v>0.912707541336362</c:v>
                </c:pt>
                <c:pt idx="416">
                  <c:v>0.82819634153243304</c:v>
                </c:pt>
                <c:pt idx="417">
                  <c:v>0.32873681873782901</c:v>
                </c:pt>
                <c:pt idx="418">
                  <c:v>0.72219994458046299</c:v>
                </c:pt>
                <c:pt idx="419">
                  <c:v>0.70767976681869305</c:v>
                </c:pt>
                <c:pt idx="420">
                  <c:v>0.78216317893811604</c:v>
                </c:pt>
                <c:pt idx="421">
                  <c:v>0.83303477421920402</c:v>
                </c:pt>
                <c:pt idx="422">
                  <c:v>0.41697853250490102</c:v>
                </c:pt>
                <c:pt idx="423">
                  <c:v>0.61135193072490801</c:v>
                </c:pt>
                <c:pt idx="424">
                  <c:v>0.55573305109305204</c:v>
                </c:pt>
                <c:pt idx="425">
                  <c:v>0.87127697682609495</c:v>
                </c:pt>
                <c:pt idx="426">
                  <c:v>0.81113168195569196</c:v>
                </c:pt>
                <c:pt idx="427">
                  <c:v>0.55369714777027002</c:v>
                </c:pt>
                <c:pt idx="428">
                  <c:v>0.84244652631110895</c:v>
                </c:pt>
                <c:pt idx="429">
                  <c:v>0.82327306389830401</c:v>
                </c:pt>
                <c:pt idx="430">
                  <c:v>0.760872765343383</c:v>
                </c:pt>
                <c:pt idx="431">
                  <c:v>0.82117129573265601</c:v>
                </c:pt>
                <c:pt idx="432">
                  <c:v>0.74136094670130903</c:v>
                </c:pt>
                <c:pt idx="433">
                  <c:v>0.62685227330512805</c:v>
                </c:pt>
                <c:pt idx="434">
                  <c:v>0.59543217791500302</c:v>
                </c:pt>
                <c:pt idx="435">
                  <c:v>0.74164282252786595</c:v>
                </c:pt>
                <c:pt idx="436">
                  <c:v>0.64559327875569905</c:v>
                </c:pt>
                <c:pt idx="437">
                  <c:v>0.66462188146231604</c:v>
                </c:pt>
                <c:pt idx="438">
                  <c:v>0.65064300402092301</c:v>
                </c:pt>
                <c:pt idx="439">
                  <c:v>0.57855728863560396</c:v>
                </c:pt>
                <c:pt idx="440">
                  <c:v>0.70804008450048805</c:v>
                </c:pt>
                <c:pt idx="441">
                  <c:v>0.84561111129746802</c:v>
                </c:pt>
                <c:pt idx="442">
                  <c:v>0.86739102380797395</c:v>
                </c:pt>
                <c:pt idx="443">
                  <c:v>0.45374619017888501</c:v>
                </c:pt>
                <c:pt idx="444">
                  <c:v>0.76345609075537402</c:v>
                </c:pt>
                <c:pt idx="445">
                  <c:v>0.83320994986589803</c:v>
                </c:pt>
                <c:pt idx="446">
                  <c:v>0.78171075791521205</c:v>
                </c:pt>
                <c:pt idx="447">
                  <c:v>0.848399738208507</c:v>
                </c:pt>
                <c:pt idx="448">
                  <c:v>0.92916382825380905</c:v>
                </c:pt>
                <c:pt idx="449">
                  <c:v>0.90996893552398095</c:v>
                </c:pt>
                <c:pt idx="450">
                  <c:v>0.57600132776430901</c:v>
                </c:pt>
                <c:pt idx="451">
                  <c:v>0.57230869431388398</c:v>
                </c:pt>
                <c:pt idx="452">
                  <c:v>0.87509835670395997</c:v>
                </c:pt>
                <c:pt idx="453">
                  <c:v>0.80249821433617696</c:v>
                </c:pt>
                <c:pt idx="454">
                  <c:v>0.51438917854403299</c:v>
                </c:pt>
                <c:pt idx="455">
                  <c:v>0.63141067383399196</c:v>
                </c:pt>
                <c:pt idx="456">
                  <c:v>0.62923016581465296</c:v>
                </c:pt>
                <c:pt idx="457">
                  <c:v>0.66867141666253505</c:v>
                </c:pt>
                <c:pt idx="458">
                  <c:v>0.70963731235456895</c:v>
                </c:pt>
                <c:pt idx="459">
                  <c:v>0.94043701807394597</c:v>
                </c:pt>
                <c:pt idx="460">
                  <c:v>0.74158288911311399</c:v>
                </c:pt>
                <c:pt idx="461">
                  <c:v>0.66436078856796699</c:v>
                </c:pt>
                <c:pt idx="462">
                  <c:v>0.77743594784380199</c:v>
                </c:pt>
                <c:pt idx="463">
                  <c:v>0.69053898584919204</c:v>
                </c:pt>
                <c:pt idx="464">
                  <c:v>0.80955435487639305</c:v>
                </c:pt>
                <c:pt idx="465">
                  <c:v>0.65280754898703997</c:v>
                </c:pt>
                <c:pt idx="466">
                  <c:v>0.81920974351936504</c:v>
                </c:pt>
                <c:pt idx="467">
                  <c:v>0.78083589750831595</c:v>
                </c:pt>
                <c:pt idx="468">
                  <c:v>0.65810401772364602</c:v>
                </c:pt>
                <c:pt idx="469">
                  <c:v>0.76146539106726696</c:v>
                </c:pt>
                <c:pt idx="470">
                  <c:v>0.78641228433551202</c:v>
                </c:pt>
                <c:pt idx="471">
                  <c:v>0.61737359072326903</c:v>
                </c:pt>
                <c:pt idx="472">
                  <c:v>0.80504205165458398</c:v>
                </c:pt>
                <c:pt idx="473">
                  <c:v>0.69156767880160996</c:v>
                </c:pt>
                <c:pt idx="474">
                  <c:v>0.57127694030589404</c:v>
                </c:pt>
                <c:pt idx="475">
                  <c:v>0.59428062871035203</c:v>
                </c:pt>
                <c:pt idx="476">
                  <c:v>0.87067924550396703</c:v>
                </c:pt>
                <c:pt idx="477">
                  <c:v>0.65323371626559501</c:v>
                </c:pt>
                <c:pt idx="478">
                  <c:v>0.60747491633954998</c:v>
                </c:pt>
                <c:pt idx="479">
                  <c:v>0.51973143087592699</c:v>
                </c:pt>
                <c:pt idx="480">
                  <c:v>0.77021120602162096</c:v>
                </c:pt>
                <c:pt idx="481">
                  <c:v>0.38438450121883599</c:v>
                </c:pt>
                <c:pt idx="482">
                  <c:v>0.64929886748884502</c:v>
                </c:pt>
                <c:pt idx="483">
                  <c:v>0.72965582519026095</c:v>
                </c:pt>
                <c:pt idx="484">
                  <c:v>0.89688227688449396</c:v>
                </c:pt>
                <c:pt idx="485">
                  <c:v>0.65382120827022105</c:v>
                </c:pt>
                <c:pt idx="486">
                  <c:v>0.81237026152453495</c:v>
                </c:pt>
                <c:pt idx="487">
                  <c:v>0.57143607868609703</c:v>
                </c:pt>
                <c:pt idx="488">
                  <c:v>0.46898206720889901</c:v>
                </c:pt>
                <c:pt idx="489">
                  <c:v>0.61074703140910602</c:v>
                </c:pt>
                <c:pt idx="490">
                  <c:v>0.81979815864361705</c:v>
                </c:pt>
                <c:pt idx="491">
                  <c:v>0.59131908491864504</c:v>
                </c:pt>
                <c:pt idx="492">
                  <c:v>0.72309085829062003</c:v>
                </c:pt>
                <c:pt idx="493">
                  <c:v>0.81336267611854796</c:v>
                </c:pt>
                <c:pt idx="494">
                  <c:v>0.66469418081875897</c:v>
                </c:pt>
                <c:pt idx="495">
                  <c:v>0.71537944699731904</c:v>
                </c:pt>
                <c:pt idx="496">
                  <c:v>0.55572292069721396</c:v>
                </c:pt>
                <c:pt idx="497">
                  <c:v>0.702146596331225</c:v>
                </c:pt>
                <c:pt idx="498">
                  <c:v>0.82407832966154604</c:v>
                </c:pt>
                <c:pt idx="499">
                  <c:v>0.69757326440776701</c:v>
                </c:pt>
              </c:numCache>
            </c:numRef>
          </c:yVal>
          <c:smooth val="0"/>
          <c:extLst xmlns:c16r2="http://schemas.microsoft.com/office/drawing/2015/06/chart">
            <c:ext xmlns:c16="http://schemas.microsoft.com/office/drawing/2014/chart" uri="{C3380CC4-5D6E-409C-BE32-E72D297353CC}">
              <c16:uniqueId val="{00000000-0A73-49DC-BEF4-CA33A0B73D42}"/>
            </c:ext>
          </c:extLst>
        </c:ser>
        <c:ser>
          <c:idx val="1"/>
          <c:order val="1"/>
          <c:spPr>
            <a:ln w="12700">
              <a:solidFill>
                <a:schemeClr val="tx1"/>
              </a:solidFill>
            </a:ln>
          </c:spPr>
          <c:marker>
            <c:symbol val="none"/>
          </c:marker>
          <c:xVal>
            <c:numRef>
              <c:f>'X and Y bounded between 0 and 1'!$Z$7:$Z$8</c:f>
              <c:numCache>
                <c:formatCode>0.000</c:formatCode>
                <c:ptCount val="2"/>
                <c:pt idx="0" formatCode="General">
                  <c:v>0</c:v>
                </c:pt>
                <c:pt idx="1">
                  <c:v>0.97670802507617605</c:v>
                </c:pt>
              </c:numCache>
            </c:numRef>
          </c:xVal>
          <c:yVal>
            <c:numRef>
              <c:f>'X and Y bounded between 0 and 1'!$Z$7:$Z$8</c:f>
              <c:numCache>
                <c:formatCode>0.000</c:formatCode>
                <c:ptCount val="2"/>
                <c:pt idx="0" formatCode="General">
                  <c:v>0</c:v>
                </c:pt>
                <c:pt idx="1">
                  <c:v>0.97670802507617605</c:v>
                </c:pt>
              </c:numCache>
            </c:numRef>
          </c:yVal>
          <c:smooth val="0"/>
          <c:extLst xmlns:c16r2="http://schemas.microsoft.com/office/drawing/2015/06/chart">
            <c:ext xmlns:c16="http://schemas.microsoft.com/office/drawing/2014/chart" uri="{C3380CC4-5D6E-409C-BE32-E72D297353CC}">
              <c16:uniqueId val="{00000000-C1CE-4B13-964F-61CF5270D830}"/>
            </c:ext>
          </c:extLst>
        </c:ser>
        <c:dLbls>
          <c:showLegendKey val="0"/>
          <c:showVal val="0"/>
          <c:showCatName val="0"/>
          <c:showSerName val="0"/>
          <c:showPercent val="0"/>
          <c:showBubbleSize val="0"/>
        </c:dLbls>
        <c:axId val="522635528"/>
        <c:axId val="522635920"/>
      </c:scatterChart>
      <c:valAx>
        <c:axId val="522635528"/>
        <c:scaling>
          <c:orientation val="minMax"/>
          <c:max val="1"/>
        </c:scaling>
        <c:delete val="0"/>
        <c:axPos val="b"/>
        <c:title>
          <c:tx>
            <c:strRef>
              <c:f>'X and Y bounded between 0 and 1'!$O$25</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522635920"/>
        <c:crosses val="autoZero"/>
        <c:crossBetween val="midCat"/>
      </c:valAx>
      <c:valAx>
        <c:axId val="522635920"/>
        <c:scaling>
          <c:orientation val="minMax"/>
          <c:max val="1"/>
          <c:min val="0"/>
        </c:scaling>
        <c:delete val="0"/>
        <c:axPos val="l"/>
        <c:title>
          <c:tx>
            <c:strRef>
              <c:f>'X and Y bounded between 0 and 1'!$P$25</c:f>
              <c:strCache>
                <c:ptCount val="1"/>
                <c:pt idx="0">
                  <c:v>Y</c:v>
                </c:pt>
              </c:strCache>
            </c:strRef>
          </c:tx>
          <c:layout>
            <c:manualLayout>
              <c:xMode val="edge"/>
              <c:yMode val="edge"/>
              <c:x val="7.1627536808595293E-2"/>
              <c:y val="0.30199475065616799"/>
            </c:manualLayout>
          </c:layout>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522635528"/>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between 0 and 1'!$R$28:$R$527</c:f>
              <c:numCache>
                <c:formatCode>0.00</c:formatCode>
                <c:ptCount val="500"/>
                <c:pt idx="0">
                  <c:v>0.34403264207895601</c:v>
                </c:pt>
                <c:pt idx="1">
                  <c:v>0.61551137549851298</c:v>
                </c:pt>
                <c:pt idx="2">
                  <c:v>0.64715973356313705</c:v>
                </c:pt>
                <c:pt idx="3">
                  <c:v>0.66995842840395903</c:v>
                </c:pt>
                <c:pt idx="4">
                  <c:v>0.567548083335635</c:v>
                </c:pt>
                <c:pt idx="5">
                  <c:v>0.67783535228241798</c:v>
                </c:pt>
                <c:pt idx="6">
                  <c:v>0.51201026893068602</c:v>
                </c:pt>
                <c:pt idx="7">
                  <c:v>0.57029203400478301</c:v>
                </c:pt>
                <c:pt idx="8">
                  <c:v>0.64940472714477304</c:v>
                </c:pt>
                <c:pt idx="9">
                  <c:v>0.589244234214922</c:v>
                </c:pt>
                <c:pt idx="10">
                  <c:v>0.34079535401528199</c:v>
                </c:pt>
                <c:pt idx="11">
                  <c:v>0.69597598135300298</c:v>
                </c:pt>
                <c:pt idx="12">
                  <c:v>0.655403419684362</c:v>
                </c:pt>
                <c:pt idx="13">
                  <c:v>0.50653651182063097</c:v>
                </c:pt>
                <c:pt idx="14">
                  <c:v>0.57365648423909199</c:v>
                </c:pt>
                <c:pt idx="15">
                  <c:v>0.485156836032546</c:v>
                </c:pt>
                <c:pt idx="16">
                  <c:v>0.62430460743531402</c:v>
                </c:pt>
                <c:pt idx="17">
                  <c:v>0.479338112491829</c:v>
                </c:pt>
                <c:pt idx="18">
                  <c:v>0.53142663093852505</c:v>
                </c:pt>
                <c:pt idx="19">
                  <c:v>0.73950425469297598</c:v>
                </c:pt>
                <c:pt idx="20">
                  <c:v>0.56988470247659495</c:v>
                </c:pt>
                <c:pt idx="21">
                  <c:v>0.45952554545462398</c:v>
                </c:pt>
                <c:pt idx="22">
                  <c:v>0.369589577991213</c:v>
                </c:pt>
                <c:pt idx="23">
                  <c:v>0.41602679512009699</c:v>
                </c:pt>
                <c:pt idx="24">
                  <c:v>0.34150852555599998</c:v>
                </c:pt>
                <c:pt idx="25">
                  <c:v>0.51228237655726105</c:v>
                </c:pt>
                <c:pt idx="26">
                  <c:v>0.39234949404137798</c:v>
                </c:pt>
                <c:pt idx="27">
                  <c:v>0.53586725256906997</c:v>
                </c:pt>
                <c:pt idx="28">
                  <c:v>0.65176071908289201</c:v>
                </c:pt>
                <c:pt idx="29">
                  <c:v>0.69505589322228201</c:v>
                </c:pt>
                <c:pt idx="30">
                  <c:v>0.71884308233775596</c:v>
                </c:pt>
                <c:pt idx="31">
                  <c:v>0.40465415115579001</c:v>
                </c:pt>
                <c:pt idx="32">
                  <c:v>0.52439597901873203</c:v>
                </c:pt>
                <c:pt idx="33">
                  <c:v>0.66421499289397201</c:v>
                </c:pt>
                <c:pt idx="34">
                  <c:v>0.60314364169239598</c:v>
                </c:pt>
                <c:pt idx="35">
                  <c:v>0.58463020780811503</c:v>
                </c:pt>
                <c:pt idx="36">
                  <c:v>0.84255557588262298</c:v>
                </c:pt>
                <c:pt idx="37">
                  <c:v>0.40806563916709998</c:v>
                </c:pt>
                <c:pt idx="38">
                  <c:v>0.59867830804043598</c:v>
                </c:pt>
                <c:pt idx="39">
                  <c:v>0.49389582335528898</c:v>
                </c:pt>
                <c:pt idx="40">
                  <c:v>0.65713743758399201</c:v>
                </c:pt>
                <c:pt idx="41">
                  <c:v>0.725790879945582</c:v>
                </c:pt>
                <c:pt idx="42">
                  <c:v>0.47356914883758799</c:v>
                </c:pt>
                <c:pt idx="43">
                  <c:v>0.553333560689104</c:v>
                </c:pt>
                <c:pt idx="44">
                  <c:v>0.64093144473367503</c:v>
                </c:pt>
                <c:pt idx="45">
                  <c:v>0.65794267979521603</c:v>
                </c:pt>
                <c:pt idx="46">
                  <c:v>0.47652188019660202</c:v>
                </c:pt>
                <c:pt idx="47">
                  <c:v>0.36756752545796101</c:v>
                </c:pt>
                <c:pt idx="48">
                  <c:v>0.36059786717620101</c:v>
                </c:pt>
                <c:pt idx="49">
                  <c:v>0.64595630770922297</c:v>
                </c:pt>
                <c:pt idx="50">
                  <c:v>0.47831312981489299</c:v>
                </c:pt>
                <c:pt idx="51">
                  <c:v>0.54234828813893998</c:v>
                </c:pt>
                <c:pt idx="52">
                  <c:v>0.78470402731258404</c:v>
                </c:pt>
                <c:pt idx="53">
                  <c:v>0.51327345282097203</c:v>
                </c:pt>
                <c:pt idx="54">
                  <c:v>0.42411737651457498</c:v>
                </c:pt>
                <c:pt idx="55">
                  <c:v>0.63175141352601005</c:v>
                </c:pt>
                <c:pt idx="56">
                  <c:v>0.60530847321099701</c:v>
                </c:pt>
                <c:pt idx="57">
                  <c:v>0.77486793346759697</c:v>
                </c:pt>
                <c:pt idx="58">
                  <c:v>0.68342400820762905</c:v>
                </c:pt>
                <c:pt idx="59">
                  <c:v>0.82216803125127502</c:v>
                </c:pt>
                <c:pt idx="60">
                  <c:v>0.55160897957797705</c:v>
                </c:pt>
                <c:pt idx="61">
                  <c:v>0.58690747355309103</c:v>
                </c:pt>
                <c:pt idx="62">
                  <c:v>0.54968536793426104</c:v>
                </c:pt>
                <c:pt idx="63">
                  <c:v>0.306871842221628</c:v>
                </c:pt>
                <c:pt idx="64">
                  <c:v>0.46766377156243399</c:v>
                </c:pt>
                <c:pt idx="65">
                  <c:v>0.33245230646099799</c:v>
                </c:pt>
                <c:pt idx="66">
                  <c:v>0.51904648539674803</c:v>
                </c:pt>
                <c:pt idx="67">
                  <c:v>0.75707871050452102</c:v>
                </c:pt>
                <c:pt idx="68">
                  <c:v>0.75458886328515695</c:v>
                </c:pt>
                <c:pt idx="69">
                  <c:v>0.51074819745278799</c:v>
                </c:pt>
                <c:pt idx="70">
                  <c:v>0.60884832675238298</c:v>
                </c:pt>
                <c:pt idx="71">
                  <c:v>0.49876405480182601</c:v>
                </c:pt>
                <c:pt idx="72">
                  <c:v>0.40433379857123802</c:v>
                </c:pt>
                <c:pt idx="73">
                  <c:v>0.58338248983298802</c:v>
                </c:pt>
                <c:pt idx="74">
                  <c:v>0.567415557543273</c:v>
                </c:pt>
                <c:pt idx="75">
                  <c:v>0.60533322033928305</c:v>
                </c:pt>
                <c:pt idx="76">
                  <c:v>0.50052270179181602</c:v>
                </c:pt>
                <c:pt idx="77">
                  <c:v>0.61126800441785401</c:v>
                </c:pt>
                <c:pt idx="78">
                  <c:v>0.71353922901779698</c:v>
                </c:pt>
                <c:pt idx="79">
                  <c:v>0.684129667848145</c:v>
                </c:pt>
                <c:pt idx="80">
                  <c:v>0.66720067802163996</c:v>
                </c:pt>
                <c:pt idx="81">
                  <c:v>0.68762323305628603</c:v>
                </c:pt>
                <c:pt idx="82">
                  <c:v>0.32919796629023401</c:v>
                </c:pt>
                <c:pt idx="83">
                  <c:v>0.52123144362465201</c:v>
                </c:pt>
                <c:pt idx="84">
                  <c:v>0.76086161691604204</c:v>
                </c:pt>
                <c:pt idx="85">
                  <c:v>0.38447767539182298</c:v>
                </c:pt>
                <c:pt idx="86">
                  <c:v>0.73408893583790302</c:v>
                </c:pt>
                <c:pt idx="87">
                  <c:v>0.39137617409137399</c:v>
                </c:pt>
                <c:pt idx="88">
                  <c:v>0.82678415363406599</c:v>
                </c:pt>
                <c:pt idx="89">
                  <c:v>0.58141132410791896</c:v>
                </c:pt>
                <c:pt idx="90">
                  <c:v>0.64645243285383303</c:v>
                </c:pt>
                <c:pt idx="91">
                  <c:v>0.53405499672610701</c:v>
                </c:pt>
                <c:pt idx="92">
                  <c:v>0.36233996141472402</c:v>
                </c:pt>
                <c:pt idx="93">
                  <c:v>0.53681726965945997</c:v>
                </c:pt>
                <c:pt idx="94">
                  <c:v>0.32363367166969298</c:v>
                </c:pt>
                <c:pt idx="95">
                  <c:v>0.60913925225009602</c:v>
                </c:pt>
                <c:pt idx="96">
                  <c:v>0.35379112881635699</c:v>
                </c:pt>
                <c:pt idx="97">
                  <c:v>0.44035676803963902</c:v>
                </c:pt>
                <c:pt idx="98">
                  <c:v>0.42102853218603598</c:v>
                </c:pt>
                <c:pt idx="99">
                  <c:v>0.36963872311269902</c:v>
                </c:pt>
                <c:pt idx="100">
                  <c:v>0.71841382751483096</c:v>
                </c:pt>
                <c:pt idx="101">
                  <c:v>0.783480449708438</c:v>
                </c:pt>
                <c:pt idx="102">
                  <c:v>0.371349299919363</c:v>
                </c:pt>
                <c:pt idx="103">
                  <c:v>0.433675032602578</c:v>
                </c:pt>
                <c:pt idx="104">
                  <c:v>0.47484191458880498</c:v>
                </c:pt>
                <c:pt idx="105">
                  <c:v>0.44632665566888302</c:v>
                </c:pt>
                <c:pt idx="106">
                  <c:v>0.74411660388408196</c:v>
                </c:pt>
                <c:pt idx="107">
                  <c:v>0.49875569354252403</c:v>
                </c:pt>
                <c:pt idx="108">
                  <c:v>0.67375159516542504</c:v>
                </c:pt>
                <c:pt idx="109">
                  <c:v>0.29651606032662498</c:v>
                </c:pt>
                <c:pt idx="110">
                  <c:v>0.43117863368639298</c:v>
                </c:pt>
                <c:pt idx="111">
                  <c:v>0.33491424540711201</c:v>
                </c:pt>
                <c:pt idx="112">
                  <c:v>0.54246286381119002</c:v>
                </c:pt>
                <c:pt idx="113">
                  <c:v>0.754618077961284</c:v>
                </c:pt>
                <c:pt idx="114">
                  <c:v>0.31698608053911298</c:v>
                </c:pt>
                <c:pt idx="115">
                  <c:v>0.437515848826381</c:v>
                </c:pt>
                <c:pt idx="116">
                  <c:v>0.416709931406337</c:v>
                </c:pt>
                <c:pt idx="117">
                  <c:v>0.48047508670913103</c:v>
                </c:pt>
                <c:pt idx="118">
                  <c:v>0.711552384067207</c:v>
                </c:pt>
                <c:pt idx="119">
                  <c:v>0.66784469523642598</c:v>
                </c:pt>
                <c:pt idx="120">
                  <c:v>0.57406310077884104</c:v>
                </c:pt>
                <c:pt idx="121">
                  <c:v>0.53501866282191901</c:v>
                </c:pt>
                <c:pt idx="122">
                  <c:v>0.72666408061188603</c:v>
                </c:pt>
                <c:pt idx="123">
                  <c:v>0.72836813281072799</c:v>
                </c:pt>
                <c:pt idx="124">
                  <c:v>0.53744446107181398</c:v>
                </c:pt>
                <c:pt idx="125">
                  <c:v>0.34133767096546602</c:v>
                </c:pt>
                <c:pt idx="126">
                  <c:v>0.69246805992236504</c:v>
                </c:pt>
                <c:pt idx="127">
                  <c:v>0.383566504819641</c:v>
                </c:pt>
                <c:pt idx="128">
                  <c:v>0.38883078317967101</c:v>
                </c:pt>
                <c:pt idx="129">
                  <c:v>0.791232682753917</c:v>
                </c:pt>
                <c:pt idx="130">
                  <c:v>0.51809563746113696</c:v>
                </c:pt>
                <c:pt idx="131">
                  <c:v>0.56085463660947699</c:v>
                </c:pt>
                <c:pt idx="132">
                  <c:v>0.27095137960402899</c:v>
                </c:pt>
                <c:pt idx="133">
                  <c:v>0.51362913915823905</c:v>
                </c:pt>
                <c:pt idx="134">
                  <c:v>0.56723166918263901</c:v>
                </c:pt>
                <c:pt idx="135">
                  <c:v>0.42432670795202099</c:v>
                </c:pt>
                <c:pt idx="136">
                  <c:v>0.409856751693225</c:v>
                </c:pt>
                <c:pt idx="137">
                  <c:v>0.46185255865733399</c:v>
                </c:pt>
                <c:pt idx="138">
                  <c:v>0.39072607750217903</c:v>
                </c:pt>
                <c:pt idx="139">
                  <c:v>0.70334328281047898</c:v>
                </c:pt>
                <c:pt idx="140">
                  <c:v>0.37199309052209101</c:v>
                </c:pt>
                <c:pt idx="141">
                  <c:v>0.70398579407610096</c:v>
                </c:pt>
                <c:pt idx="142">
                  <c:v>0.54300235845550504</c:v>
                </c:pt>
                <c:pt idx="143">
                  <c:v>0.48845036421544302</c:v>
                </c:pt>
                <c:pt idx="144">
                  <c:v>0.26889999485505101</c:v>
                </c:pt>
                <c:pt idx="145">
                  <c:v>0.45664577970598502</c:v>
                </c:pt>
                <c:pt idx="146">
                  <c:v>0.64462217762571306</c:v>
                </c:pt>
                <c:pt idx="147">
                  <c:v>0.72962425437251899</c:v>
                </c:pt>
                <c:pt idx="148">
                  <c:v>0.73155835169592998</c:v>
                </c:pt>
                <c:pt idx="149">
                  <c:v>0.70498476166749102</c:v>
                </c:pt>
                <c:pt idx="150">
                  <c:v>0.589240667066667</c:v>
                </c:pt>
                <c:pt idx="151">
                  <c:v>0.44201051691946203</c:v>
                </c:pt>
                <c:pt idx="152">
                  <c:v>0.27969450534510998</c:v>
                </c:pt>
                <c:pt idx="153">
                  <c:v>0.43783813074156203</c:v>
                </c:pt>
                <c:pt idx="154">
                  <c:v>0.618920022163848</c:v>
                </c:pt>
                <c:pt idx="155">
                  <c:v>0.476465848557377</c:v>
                </c:pt>
                <c:pt idx="156">
                  <c:v>0.62873042406965196</c:v>
                </c:pt>
                <c:pt idx="157">
                  <c:v>0.70023591060208401</c:v>
                </c:pt>
                <c:pt idx="158">
                  <c:v>0.79683894407620004</c:v>
                </c:pt>
                <c:pt idx="159">
                  <c:v>0.25783642059391498</c:v>
                </c:pt>
                <c:pt idx="160">
                  <c:v>0.41344187607328198</c:v>
                </c:pt>
                <c:pt idx="161">
                  <c:v>0.44888175721671503</c:v>
                </c:pt>
                <c:pt idx="162">
                  <c:v>0.62256776234518496</c:v>
                </c:pt>
                <c:pt idx="163">
                  <c:v>0.63080368800988795</c:v>
                </c:pt>
                <c:pt idx="164">
                  <c:v>0.717982925293428</c:v>
                </c:pt>
                <c:pt idx="165">
                  <c:v>0.63863451974497598</c:v>
                </c:pt>
                <c:pt idx="166">
                  <c:v>0.684655934703021</c:v>
                </c:pt>
                <c:pt idx="167">
                  <c:v>0.68545073745995699</c:v>
                </c:pt>
                <c:pt idx="168">
                  <c:v>0.54167657686377302</c:v>
                </c:pt>
                <c:pt idx="169">
                  <c:v>0.58080746361087499</c:v>
                </c:pt>
                <c:pt idx="170">
                  <c:v>0.750785338349654</c:v>
                </c:pt>
                <c:pt idx="171">
                  <c:v>0.57519093676334399</c:v>
                </c:pt>
                <c:pt idx="172">
                  <c:v>0.55632634468416298</c:v>
                </c:pt>
                <c:pt idx="173">
                  <c:v>0.44161751217100098</c:v>
                </c:pt>
                <c:pt idx="174">
                  <c:v>0.36957801575570998</c:v>
                </c:pt>
                <c:pt idx="175">
                  <c:v>0.38280815257807399</c:v>
                </c:pt>
                <c:pt idx="176">
                  <c:v>0.57199148270264999</c:v>
                </c:pt>
                <c:pt idx="177">
                  <c:v>0.49058258768657298</c:v>
                </c:pt>
                <c:pt idx="178">
                  <c:v>0.74873596884246196</c:v>
                </c:pt>
                <c:pt idx="179">
                  <c:v>0.47989705742718702</c:v>
                </c:pt>
                <c:pt idx="180">
                  <c:v>0.44704300015788501</c:v>
                </c:pt>
                <c:pt idx="181">
                  <c:v>0.62344001302988195</c:v>
                </c:pt>
                <c:pt idx="182">
                  <c:v>0.58477372146071505</c:v>
                </c:pt>
                <c:pt idx="183">
                  <c:v>0.46759698556690799</c:v>
                </c:pt>
                <c:pt idx="184">
                  <c:v>0.36612666518618903</c:v>
                </c:pt>
                <c:pt idx="185">
                  <c:v>0.456300598203283</c:v>
                </c:pt>
                <c:pt idx="186">
                  <c:v>0.63786183435461896</c:v>
                </c:pt>
                <c:pt idx="187">
                  <c:v>0.48331182559018898</c:v>
                </c:pt>
                <c:pt idx="188">
                  <c:v>0.70723173830583397</c:v>
                </c:pt>
                <c:pt idx="189">
                  <c:v>0.57773415567590303</c:v>
                </c:pt>
                <c:pt idx="190">
                  <c:v>0.50422113828812698</c:v>
                </c:pt>
                <c:pt idx="191">
                  <c:v>0.345851489194135</c:v>
                </c:pt>
                <c:pt idx="192">
                  <c:v>0.59505429313829294</c:v>
                </c:pt>
                <c:pt idx="193">
                  <c:v>0.78212978285353796</c:v>
                </c:pt>
                <c:pt idx="194">
                  <c:v>0.52323042806877695</c:v>
                </c:pt>
                <c:pt idx="195">
                  <c:v>0.62526938473822302</c:v>
                </c:pt>
                <c:pt idx="196">
                  <c:v>0.85183935602424099</c:v>
                </c:pt>
                <c:pt idx="197">
                  <c:v>0.60146416623099097</c:v>
                </c:pt>
                <c:pt idx="198">
                  <c:v>0.46612073828249401</c:v>
                </c:pt>
                <c:pt idx="199">
                  <c:v>0.64381000827910295</c:v>
                </c:pt>
                <c:pt idx="200">
                  <c:v>0.60989802950139704</c:v>
                </c:pt>
                <c:pt idx="201">
                  <c:v>0.57934597888850403</c:v>
                </c:pt>
                <c:pt idx="202">
                  <c:v>0.42128125124820698</c:v>
                </c:pt>
                <c:pt idx="203">
                  <c:v>0.63284760119013095</c:v>
                </c:pt>
                <c:pt idx="204">
                  <c:v>0.577223597588437</c:v>
                </c:pt>
                <c:pt idx="205">
                  <c:v>0.75345230964159704</c:v>
                </c:pt>
                <c:pt idx="206">
                  <c:v>0.70664413430698403</c:v>
                </c:pt>
                <c:pt idx="207">
                  <c:v>0.44928355529609698</c:v>
                </c:pt>
                <c:pt idx="208">
                  <c:v>0.34714750465463401</c:v>
                </c:pt>
                <c:pt idx="209">
                  <c:v>0.60852051275278596</c:v>
                </c:pt>
                <c:pt idx="210">
                  <c:v>0.34153737116257998</c:v>
                </c:pt>
                <c:pt idx="211">
                  <c:v>0.52047544025354897</c:v>
                </c:pt>
                <c:pt idx="212">
                  <c:v>0.43459423609706299</c:v>
                </c:pt>
                <c:pt idx="213">
                  <c:v>0.67544760663991799</c:v>
                </c:pt>
                <c:pt idx="214">
                  <c:v>0.51617278715638104</c:v>
                </c:pt>
                <c:pt idx="215">
                  <c:v>0.54616202393928204</c:v>
                </c:pt>
                <c:pt idx="216">
                  <c:v>0.36380471488617699</c:v>
                </c:pt>
                <c:pt idx="217">
                  <c:v>0.70449718336240796</c:v>
                </c:pt>
                <c:pt idx="218">
                  <c:v>0.78450160608959296</c:v>
                </c:pt>
                <c:pt idx="219">
                  <c:v>0.52840090619035196</c:v>
                </c:pt>
                <c:pt idx="220">
                  <c:v>0.493106108288214</c:v>
                </c:pt>
                <c:pt idx="221">
                  <c:v>0.31255517513507902</c:v>
                </c:pt>
                <c:pt idx="222">
                  <c:v>0.65486077220779004</c:v>
                </c:pt>
                <c:pt idx="223">
                  <c:v>0.76749880502324697</c:v>
                </c:pt>
                <c:pt idx="224">
                  <c:v>0.230645800954241</c:v>
                </c:pt>
                <c:pt idx="225">
                  <c:v>0.53937127624679204</c:v>
                </c:pt>
                <c:pt idx="226">
                  <c:v>0.84514465213441603</c:v>
                </c:pt>
                <c:pt idx="227">
                  <c:v>0.60895846785635599</c:v>
                </c:pt>
                <c:pt idx="228">
                  <c:v>0.80716867453548602</c:v>
                </c:pt>
                <c:pt idx="229">
                  <c:v>0.607809735459787</c:v>
                </c:pt>
                <c:pt idx="230">
                  <c:v>0.60323075398248205</c:v>
                </c:pt>
                <c:pt idx="231">
                  <c:v>0.49782933232790999</c:v>
                </c:pt>
                <c:pt idx="232">
                  <c:v>0.26285353054807697</c:v>
                </c:pt>
                <c:pt idx="233">
                  <c:v>0.78712564982348998</c:v>
                </c:pt>
                <c:pt idx="234">
                  <c:v>0.63669094958851302</c:v>
                </c:pt>
                <c:pt idx="235">
                  <c:v>0.31534271887249499</c:v>
                </c:pt>
                <c:pt idx="236">
                  <c:v>0.415142564907171</c:v>
                </c:pt>
                <c:pt idx="237">
                  <c:v>0.43913438830427398</c:v>
                </c:pt>
                <c:pt idx="238">
                  <c:v>0.56396340647445498</c:v>
                </c:pt>
                <c:pt idx="239">
                  <c:v>0.58633172778549003</c:v>
                </c:pt>
                <c:pt idx="240">
                  <c:v>0.60858838329883402</c:v>
                </c:pt>
                <c:pt idx="241">
                  <c:v>0.41536091638345601</c:v>
                </c:pt>
                <c:pt idx="242">
                  <c:v>0.28727558772954698</c:v>
                </c:pt>
                <c:pt idx="243">
                  <c:v>0.68414637323645699</c:v>
                </c:pt>
                <c:pt idx="244">
                  <c:v>0.30741639927445003</c:v>
                </c:pt>
                <c:pt idx="245">
                  <c:v>0.28186197081744802</c:v>
                </c:pt>
                <c:pt idx="246">
                  <c:v>0.22546617465139199</c:v>
                </c:pt>
                <c:pt idx="247">
                  <c:v>0.45455274717178101</c:v>
                </c:pt>
                <c:pt idx="248">
                  <c:v>0.71345011679477799</c:v>
                </c:pt>
                <c:pt idx="249">
                  <c:v>0.58303928739732402</c:v>
                </c:pt>
                <c:pt idx="250">
                  <c:v>0.50269545931105197</c:v>
                </c:pt>
                <c:pt idx="251">
                  <c:v>0.46366974811167599</c:v>
                </c:pt>
                <c:pt idx="252">
                  <c:v>0.56275246320802697</c:v>
                </c:pt>
                <c:pt idx="253">
                  <c:v>0.56777669726657898</c:v>
                </c:pt>
                <c:pt idx="254">
                  <c:v>0.50194687598896004</c:v>
                </c:pt>
                <c:pt idx="255">
                  <c:v>0.56190344193880404</c:v>
                </c:pt>
                <c:pt idx="256">
                  <c:v>0.37577229018228903</c:v>
                </c:pt>
                <c:pt idx="257">
                  <c:v>0.59561714867413895</c:v>
                </c:pt>
                <c:pt idx="258">
                  <c:v>0.57943704522310702</c:v>
                </c:pt>
                <c:pt idx="259">
                  <c:v>0.592351887275259</c:v>
                </c:pt>
                <c:pt idx="260">
                  <c:v>0.64678154393258702</c:v>
                </c:pt>
                <c:pt idx="261">
                  <c:v>0.45859052705499997</c:v>
                </c:pt>
                <c:pt idx="262">
                  <c:v>0.50442159857745295</c:v>
                </c:pt>
                <c:pt idx="263">
                  <c:v>0.45809860045771</c:v>
                </c:pt>
                <c:pt idx="264">
                  <c:v>0.61828925620728603</c:v>
                </c:pt>
                <c:pt idx="265">
                  <c:v>0.59792466096858099</c:v>
                </c:pt>
                <c:pt idx="266">
                  <c:v>0.58381934647641598</c:v>
                </c:pt>
                <c:pt idx="267">
                  <c:v>0.41738701433359299</c:v>
                </c:pt>
                <c:pt idx="268">
                  <c:v>0.36411970654762099</c:v>
                </c:pt>
                <c:pt idx="269">
                  <c:v>0.49639271905351501</c:v>
                </c:pt>
                <c:pt idx="270">
                  <c:v>0.36991700058121402</c:v>
                </c:pt>
                <c:pt idx="271">
                  <c:v>0.47958130137206301</c:v>
                </c:pt>
                <c:pt idx="272">
                  <c:v>0.61538135193632704</c:v>
                </c:pt>
                <c:pt idx="273">
                  <c:v>0.63087932190224505</c:v>
                </c:pt>
                <c:pt idx="274">
                  <c:v>0.42913274247670302</c:v>
                </c:pt>
                <c:pt idx="275">
                  <c:v>0.25795832653053902</c:v>
                </c:pt>
                <c:pt idx="276">
                  <c:v>0.49431782211318298</c:v>
                </c:pt>
                <c:pt idx="277">
                  <c:v>0.63163899435835602</c:v>
                </c:pt>
                <c:pt idx="278">
                  <c:v>0.21961049101251801</c:v>
                </c:pt>
                <c:pt idx="279">
                  <c:v>0.641667516870847</c:v>
                </c:pt>
                <c:pt idx="280">
                  <c:v>0.53303947678072205</c:v>
                </c:pt>
                <c:pt idx="281">
                  <c:v>0.63652422851126</c:v>
                </c:pt>
                <c:pt idx="282">
                  <c:v>0.59315658060161403</c:v>
                </c:pt>
                <c:pt idx="283">
                  <c:v>0.61380302527123998</c:v>
                </c:pt>
                <c:pt idx="284">
                  <c:v>0.66411263969198497</c:v>
                </c:pt>
                <c:pt idx="285">
                  <c:v>0.63285059898700102</c:v>
                </c:pt>
                <c:pt idx="286">
                  <c:v>0.60581200059467999</c:v>
                </c:pt>
                <c:pt idx="287">
                  <c:v>0.55946997020232203</c:v>
                </c:pt>
                <c:pt idx="288">
                  <c:v>0.70808163948817604</c:v>
                </c:pt>
                <c:pt idx="289">
                  <c:v>0.49315212297588101</c:v>
                </c:pt>
                <c:pt idx="290">
                  <c:v>0.72134252492340301</c:v>
                </c:pt>
                <c:pt idx="291">
                  <c:v>0.75903695971544205</c:v>
                </c:pt>
                <c:pt idx="292">
                  <c:v>0.78393761425337105</c:v>
                </c:pt>
                <c:pt idx="293">
                  <c:v>0.48587392804482599</c:v>
                </c:pt>
                <c:pt idx="294">
                  <c:v>0.63115465239823498</c:v>
                </c:pt>
                <c:pt idx="295">
                  <c:v>0.63092591995518299</c:v>
                </c:pt>
                <c:pt idx="296">
                  <c:v>0.67345237361886001</c:v>
                </c:pt>
                <c:pt idx="297">
                  <c:v>0.40092943541915999</c:v>
                </c:pt>
                <c:pt idx="298">
                  <c:v>0.48776319160153497</c:v>
                </c:pt>
                <c:pt idx="299">
                  <c:v>0.52398384388292496</c:v>
                </c:pt>
                <c:pt idx="300">
                  <c:v>0.62581984856522599</c:v>
                </c:pt>
                <c:pt idx="301">
                  <c:v>0.53548496309678295</c:v>
                </c:pt>
                <c:pt idx="302">
                  <c:v>0.43479071074007802</c:v>
                </c:pt>
                <c:pt idx="303">
                  <c:v>0.30191745958913702</c:v>
                </c:pt>
                <c:pt idx="304">
                  <c:v>0.45857619617248202</c:v>
                </c:pt>
                <c:pt idx="305">
                  <c:v>0.67961505033977299</c:v>
                </c:pt>
                <c:pt idx="306">
                  <c:v>0.49137479883027602</c:v>
                </c:pt>
                <c:pt idx="307">
                  <c:v>0.57016210457051697</c:v>
                </c:pt>
                <c:pt idx="308">
                  <c:v>0.278240616323784</c:v>
                </c:pt>
                <c:pt idx="309">
                  <c:v>0.81579840481007204</c:v>
                </c:pt>
                <c:pt idx="310">
                  <c:v>0.49632013987961399</c:v>
                </c:pt>
                <c:pt idx="311">
                  <c:v>0.50272240549918701</c:v>
                </c:pt>
                <c:pt idx="312">
                  <c:v>0.63046563753186302</c:v>
                </c:pt>
                <c:pt idx="313">
                  <c:v>0.49512793544179001</c:v>
                </c:pt>
                <c:pt idx="314">
                  <c:v>0.59445215523667105</c:v>
                </c:pt>
                <c:pt idx="315">
                  <c:v>0.37113648245842601</c:v>
                </c:pt>
                <c:pt idx="316">
                  <c:v>0.79113477418453004</c:v>
                </c:pt>
                <c:pt idx="317">
                  <c:v>0.58927527589970896</c:v>
                </c:pt>
                <c:pt idx="318">
                  <c:v>0.64781319900114798</c:v>
                </c:pt>
                <c:pt idx="319">
                  <c:v>0.34594507396778001</c:v>
                </c:pt>
                <c:pt idx="320">
                  <c:v>0.39274531801616203</c:v>
                </c:pt>
                <c:pt idx="321">
                  <c:v>0.33459968569576698</c:v>
                </c:pt>
                <c:pt idx="322">
                  <c:v>0.48397392684123602</c:v>
                </c:pt>
                <c:pt idx="323">
                  <c:v>0.48387089169508102</c:v>
                </c:pt>
                <c:pt idx="324">
                  <c:v>0.66654097469033302</c:v>
                </c:pt>
                <c:pt idx="325">
                  <c:v>0.66685992742068101</c:v>
                </c:pt>
                <c:pt idx="326">
                  <c:v>0.39342004213331</c:v>
                </c:pt>
                <c:pt idx="327">
                  <c:v>0.52589610263187703</c:v>
                </c:pt>
                <c:pt idx="328">
                  <c:v>0.65065094829756398</c:v>
                </c:pt>
                <c:pt idx="329">
                  <c:v>0.59369620736125095</c:v>
                </c:pt>
                <c:pt idx="330">
                  <c:v>0.50038145093122899</c:v>
                </c:pt>
                <c:pt idx="331">
                  <c:v>0.48260422531571401</c:v>
                </c:pt>
                <c:pt idx="332">
                  <c:v>0.49874295871384799</c:v>
                </c:pt>
                <c:pt idx="333">
                  <c:v>0.42717002231350198</c:v>
                </c:pt>
                <c:pt idx="334">
                  <c:v>0.38383309394038401</c:v>
                </c:pt>
                <c:pt idx="335">
                  <c:v>0.63629476991935596</c:v>
                </c:pt>
                <c:pt idx="336">
                  <c:v>0.59232822101164295</c:v>
                </c:pt>
                <c:pt idx="337">
                  <c:v>0.61509590620315002</c:v>
                </c:pt>
                <c:pt idx="338">
                  <c:v>0.72391411030552699</c:v>
                </c:pt>
                <c:pt idx="339">
                  <c:v>0.62629321519612702</c:v>
                </c:pt>
                <c:pt idx="340">
                  <c:v>0.40360268699492102</c:v>
                </c:pt>
                <c:pt idx="341">
                  <c:v>0.47537237902424601</c:v>
                </c:pt>
                <c:pt idx="342">
                  <c:v>0.41120148458720202</c:v>
                </c:pt>
                <c:pt idx="343">
                  <c:v>0.51316202044002401</c:v>
                </c:pt>
                <c:pt idx="344">
                  <c:v>0.73939744030598697</c:v>
                </c:pt>
                <c:pt idx="345">
                  <c:v>0.81559614161766403</c:v>
                </c:pt>
                <c:pt idx="346">
                  <c:v>0.34778167016443601</c:v>
                </c:pt>
                <c:pt idx="347">
                  <c:v>0.32593602738206201</c:v>
                </c:pt>
                <c:pt idx="348">
                  <c:v>0.78200846725065998</c:v>
                </c:pt>
                <c:pt idx="349">
                  <c:v>0.72800970138810195</c:v>
                </c:pt>
                <c:pt idx="350">
                  <c:v>0.53805213918579997</c:v>
                </c:pt>
                <c:pt idx="351">
                  <c:v>0.44143669900088001</c:v>
                </c:pt>
                <c:pt idx="352">
                  <c:v>0.58047109100816896</c:v>
                </c:pt>
                <c:pt idx="353">
                  <c:v>0.48643907970174799</c:v>
                </c:pt>
                <c:pt idx="354">
                  <c:v>0.87221224346462101</c:v>
                </c:pt>
                <c:pt idx="355">
                  <c:v>0.87312468293058998</c:v>
                </c:pt>
                <c:pt idx="356">
                  <c:v>0.54447302328284197</c:v>
                </c:pt>
                <c:pt idx="357">
                  <c:v>0.34436543615836701</c:v>
                </c:pt>
                <c:pt idx="358">
                  <c:v>0.61746364075542104</c:v>
                </c:pt>
                <c:pt idx="359">
                  <c:v>0.46027551484884499</c:v>
                </c:pt>
                <c:pt idx="360">
                  <c:v>0.41160647628582098</c:v>
                </c:pt>
                <c:pt idx="361">
                  <c:v>0.57560622611956302</c:v>
                </c:pt>
                <c:pt idx="362">
                  <c:v>0.57135716269678105</c:v>
                </c:pt>
                <c:pt idx="363">
                  <c:v>0.66596962451169295</c:v>
                </c:pt>
                <c:pt idx="364">
                  <c:v>0.63203406895064496</c:v>
                </c:pt>
                <c:pt idx="365">
                  <c:v>0.44850608737950698</c:v>
                </c:pt>
                <c:pt idx="366">
                  <c:v>0.46364493207171398</c:v>
                </c:pt>
                <c:pt idx="367">
                  <c:v>0.57756697979124805</c:v>
                </c:pt>
                <c:pt idx="368">
                  <c:v>0.402519290654689</c:v>
                </c:pt>
                <c:pt idx="369">
                  <c:v>0.73744557894314799</c:v>
                </c:pt>
                <c:pt idx="370">
                  <c:v>0.58398764136694004</c:v>
                </c:pt>
                <c:pt idx="371">
                  <c:v>0.66382384939267602</c:v>
                </c:pt>
                <c:pt idx="372">
                  <c:v>0.70778941474413903</c:v>
                </c:pt>
                <c:pt idx="373">
                  <c:v>0.42130258217861899</c:v>
                </c:pt>
                <c:pt idx="374">
                  <c:v>0.79882371340162095</c:v>
                </c:pt>
                <c:pt idx="375">
                  <c:v>0.60801185967356597</c:v>
                </c:pt>
                <c:pt idx="376">
                  <c:v>0.26038967132162499</c:v>
                </c:pt>
                <c:pt idx="377">
                  <c:v>0.86659625884876901</c:v>
                </c:pt>
                <c:pt idx="378">
                  <c:v>0.64341140386019902</c:v>
                </c:pt>
                <c:pt idx="379">
                  <c:v>0.51670195089267901</c:v>
                </c:pt>
                <c:pt idx="380">
                  <c:v>0.41048015984404901</c:v>
                </c:pt>
                <c:pt idx="381">
                  <c:v>0.584683044675264</c:v>
                </c:pt>
                <c:pt idx="382">
                  <c:v>0.62340516110960797</c:v>
                </c:pt>
                <c:pt idx="383">
                  <c:v>0.52546569087987205</c:v>
                </c:pt>
                <c:pt idx="384">
                  <c:v>0.59539335576103702</c:v>
                </c:pt>
                <c:pt idx="385">
                  <c:v>0.49980408091399098</c:v>
                </c:pt>
                <c:pt idx="386">
                  <c:v>0.33602691375733201</c:v>
                </c:pt>
                <c:pt idx="387">
                  <c:v>0.65974993593363795</c:v>
                </c:pt>
                <c:pt idx="388">
                  <c:v>0.44700689058507298</c:v>
                </c:pt>
                <c:pt idx="389">
                  <c:v>0.71996077062552499</c:v>
                </c:pt>
                <c:pt idx="390">
                  <c:v>0.34336327869136402</c:v>
                </c:pt>
                <c:pt idx="391">
                  <c:v>0.75175134342364502</c:v>
                </c:pt>
                <c:pt idx="392">
                  <c:v>0.55606822401522205</c:v>
                </c:pt>
                <c:pt idx="393">
                  <c:v>0.72130387348439695</c:v>
                </c:pt>
                <c:pt idx="394">
                  <c:v>0.47919132502762701</c:v>
                </c:pt>
                <c:pt idx="395">
                  <c:v>0.694548077773531</c:v>
                </c:pt>
                <c:pt idx="396">
                  <c:v>0.61876890125567297</c:v>
                </c:pt>
                <c:pt idx="397">
                  <c:v>0.34709008443529399</c:v>
                </c:pt>
                <c:pt idx="398">
                  <c:v>0.644886471899489</c:v>
                </c:pt>
                <c:pt idx="399">
                  <c:v>0.54689094596309096</c:v>
                </c:pt>
                <c:pt idx="400">
                  <c:v>0.37030536238442602</c:v>
                </c:pt>
                <c:pt idx="401">
                  <c:v>0.43981384827081599</c:v>
                </c:pt>
                <c:pt idx="402">
                  <c:v>0.76197832853044301</c:v>
                </c:pt>
                <c:pt idx="403">
                  <c:v>0.67547298465763805</c:v>
                </c:pt>
                <c:pt idx="404">
                  <c:v>0.48791519125178601</c:v>
                </c:pt>
                <c:pt idx="405">
                  <c:v>0.57329378233155903</c:v>
                </c:pt>
                <c:pt idx="406">
                  <c:v>0.42841785084295497</c:v>
                </c:pt>
                <c:pt idx="407">
                  <c:v>0.55196564997141195</c:v>
                </c:pt>
                <c:pt idx="408">
                  <c:v>0.55559672614519695</c:v>
                </c:pt>
                <c:pt idx="409">
                  <c:v>0.63796549157764604</c:v>
                </c:pt>
                <c:pt idx="410">
                  <c:v>0.45290845239354899</c:v>
                </c:pt>
                <c:pt idx="411">
                  <c:v>0.74695876116340898</c:v>
                </c:pt>
                <c:pt idx="412">
                  <c:v>0.26240184362684299</c:v>
                </c:pt>
                <c:pt idx="413">
                  <c:v>0.44796790532149</c:v>
                </c:pt>
                <c:pt idx="414">
                  <c:v>0.73072747589514797</c:v>
                </c:pt>
                <c:pt idx="415">
                  <c:v>0.83285528485917304</c:v>
                </c:pt>
                <c:pt idx="416">
                  <c:v>0.67145252078804696</c:v>
                </c:pt>
                <c:pt idx="417">
                  <c:v>0.244637747558795</c:v>
                </c:pt>
                <c:pt idx="418">
                  <c:v>0.495909205170316</c:v>
                </c:pt>
                <c:pt idx="419">
                  <c:v>0.55536872864743903</c:v>
                </c:pt>
                <c:pt idx="420">
                  <c:v>0.68876109836599897</c:v>
                </c:pt>
                <c:pt idx="421">
                  <c:v>0.71719554781029804</c:v>
                </c:pt>
                <c:pt idx="422">
                  <c:v>0.31527348784903397</c:v>
                </c:pt>
                <c:pt idx="423">
                  <c:v>0.409580034884302</c:v>
                </c:pt>
                <c:pt idx="424">
                  <c:v>0.38474180521179702</c:v>
                </c:pt>
                <c:pt idx="425">
                  <c:v>0.72985793207768501</c:v>
                </c:pt>
                <c:pt idx="426">
                  <c:v>0.56003915023069595</c:v>
                </c:pt>
                <c:pt idx="427">
                  <c:v>0.46537352933750697</c:v>
                </c:pt>
                <c:pt idx="428">
                  <c:v>0.56621744184516998</c:v>
                </c:pt>
                <c:pt idx="429">
                  <c:v>0.66739654638934598</c:v>
                </c:pt>
                <c:pt idx="430">
                  <c:v>0.52325612121647802</c:v>
                </c:pt>
                <c:pt idx="431">
                  <c:v>0.72518024063372699</c:v>
                </c:pt>
                <c:pt idx="432">
                  <c:v>0.510458272452747</c:v>
                </c:pt>
                <c:pt idx="433">
                  <c:v>0.51094100064569004</c:v>
                </c:pt>
                <c:pt idx="434">
                  <c:v>0.32110263207124601</c:v>
                </c:pt>
                <c:pt idx="435">
                  <c:v>0.555020769433067</c:v>
                </c:pt>
                <c:pt idx="436">
                  <c:v>0.499425686908125</c:v>
                </c:pt>
                <c:pt idx="437">
                  <c:v>0.41326434802086098</c:v>
                </c:pt>
                <c:pt idx="438">
                  <c:v>0.458529915547781</c:v>
                </c:pt>
                <c:pt idx="439">
                  <c:v>0.34924131346508003</c:v>
                </c:pt>
                <c:pt idx="440">
                  <c:v>0.46616089908206898</c:v>
                </c:pt>
                <c:pt idx="441">
                  <c:v>0.73626560648916695</c:v>
                </c:pt>
                <c:pt idx="442">
                  <c:v>0.76320808329995704</c:v>
                </c:pt>
                <c:pt idx="443">
                  <c:v>0.34927462252650099</c:v>
                </c:pt>
                <c:pt idx="444">
                  <c:v>0.44694434843162401</c:v>
                </c:pt>
                <c:pt idx="445">
                  <c:v>0.68689907999499999</c:v>
                </c:pt>
                <c:pt idx="446">
                  <c:v>0.63416610573004295</c:v>
                </c:pt>
                <c:pt idx="447">
                  <c:v>0.66882097447696698</c:v>
                </c:pt>
                <c:pt idx="448">
                  <c:v>0.81296029844457796</c:v>
                </c:pt>
                <c:pt idx="449">
                  <c:v>0.73096427808522801</c:v>
                </c:pt>
                <c:pt idx="450">
                  <c:v>0.398759810444754</c:v>
                </c:pt>
                <c:pt idx="451">
                  <c:v>0.38623764492734403</c:v>
                </c:pt>
                <c:pt idx="452">
                  <c:v>0.68796106440365401</c:v>
                </c:pt>
                <c:pt idx="453">
                  <c:v>0.64073683365721201</c:v>
                </c:pt>
                <c:pt idx="454">
                  <c:v>0.350250885045858</c:v>
                </c:pt>
                <c:pt idx="455">
                  <c:v>0.44731347248523201</c:v>
                </c:pt>
                <c:pt idx="456">
                  <c:v>0.47310642763529698</c:v>
                </c:pt>
                <c:pt idx="457">
                  <c:v>0.48661678159275801</c:v>
                </c:pt>
                <c:pt idx="458">
                  <c:v>0.39485868283216402</c:v>
                </c:pt>
                <c:pt idx="459">
                  <c:v>0.86490270704738603</c:v>
                </c:pt>
                <c:pt idx="460">
                  <c:v>0.63857887164184102</c:v>
                </c:pt>
                <c:pt idx="461">
                  <c:v>0.50524185365003804</c:v>
                </c:pt>
                <c:pt idx="462">
                  <c:v>0.58559613922299003</c:v>
                </c:pt>
                <c:pt idx="463">
                  <c:v>0.61015814990569095</c:v>
                </c:pt>
                <c:pt idx="464">
                  <c:v>0.60100832259152104</c:v>
                </c:pt>
                <c:pt idx="465">
                  <c:v>0.48434310519465301</c:v>
                </c:pt>
                <c:pt idx="466">
                  <c:v>0.68766404409028303</c:v>
                </c:pt>
                <c:pt idx="467">
                  <c:v>0.54129076575846002</c:v>
                </c:pt>
                <c:pt idx="468">
                  <c:v>0.46639113727655901</c:v>
                </c:pt>
                <c:pt idx="469">
                  <c:v>0.57932607615964105</c:v>
                </c:pt>
                <c:pt idx="470">
                  <c:v>0.555384130672264</c:v>
                </c:pt>
                <c:pt idx="471">
                  <c:v>0.384955201481124</c:v>
                </c:pt>
                <c:pt idx="472">
                  <c:v>0.65934998630532105</c:v>
                </c:pt>
                <c:pt idx="473">
                  <c:v>0.43020207238804598</c:v>
                </c:pt>
                <c:pt idx="474">
                  <c:v>0.43029198779088101</c:v>
                </c:pt>
                <c:pt idx="475">
                  <c:v>0.467426108660217</c:v>
                </c:pt>
                <c:pt idx="476">
                  <c:v>0.72226564029350604</c:v>
                </c:pt>
                <c:pt idx="477">
                  <c:v>0.55029629766313704</c:v>
                </c:pt>
                <c:pt idx="478">
                  <c:v>0.49012150140552702</c:v>
                </c:pt>
                <c:pt idx="479">
                  <c:v>0.40270702567261801</c:v>
                </c:pt>
                <c:pt idx="480">
                  <c:v>0.67889848268268504</c:v>
                </c:pt>
                <c:pt idx="481">
                  <c:v>0.22037022196567499</c:v>
                </c:pt>
                <c:pt idx="482">
                  <c:v>0.51088445553361395</c:v>
                </c:pt>
                <c:pt idx="483">
                  <c:v>0.552776671202868</c:v>
                </c:pt>
                <c:pt idx="484">
                  <c:v>0.82175041671855098</c:v>
                </c:pt>
                <c:pt idx="485">
                  <c:v>0.56877917353670504</c:v>
                </c:pt>
                <c:pt idx="486">
                  <c:v>0.70126108054367398</c:v>
                </c:pt>
                <c:pt idx="487">
                  <c:v>0.39307525928742398</c:v>
                </c:pt>
                <c:pt idx="488">
                  <c:v>0.19182145999582101</c:v>
                </c:pt>
                <c:pt idx="489">
                  <c:v>0.48467018190394401</c:v>
                </c:pt>
                <c:pt idx="490">
                  <c:v>0.59333876017475295</c:v>
                </c:pt>
                <c:pt idx="491">
                  <c:v>0.27243915709289601</c:v>
                </c:pt>
                <c:pt idx="492">
                  <c:v>0.47796651672415302</c:v>
                </c:pt>
                <c:pt idx="493">
                  <c:v>0.71801643351031197</c:v>
                </c:pt>
                <c:pt idx="494">
                  <c:v>0.45245320122523103</c:v>
                </c:pt>
                <c:pt idx="495">
                  <c:v>0.40860986496575002</c:v>
                </c:pt>
                <c:pt idx="496">
                  <c:v>0.48402664104188697</c:v>
                </c:pt>
                <c:pt idx="497">
                  <c:v>0.57496023223667703</c:v>
                </c:pt>
                <c:pt idx="498">
                  <c:v>0.53028340692744103</c:v>
                </c:pt>
                <c:pt idx="499">
                  <c:v>0.54616093450191705</c:v>
                </c:pt>
              </c:numCache>
            </c:numRef>
          </c:xVal>
          <c:yVal>
            <c:numRef>
              <c:f>'X and Y bounded between 0 and 1'!$S$28:$S$527</c:f>
              <c:numCache>
                <c:formatCode>0.00</c:formatCode>
                <c:ptCount val="500"/>
                <c:pt idx="0">
                  <c:v>0.58358933823752501</c:v>
                </c:pt>
                <c:pt idx="1">
                  <c:v>0.77892687725739895</c:v>
                </c:pt>
                <c:pt idx="2">
                  <c:v>0.80421776341658702</c:v>
                </c:pt>
                <c:pt idx="3">
                  <c:v>0.63010719349930999</c:v>
                </c:pt>
                <c:pt idx="4">
                  <c:v>0.71804984535104599</c:v>
                </c:pt>
                <c:pt idx="5">
                  <c:v>0.85693589758616595</c:v>
                </c:pt>
                <c:pt idx="6">
                  <c:v>0.92181109740078404</c:v>
                </c:pt>
                <c:pt idx="7">
                  <c:v>0.68987311846180399</c:v>
                </c:pt>
                <c:pt idx="8">
                  <c:v>0.89519868180669904</c:v>
                </c:pt>
                <c:pt idx="9">
                  <c:v>0.84276216143180205</c:v>
                </c:pt>
                <c:pt idx="10">
                  <c:v>0.90723173933476597</c:v>
                </c:pt>
                <c:pt idx="11">
                  <c:v>0.47611698024475901</c:v>
                </c:pt>
                <c:pt idx="12">
                  <c:v>0.81958113925504805</c:v>
                </c:pt>
                <c:pt idx="13">
                  <c:v>0.80665875696474199</c:v>
                </c:pt>
                <c:pt idx="14">
                  <c:v>0.64177771238337999</c:v>
                </c:pt>
                <c:pt idx="15">
                  <c:v>0.70314385641393695</c:v>
                </c:pt>
                <c:pt idx="16">
                  <c:v>0.49487038445956399</c:v>
                </c:pt>
                <c:pt idx="17">
                  <c:v>0.47215368709072097</c:v>
                </c:pt>
                <c:pt idx="18">
                  <c:v>0.376620302749817</c:v>
                </c:pt>
                <c:pt idx="19">
                  <c:v>0.67460131695079595</c:v>
                </c:pt>
                <c:pt idx="20">
                  <c:v>0.77406882969060298</c:v>
                </c:pt>
                <c:pt idx="21">
                  <c:v>0.74640757335114205</c:v>
                </c:pt>
                <c:pt idx="22">
                  <c:v>0.83815115328870504</c:v>
                </c:pt>
                <c:pt idx="23">
                  <c:v>0.74283616456036305</c:v>
                </c:pt>
                <c:pt idx="24">
                  <c:v>0.73380585510456098</c:v>
                </c:pt>
                <c:pt idx="25">
                  <c:v>0.60213022649581405</c:v>
                </c:pt>
                <c:pt idx="26">
                  <c:v>0.84809392939584605</c:v>
                </c:pt>
                <c:pt idx="27">
                  <c:v>0.77993097604266404</c:v>
                </c:pt>
                <c:pt idx="28">
                  <c:v>0.57688754953681298</c:v>
                </c:pt>
                <c:pt idx="29">
                  <c:v>0.65881768952321496</c:v>
                </c:pt>
                <c:pt idx="30">
                  <c:v>0.70389243597463602</c:v>
                </c:pt>
                <c:pt idx="31">
                  <c:v>0.56315684355332996</c:v>
                </c:pt>
                <c:pt idx="32">
                  <c:v>0.76488337272753704</c:v>
                </c:pt>
                <c:pt idx="33">
                  <c:v>0.89211142024870504</c:v>
                </c:pt>
                <c:pt idx="34">
                  <c:v>0.64468464470611597</c:v>
                </c:pt>
                <c:pt idx="35">
                  <c:v>0.81398583445315298</c:v>
                </c:pt>
                <c:pt idx="36">
                  <c:v>0.72117915443352998</c:v>
                </c:pt>
                <c:pt idx="37">
                  <c:v>0.61267807178882705</c:v>
                </c:pt>
                <c:pt idx="38">
                  <c:v>0.75814339636310901</c:v>
                </c:pt>
                <c:pt idx="39">
                  <c:v>0.79443343878689399</c:v>
                </c:pt>
                <c:pt idx="40">
                  <c:v>0.66844315446608205</c:v>
                </c:pt>
                <c:pt idx="41">
                  <c:v>0.82629512140136596</c:v>
                </c:pt>
                <c:pt idx="42">
                  <c:v>0.861804023749276</c:v>
                </c:pt>
                <c:pt idx="43">
                  <c:v>0.76248508742759602</c:v>
                </c:pt>
                <c:pt idx="44">
                  <c:v>0.68251448948695803</c:v>
                </c:pt>
                <c:pt idx="45">
                  <c:v>0.352284485748319</c:v>
                </c:pt>
                <c:pt idx="46">
                  <c:v>0.71492663672928902</c:v>
                </c:pt>
                <c:pt idx="47">
                  <c:v>0.69810455308911701</c:v>
                </c:pt>
                <c:pt idx="48">
                  <c:v>0.68362484719259098</c:v>
                </c:pt>
                <c:pt idx="49">
                  <c:v>0.82925718092120004</c:v>
                </c:pt>
                <c:pt idx="50">
                  <c:v>0.64616270713837798</c:v>
                </c:pt>
                <c:pt idx="51">
                  <c:v>0.55456874956330005</c:v>
                </c:pt>
                <c:pt idx="52">
                  <c:v>0.78235011106549501</c:v>
                </c:pt>
                <c:pt idx="53">
                  <c:v>0.75637346857033805</c:v>
                </c:pt>
                <c:pt idx="54">
                  <c:v>0.53392460339931802</c:v>
                </c:pt>
                <c:pt idx="55">
                  <c:v>0.52631609508622201</c:v>
                </c:pt>
                <c:pt idx="56">
                  <c:v>0.78146029041726806</c:v>
                </c:pt>
                <c:pt idx="57">
                  <c:v>0.83823556282017697</c:v>
                </c:pt>
                <c:pt idx="58">
                  <c:v>0.67813263313821304</c:v>
                </c:pt>
                <c:pt idx="59">
                  <c:v>0.78857697066146604</c:v>
                </c:pt>
                <c:pt idx="60">
                  <c:v>0.71931571205380196</c:v>
                </c:pt>
                <c:pt idx="61">
                  <c:v>0.62808344645044201</c:v>
                </c:pt>
                <c:pt idx="62">
                  <c:v>0.55058998149412197</c:v>
                </c:pt>
                <c:pt idx="63">
                  <c:v>0.63666917793369004</c:v>
                </c:pt>
                <c:pt idx="64">
                  <c:v>0.44179903535558701</c:v>
                </c:pt>
                <c:pt idx="65">
                  <c:v>0.684976066573737</c:v>
                </c:pt>
                <c:pt idx="66">
                  <c:v>0.71798763618707495</c:v>
                </c:pt>
                <c:pt idx="67">
                  <c:v>0.64041531884240799</c:v>
                </c:pt>
                <c:pt idx="68">
                  <c:v>0.81605707376047598</c:v>
                </c:pt>
                <c:pt idx="69">
                  <c:v>0.63909557280428597</c:v>
                </c:pt>
                <c:pt idx="70">
                  <c:v>0.60409991048803302</c:v>
                </c:pt>
                <c:pt idx="71">
                  <c:v>0.76444447325757103</c:v>
                </c:pt>
                <c:pt idx="72">
                  <c:v>0.79738696045504298</c:v>
                </c:pt>
                <c:pt idx="73">
                  <c:v>0.83854711810914895</c:v>
                </c:pt>
                <c:pt idx="74">
                  <c:v>0.82223310722308196</c:v>
                </c:pt>
                <c:pt idx="75">
                  <c:v>0.69672940458267796</c:v>
                </c:pt>
                <c:pt idx="76">
                  <c:v>0.70747737104598696</c:v>
                </c:pt>
                <c:pt idx="77">
                  <c:v>0.72084877716170404</c:v>
                </c:pt>
                <c:pt idx="78">
                  <c:v>0.54899850148544205</c:v>
                </c:pt>
                <c:pt idx="79">
                  <c:v>0.54358195391865904</c:v>
                </c:pt>
                <c:pt idx="80">
                  <c:v>0.74170225205826601</c:v>
                </c:pt>
                <c:pt idx="81">
                  <c:v>0.84323174497255504</c:v>
                </c:pt>
                <c:pt idx="82">
                  <c:v>0.54779388867758605</c:v>
                </c:pt>
                <c:pt idx="83">
                  <c:v>0.79987425823248504</c:v>
                </c:pt>
                <c:pt idx="84">
                  <c:v>0.54688382716767703</c:v>
                </c:pt>
                <c:pt idx="85">
                  <c:v>0.64841906084179102</c:v>
                </c:pt>
                <c:pt idx="86">
                  <c:v>0.65075972493689405</c:v>
                </c:pt>
                <c:pt idx="87">
                  <c:v>0.72019376182711603</c:v>
                </c:pt>
                <c:pt idx="88">
                  <c:v>0.88685620138427801</c:v>
                </c:pt>
                <c:pt idx="89">
                  <c:v>0.83668729313401602</c:v>
                </c:pt>
                <c:pt idx="90">
                  <c:v>0.51573509343425195</c:v>
                </c:pt>
                <c:pt idx="91">
                  <c:v>0.61741380390107903</c:v>
                </c:pt>
                <c:pt idx="92">
                  <c:v>0.91848251964544403</c:v>
                </c:pt>
                <c:pt idx="93">
                  <c:v>0.83735502739166001</c:v>
                </c:pt>
                <c:pt idx="94">
                  <c:v>0.72592009841666705</c:v>
                </c:pt>
                <c:pt idx="95">
                  <c:v>0.35596745208557001</c:v>
                </c:pt>
                <c:pt idx="96">
                  <c:v>0.53782992779518601</c:v>
                </c:pt>
                <c:pt idx="97">
                  <c:v>0.94579082976303197</c:v>
                </c:pt>
                <c:pt idx="98">
                  <c:v>0.75961659136360205</c:v>
                </c:pt>
                <c:pt idx="99">
                  <c:v>0.62660210795259796</c:v>
                </c:pt>
                <c:pt idx="100">
                  <c:v>0.70136933488027198</c:v>
                </c:pt>
                <c:pt idx="101">
                  <c:v>0.69370615826923598</c:v>
                </c:pt>
                <c:pt idx="102">
                  <c:v>0.90930293177391697</c:v>
                </c:pt>
                <c:pt idx="103">
                  <c:v>0.73477807133804895</c:v>
                </c:pt>
                <c:pt idx="104">
                  <c:v>0.84524536891884305</c:v>
                </c:pt>
                <c:pt idx="105">
                  <c:v>0.78755229416058503</c:v>
                </c:pt>
                <c:pt idx="106">
                  <c:v>0.81943847648172496</c:v>
                </c:pt>
                <c:pt idx="107">
                  <c:v>0.76691190611652105</c:v>
                </c:pt>
                <c:pt idx="108">
                  <c:v>0.82921114193552803</c:v>
                </c:pt>
                <c:pt idx="109">
                  <c:v>0.62580295875235104</c:v>
                </c:pt>
                <c:pt idx="110">
                  <c:v>0.75798889618348197</c:v>
                </c:pt>
                <c:pt idx="111">
                  <c:v>0.79635629120056095</c:v>
                </c:pt>
                <c:pt idx="112">
                  <c:v>0.57535990269597603</c:v>
                </c:pt>
                <c:pt idx="113">
                  <c:v>0.80477675891747802</c:v>
                </c:pt>
                <c:pt idx="114">
                  <c:v>0.79347961549012103</c:v>
                </c:pt>
                <c:pt idx="115">
                  <c:v>0.74076843369331002</c:v>
                </c:pt>
                <c:pt idx="116">
                  <c:v>0.58987561905400199</c:v>
                </c:pt>
                <c:pt idx="117">
                  <c:v>0.48928301925936502</c:v>
                </c:pt>
                <c:pt idx="118">
                  <c:v>0.48678997495262</c:v>
                </c:pt>
                <c:pt idx="119">
                  <c:v>0.43695539985257498</c:v>
                </c:pt>
                <c:pt idx="120">
                  <c:v>0.83421075391695898</c:v>
                </c:pt>
                <c:pt idx="121">
                  <c:v>0.89064354484519803</c:v>
                </c:pt>
                <c:pt idx="122">
                  <c:v>0.81640330626146096</c:v>
                </c:pt>
                <c:pt idx="123">
                  <c:v>0.78036995753400096</c:v>
                </c:pt>
                <c:pt idx="124">
                  <c:v>0.50838890737446696</c:v>
                </c:pt>
                <c:pt idx="125">
                  <c:v>0.66693267340201501</c:v>
                </c:pt>
                <c:pt idx="126">
                  <c:v>0.691029085314673</c:v>
                </c:pt>
                <c:pt idx="127">
                  <c:v>0.52875689001591997</c:v>
                </c:pt>
                <c:pt idx="128">
                  <c:v>0.58180220068475097</c:v>
                </c:pt>
                <c:pt idx="129">
                  <c:v>0.50590591618305703</c:v>
                </c:pt>
                <c:pt idx="130">
                  <c:v>0.81348482492338903</c:v>
                </c:pt>
                <c:pt idx="131">
                  <c:v>0.67073368113728704</c:v>
                </c:pt>
                <c:pt idx="132">
                  <c:v>0.50299877036512597</c:v>
                </c:pt>
                <c:pt idx="133">
                  <c:v>0.65265488820218298</c:v>
                </c:pt>
                <c:pt idx="134">
                  <c:v>0.90443908417566998</c:v>
                </c:pt>
                <c:pt idx="135">
                  <c:v>0.74822724510030403</c:v>
                </c:pt>
                <c:pt idx="136">
                  <c:v>0.52319541250245305</c:v>
                </c:pt>
                <c:pt idx="137">
                  <c:v>0.76803065416388205</c:v>
                </c:pt>
                <c:pt idx="138">
                  <c:v>0.51982240725501305</c:v>
                </c:pt>
                <c:pt idx="139">
                  <c:v>0.66447498666993698</c:v>
                </c:pt>
                <c:pt idx="140">
                  <c:v>0.91724214759030498</c:v>
                </c:pt>
                <c:pt idx="141">
                  <c:v>0.61579680327395103</c:v>
                </c:pt>
                <c:pt idx="142">
                  <c:v>0.75325814222259102</c:v>
                </c:pt>
                <c:pt idx="143">
                  <c:v>0.66921754917901199</c:v>
                </c:pt>
                <c:pt idx="144">
                  <c:v>0.65336633689583601</c:v>
                </c:pt>
                <c:pt idx="145">
                  <c:v>0.83825788850678695</c:v>
                </c:pt>
                <c:pt idx="146">
                  <c:v>0.86188890422341902</c:v>
                </c:pt>
                <c:pt idx="147">
                  <c:v>0.72403111623453897</c:v>
                </c:pt>
                <c:pt idx="148">
                  <c:v>0.74551298502767005</c:v>
                </c:pt>
                <c:pt idx="149">
                  <c:v>0.49487556799424498</c:v>
                </c:pt>
                <c:pt idx="150">
                  <c:v>0.60584707907689195</c:v>
                </c:pt>
                <c:pt idx="151">
                  <c:v>0.79429365775906302</c:v>
                </c:pt>
                <c:pt idx="152">
                  <c:v>0.88766838799245396</c:v>
                </c:pt>
                <c:pt idx="153">
                  <c:v>0.689019447584027</c:v>
                </c:pt>
                <c:pt idx="154">
                  <c:v>0.63821379219056695</c:v>
                </c:pt>
                <c:pt idx="155">
                  <c:v>0.88137200948765804</c:v>
                </c:pt>
                <c:pt idx="156">
                  <c:v>0.73929450991214896</c:v>
                </c:pt>
                <c:pt idx="157">
                  <c:v>0.47623877096174499</c:v>
                </c:pt>
                <c:pt idx="158">
                  <c:v>0.91019617538420805</c:v>
                </c:pt>
                <c:pt idx="159">
                  <c:v>0.55764630059984699</c:v>
                </c:pt>
                <c:pt idx="160">
                  <c:v>0.74795366735409996</c:v>
                </c:pt>
                <c:pt idx="161">
                  <c:v>0.65446303348093804</c:v>
                </c:pt>
                <c:pt idx="162">
                  <c:v>0.88955239145781195</c:v>
                </c:pt>
                <c:pt idx="163">
                  <c:v>0.58245238187639403</c:v>
                </c:pt>
                <c:pt idx="164">
                  <c:v>0.613127248196912</c:v>
                </c:pt>
                <c:pt idx="165">
                  <c:v>0.52542942891664302</c:v>
                </c:pt>
                <c:pt idx="166">
                  <c:v>0.76008438426958302</c:v>
                </c:pt>
                <c:pt idx="167">
                  <c:v>0.86807970483072805</c:v>
                </c:pt>
                <c:pt idx="168">
                  <c:v>0.52543689134523497</c:v>
                </c:pt>
                <c:pt idx="169">
                  <c:v>0.41682483682483801</c:v>
                </c:pt>
                <c:pt idx="170">
                  <c:v>0.72741769183229399</c:v>
                </c:pt>
                <c:pt idx="171">
                  <c:v>0.94313304868257997</c:v>
                </c:pt>
                <c:pt idx="172">
                  <c:v>0.59403815209367905</c:v>
                </c:pt>
                <c:pt idx="173">
                  <c:v>0.564037262440794</c:v>
                </c:pt>
                <c:pt idx="174">
                  <c:v>0.64478328889315595</c:v>
                </c:pt>
                <c:pt idx="175">
                  <c:v>0.62085577932316904</c:v>
                </c:pt>
                <c:pt idx="176">
                  <c:v>0.61180577786983803</c:v>
                </c:pt>
                <c:pt idx="177">
                  <c:v>0.72303220221735398</c:v>
                </c:pt>
                <c:pt idx="178">
                  <c:v>0.42878148498079499</c:v>
                </c:pt>
                <c:pt idx="179">
                  <c:v>0.71965953577697594</c:v>
                </c:pt>
                <c:pt idx="180">
                  <c:v>0.76076705103937503</c:v>
                </c:pt>
                <c:pt idx="181">
                  <c:v>0.59882486745790198</c:v>
                </c:pt>
                <c:pt idx="182">
                  <c:v>0.77270680091250099</c:v>
                </c:pt>
                <c:pt idx="183">
                  <c:v>0.71271088867753196</c:v>
                </c:pt>
                <c:pt idx="184">
                  <c:v>0.67283090778793198</c:v>
                </c:pt>
                <c:pt idx="185">
                  <c:v>0.869764369269176</c:v>
                </c:pt>
                <c:pt idx="186">
                  <c:v>0.71701792829289102</c:v>
                </c:pt>
                <c:pt idx="187">
                  <c:v>0.64145172613345902</c:v>
                </c:pt>
                <c:pt idx="188">
                  <c:v>0.77431273773039799</c:v>
                </c:pt>
                <c:pt idx="189">
                  <c:v>0.84862702680068003</c:v>
                </c:pt>
                <c:pt idx="190">
                  <c:v>0.74552461646935897</c:v>
                </c:pt>
                <c:pt idx="191">
                  <c:v>0.658044343605516</c:v>
                </c:pt>
                <c:pt idx="192">
                  <c:v>0.87796904431619804</c:v>
                </c:pt>
                <c:pt idx="193">
                  <c:v>0.85673749463371196</c:v>
                </c:pt>
                <c:pt idx="194">
                  <c:v>0.77479741539290503</c:v>
                </c:pt>
                <c:pt idx="195">
                  <c:v>0.72469652060130896</c:v>
                </c:pt>
                <c:pt idx="196">
                  <c:v>0.49492075668696101</c:v>
                </c:pt>
                <c:pt idx="197">
                  <c:v>0.729140491205852</c:v>
                </c:pt>
                <c:pt idx="198">
                  <c:v>0.66547034107102798</c:v>
                </c:pt>
                <c:pt idx="199">
                  <c:v>0.68741954265911298</c:v>
                </c:pt>
                <c:pt idx="200">
                  <c:v>0.56477072968967201</c:v>
                </c:pt>
                <c:pt idx="201">
                  <c:v>0.71501931274897801</c:v>
                </c:pt>
                <c:pt idx="202">
                  <c:v>0.88151587382887997</c:v>
                </c:pt>
                <c:pt idx="203">
                  <c:v>0.71590594339620595</c:v>
                </c:pt>
                <c:pt idx="204">
                  <c:v>0.76730766046109899</c:v>
                </c:pt>
                <c:pt idx="205">
                  <c:v>0.87077218479933904</c:v>
                </c:pt>
                <c:pt idx="206">
                  <c:v>0.69239882550456999</c:v>
                </c:pt>
                <c:pt idx="207">
                  <c:v>0.64332002952412204</c:v>
                </c:pt>
                <c:pt idx="208">
                  <c:v>0.73665914947975797</c:v>
                </c:pt>
                <c:pt idx="209">
                  <c:v>0.66206952628809701</c:v>
                </c:pt>
                <c:pt idx="210">
                  <c:v>0.46479828279912599</c:v>
                </c:pt>
                <c:pt idx="211">
                  <c:v>0.65910399705200895</c:v>
                </c:pt>
                <c:pt idx="212">
                  <c:v>0.79030833528873901</c:v>
                </c:pt>
                <c:pt idx="213">
                  <c:v>0.63918766536987603</c:v>
                </c:pt>
                <c:pt idx="214">
                  <c:v>0.87819632998102204</c:v>
                </c:pt>
                <c:pt idx="215">
                  <c:v>0.81692819299659003</c:v>
                </c:pt>
                <c:pt idx="216">
                  <c:v>0.63740270197643101</c:v>
                </c:pt>
                <c:pt idx="217">
                  <c:v>0.89750086102534499</c:v>
                </c:pt>
                <c:pt idx="218">
                  <c:v>0.56981795571171201</c:v>
                </c:pt>
                <c:pt idx="219">
                  <c:v>0.83522387610807203</c:v>
                </c:pt>
                <c:pt idx="220">
                  <c:v>0.74779125303611405</c:v>
                </c:pt>
                <c:pt idx="221">
                  <c:v>0.64499986037173895</c:v>
                </c:pt>
                <c:pt idx="222">
                  <c:v>0.63870558353861695</c:v>
                </c:pt>
                <c:pt idx="223">
                  <c:v>0.70918286453510004</c:v>
                </c:pt>
                <c:pt idx="224">
                  <c:v>0.61940025075226601</c:v>
                </c:pt>
                <c:pt idx="225">
                  <c:v>0.79628880507453004</c:v>
                </c:pt>
                <c:pt idx="226">
                  <c:v>0.68166276909372503</c:v>
                </c:pt>
                <c:pt idx="227">
                  <c:v>0.85106324814063095</c:v>
                </c:pt>
                <c:pt idx="228">
                  <c:v>0.571385191211643</c:v>
                </c:pt>
                <c:pt idx="229">
                  <c:v>0.53598379504583005</c:v>
                </c:pt>
                <c:pt idx="230">
                  <c:v>0.87085789865167196</c:v>
                </c:pt>
                <c:pt idx="231">
                  <c:v>0.63332236607877901</c:v>
                </c:pt>
                <c:pt idx="232">
                  <c:v>0.69657896878240899</c:v>
                </c:pt>
                <c:pt idx="233">
                  <c:v>0.66162987320058397</c:v>
                </c:pt>
                <c:pt idx="234">
                  <c:v>0.79240693612300295</c:v>
                </c:pt>
                <c:pt idx="235">
                  <c:v>0.82675126429595402</c:v>
                </c:pt>
                <c:pt idx="236">
                  <c:v>0.36473230421719199</c:v>
                </c:pt>
                <c:pt idx="237">
                  <c:v>0.71356127140185699</c:v>
                </c:pt>
                <c:pt idx="238">
                  <c:v>0.56904610047812998</c:v>
                </c:pt>
                <c:pt idx="239">
                  <c:v>0.62932781762715195</c:v>
                </c:pt>
                <c:pt idx="240">
                  <c:v>0.49313269059176201</c:v>
                </c:pt>
                <c:pt idx="241">
                  <c:v>0.79317016226319803</c:v>
                </c:pt>
                <c:pt idx="242">
                  <c:v>0.76320084839286695</c:v>
                </c:pt>
                <c:pt idx="243">
                  <c:v>0.63885399154161804</c:v>
                </c:pt>
                <c:pt idx="244">
                  <c:v>0.74232680229282699</c:v>
                </c:pt>
                <c:pt idx="245">
                  <c:v>0.56458342235735604</c:v>
                </c:pt>
                <c:pt idx="246">
                  <c:v>0.74173345450431305</c:v>
                </c:pt>
                <c:pt idx="247">
                  <c:v>0.88626426249722701</c:v>
                </c:pt>
                <c:pt idx="248">
                  <c:v>0.63022095193594296</c:v>
                </c:pt>
                <c:pt idx="249">
                  <c:v>0.52008192465840497</c:v>
                </c:pt>
                <c:pt idx="250">
                  <c:v>0.72593590550058495</c:v>
                </c:pt>
                <c:pt idx="251">
                  <c:v>0.72102701759987897</c:v>
                </c:pt>
                <c:pt idx="252">
                  <c:v>0.73156837284202003</c:v>
                </c:pt>
                <c:pt idx="253">
                  <c:v>0.82573066562716102</c:v>
                </c:pt>
                <c:pt idx="254">
                  <c:v>0.418050217914894</c:v>
                </c:pt>
                <c:pt idx="255">
                  <c:v>0.78651310782580797</c:v>
                </c:pt>
                <c:pt idx="256">
                  <c:v>0.83462003853356403</c:v>
                </c:pt>
                <c:pt idx="257">
                  <c:v>0.74398618278123096</c:v>
                </c:pt>
                <c:pt idx="258">
                  <c:v>0.91885609143515001</c:v>
                </c:pt>
                <c:pt idx="259">
                  <c:v>0.76617009230081001</c:v>
                </c:pt>
                <c:pt idx="260">
                  <c:v>0.47417013175248202</c:v>
                </c:pt>
                <c:pt idx="261">
                  <c:v>0.66518100603999697</c:v>
                </c:pt>
                <c:pt idx="262">
                  <c:v>0.61769636900654001</c:v>
                </c:pt>
                <c:pt idx="263">
                  <c:v>0.67412048351628295</c:v>
                </c:pt>
                <c:pt idx="264">
                  <c:v>0.55815605466246299</c:v>
                </c:pt>
                <c:pt idx="265">
                  <c:v>0.49051183964550099</c:v>
                </c:pt>
                <c:pt idx="266">
                  <c:v>0.65890521417975501</c:v>
                </c:pt>
                <c:pt idx="267">
                  <c:v>0.55301645659160503</c:v>
                </c:pt>
                <c:pt idx="268">
                  <c:v>0.71290152871642898</c:v>
                </c:pt>
                <c:pt idx="269">
                  <c:v>0.59152818705927002</c:v>
                </c:pt>
                <c:pt idx="270">
                  <c:v>0.79357060494812603</c:v>
                </c:pt>
                <c:pt idx="271">
                  <c:v>0.79062514607696699</c:v>
                </c:pt>
                <c:pt idx="272">
                  <c:v>0.78433149020777904</c:v>
                </c:pt>
                <c:pt idx="273">
                  <c:v>0.65202803229070105</c:v>
                </c:pt>
                <c:pt idx="274">
                  <c:v>0.68077603321130098</c:v>
                </c:pt>
                <c:pt idx="275">
                  <c:v>0.58532719093534902</c:v>
                </c:pt>
                <c:pt idx="276">
                  <c:v>0.56096882500298195</c:v>
                </c:pt>
                <c:pt idx="277">
                  <c:v>0.88547633577461504</c:v>
                </c:pt>
                <c:pt idx="278">
                  <c:v>0.75008694900261996</c:v>
                </c:pt>
                <c:pt idx="279">
                  <c:v>0.46523907732566799</c:v>
                </c:pt>
                <c:pt idx="280">
                  <c:v>0.72444777055084397</c:v>
                </c:pt>
                <c:pt idx="281">
                  <c:v>0.55012012395043897</c:v>
                </c:pt>
                <c:pt idx="282">
                  <c:v>0.75774982376074596</c:v>
                </c:pt>
                <c:pt idx="283">
                  <c:v>0.67243058950510604</c:v>
                </c:pt>
                <c:pt idx="284">
                  <c:v>0.86667679936358699</c:v>
                </c:pt>
                <c:pt idx="285">
                  <c:v>0.80890133034106504</c:v>
                </c:pt>
                <c:pt idx="286">
                  <c:v>0.81246730495672403</c:v>
                </c:pt>
                <c:pt idx="287">
                  <c:v>0.58957321094284998</c:v>
                </c:pt>
                <c:pt idx="288">
                  <c:v>0.87865682857593097</c:v>
                </c:pt>
                <c:pt idx="289">
                  <c:v>0.82359696053730402</c:v>
                </c:pt>
                <c:pt idx="290">
                  <c:v>0.71770813875509498</c:v>
                </c:pt>
                <c:pt idx="291">
                  <c:v>0.93840390918681005</c:v>
                </c:pt>
                <c:pt idx="292">
                  <c:v>0.70227367015424402</c:v>
                </c:pt>
                <c:pt idx="293">
                  <c:v>0.78878644292715305</c:v>
                </c:pt>
                <c:pt idx="294">
                  <c:v>0.74726312723593302</c:v>
                </c:pt>
                <c:pt idx="295">
                  <c:v>0.82232145510187005</c:v>
                </c:pt>
                <c:pt idx="296">
                  <c:v>0.60578558191168896</c:v>
                </c:pt>
                <c:pt idx="297">
                  <c:v>0.91466694333287302</c:v>
                </c:pt>
                <c:pt idx="298">
                  <c:v>0.62092678276744395</c:v>
                </c:pt>
                <c:pt idx="299">
                  <c:v>0.691346224236005</c:v>
                </c:pt>
                <c:pt idx="300">
                  <c:v>0.82504983017452005</c:v>
                </c:pt>
                <c:pt idx="301">
                  <c:v>0.674334972238678</c:v>
                </c:pt>
                <c:pt idx="302">
                  <c:v>0.72870155473234299</c:v>
                </c:pt>
                <c:pt idx="303">
                  <c:v>0.89815569823320296</c:v>
                </c:pt>
                <c:pt idx="304">
                  <c:v>0.367287651465384</c:v>
                </c:pt>
                <c:pt idx="305">
                  <c:v>0.65493036975651298</c:v>
                </c:pt>
                <c:pt idx="306">
                  <c:v>0.53963178792819699</c:v>
                </c:pt>
                <c:pt idx="307">
                  <c:v>0.81727651414550995</c:v>
                </c:pt>
                <c:pt idx="308">
                  <c:v>0.65727709344959595</c:v>
                </c:pt>
                <c:pt idx="309">
                  <c:v>0.81083111329598401</c:v>
                </c:pt>
                <c:pt idx="310">
                  <c:v>0.60560562835301901</c:v>
                </c:pt>
                <c:pt idx="311">
                  <c:v>0.77597788239663301</c:v>
                </c:pt>
                <c:pt idx="312">
                  <c:v>0.89857667148785303</c:v>
                </c:pt>
                <c:pt idx="313">
                  <c:v>0.83319425155932703</c:v>
                </c:pt>
                <c:pt idx="314">
                  <c:v>0.91935128064295102</c:v>
                </c:pt>
                <c:pt idx="315">
                  <c:v>0.75016516597674598</c:v>
                </c:pt>
                <c:pt idx="316">
                  <c:v>0.86270743986919596</c:v>
                </c:pt>
                <c:pt idx="317">
                  <c:v>0.37352034337467799</c:v>
                </c:pt>
                <c:pt idx="318">
                  <c:v>0.59321302204988602</c:v>
                </c:pt>
                <c:pt idx="319">
                  <c:v>0.81507177360068905</c:v>
                </c:pt>
                <c:pt idx="320">
                  <c:v>0.77166798499273304</c:v>
                </c:pt>
                <c:pt idx="321">
                  <c:v>0.85294520867491896</c:v>
                </c:pt>
                <c:pt idx="322">
                  <c:v>0.62216417825985504</c:v>
                </c:pt>
                <c:pt idx="323">
                  <c:v>0.77275018935891404</c:v>
                </c:pt>
                <c:pt idx="324">
                  <c:v>0.72822489370715404</c:v>
                </c:pt>
                <c:pt idx="325">
                  <c:v>0.82999770053230304</c:v>
                </c:pt>
                <c:pt idx="326">
                  <c:v>0.89720082284524405</c:v>
                </c:pt>
                <c:pt idx="327">
                  <c:v>0.68283021741031902</c:v>
                </c:pt>
                <c:pt idx="328">
                  <c:v>0.50287428720210703</c:v>
                </c:pt>
                <c:pt idx="329">
                  <c:v>0.49130881724810899</c:v>
                </c:pt>
                <c:pt idx="330">
                  <c:v>0.389549446475009</c:v>
                </c:pt>
                <c:pt idx="331">
                  <c:v>0.72341323251149103</c:v>
                </c:pt>
                <c:pt idx="332">
                  <c:v>0.42820441692794298</c:v>
                </c:pt>
                <c:pt idx="333">
                  <c:v>0.76355640116569201</c:v>
                </c:pt>
                <c:pt idx="334">
                  <c:v>0.82604926375325705</c:v>
                </c:pt>
                <c:pt idx="335">
                  <c:v>0.64878761495746495</c:v>
                </c:pt>
                <c:pt idx="336">
                  <c:v>0.64491885110603198</c:v>
                </c:pt>
                <c:pt idx="337">
                  <c:v>0.37294602907563801</c:v>
                </c:pt>
                <c:pt idx="338">
                  <c:v>0.74141007184170105</c:v>
                </c:pt>
                <c:pt idx="339">
                  <c:v>0.53558709648243497</c:v>
                </c:pt>
                <c:pt idx="340">
                  <c:v>0.61439938102659597</c:v>
                </c:pt>
                <c:pt idx="341">
                  <c:v>0.67874604706897101</c:v>
                </c:pt>
                <c:pt idx="342">
                  <c:v>0.60848960015377995</c:v>
                </c:pt>
                <c:pt idx="343">
                  <c:v>0.65297101779515199</c:v>
                </c:pt>
                <c:pt idx="344">
                  <c:v>0.865106553068828</c:v>
                </c:pt>
                <c:pt idx="345">
                  <c:v>0.56110089155129705</c:v>
                </c:pt>
                <c:pt idx="346">
                  <c:v>0.80209988678838995</c:v>
                </c:pt>
                <c:pt idx="347">
                  <c:v>0.60207543778237504</c:v>
                </c:pt>
                <c:pt idx="348">
                  <c:v>0.80262369378170395</c:v>
                </c:pt>
                <c:pt idx="349">
                  <c:v>0.64457145597113197</c:v>
                </c:pt>
                <c:pt idx="350">
                  <c:v>0.66757859316333801</c:v>
                </c:pt>
                <c:pt idx="351">
                  <c:v>0.64754122208508902</c:v>
                </c:pt>
                <c:pt idx="352">
                  <c:v>0.86292077991818406</c:v>
                </c:pt>
                <c:pt idx="353">
                  <c:v>0.53851535253570504</c:v>
                </c:pt>
                <c:pt idx="354">
                  <c:v>0.61615401718737695</c:v>
                </c:pt>
                <c:pt idx="355">
                  <c:v>0.67351447908744799</c:v>
                </c:pt>
                <c:pt idx="356">
                  <c:v>0.77630129477313603</c:v>
                </c:pt>
                <c:pt idx="357">
                  <c:v>0.79305298604637298</c:v>
                </c:pt>
                <c:pt idx="358">
                  <c:v>0.49465302862535399</c:v>
                </c:pt>
                <c:pt idx="359">
                  <c:v>0.728094992184384</c:v>
                </c:pt>
                <c:pt idx="360">
                  <c:v>0.71665716684605296</c:v>
                </c:pt>
                <c:pt idx="361">
                  <c:v>0.85191532413828297</c:v>
                </c:pt>
                <c:pt idx="362">
                  <c:v>0.65341304593841998</c:v>
                </c:pt>
                <c:pt idx="363">
                  <c:v>0.75090407190430697</c:v>
                </c:pt>
                <c:pt idx="364">
                  <c:v>0.61299002672841996</c:v>
                </c:pt>
                <c:pt idx="365">
                  <c:v>0.45613044779608197</c:v>
                </c:pt>
                <c:pt idx="366">
                  <c:v>0.63640081799695702</c:v>
                </c:pt>
                <c:pt idx="367">
                  <c:v>0.579321067760596</c:v>
                </c:pt>
                <c:pt idx="368">
                  <c:v>0.57162408055348202</c:v>
                </c:pt>
                <c:pt idx="369">
                  <c:v>0.582811415825498</c:v>
                </c:pt>
                <c:pt idx="370">
                  <c:v>0.76398795319293999</c:v>
                </c:pt>
                <c:pt idx="371">
                  <c:v>0.67632989985408198</c:v>
                </c:pt>
                <c:pt idx="372">
                  <c:v>0.85095352377645905</c:v>
                </c:pt>
                <c:pt idx="373">
                  <c:v>0.816683073206249</c:v>
                </c:pt>
                <c:pt idx="374">
                  <c:v>0.85434058589800299</c:v>
                </c:pt>
                <c:pt idx="375">
                  <c:v>0.85299406716080695</c:v>
                </c:pt>
                <c:pt idx="376">
                  <c:v>0.75193942155487703</c:v>
                </c:pt>
                <c:pt idx="377">
                  <c:v>0.764176938699484</c:v>
                </c:pt>
                <c:pt idx="378">
                  <c:v>0.64592835341013599</c:v>
                </c:pt>
                <c:pt idx="379">
                  <c:v>0.35008721574429102</c:v>
                </c:pt>
                <c:pt idx="380">
                  <c:v>0.77775600288180802</c:v>
                </c:pt>
                <c:pt idx="381">
                  <c:v>0.46202239923383098</c:v>
                </c:pt>
                <c:pt idx="382">
                  <c:v>0.76617462424374105</c:v>
                </c:pt>
                <c:pt idx="383">
                  <c:v>0.73601843738563899</c:v>
                </c:pt>
                <c:pt idx="384">
                  <c:v>0.55812526482097602</c:v>
                </c:pt>
                <c:pt idx="385">
                  <c:v>0.897035613368242</c:v>
                </c:pt>
                <c:pt idx="386">
                  <c:v>0.58880431382062903</c:v>
                </c:pt>
                <c:pt idx="387">
                  <c:v>0.70459338343879896</c:v>
                </c:pt>
                <c:pt idx="388">
                  <c:v>0.58522016876948701</c:v>
                </c:pt>
                <c:pt idx="389">
                  <c:v>0.49354698375907102</c:v>
                </c:pt>
                <c:pt idx="390">
                  <c:v>0.71740021554134603</c:v>
                </c:pt>
                <c:pt idx="391">
                  <c:v>0.72704927927528895</c:v>
                </c:pt>
                <c:pt idx="392">
                  <c:v>0.83655051561392701</c:v>
                </c:pt>
                <c:pt idx="393">
                  <c:v>0.59914808059428504</c:v>
                </c:pt>
                <c:pt idx="394">
                  <c:v>0.639414022791294</c:v>
                </c:pt>
                <c:pt idx="395">
                  <c:v>0.83042259519300299</c:v>
                </c:pt>
                <c:pt idx="396">
                  <c:v>0.80847619728134401</c:v>
                </c:pt>
                <c:pt idx="397">
                  <c:v>0.62250750167262903</c:v>
                </c:pt>
                <c:pt idx="398">
                  <c:v>0.56607040262959096</c:v>
                </c:pt>
                <c:pt idx="399">
                  <c:v>0.63040130982554199</c:v>
                </c:pt>
                <c:pt idx="400">
                  <c:v>0.70635168023907902</c:v>
                </c:pt>
                <c:pt idx="401">
                  <c:v>0.66750086729785096</c:v>
                </c:pt>
                <c:pt idx="402">
                  <c:v>0.77528941942833496</c:v>
                </c:pt>
                <c:pt idx="403">
                  <c:v>0.58789829263990701</c:v>
                </c:pt>
                <c:pt idx="404">
                  <c:v>0.75677396517584505</c:v>
                </c:pt>
                <c:pt idx="405">
                  <c:v>0.73659833994095802</c:v>
                </c:pt>
                <c:pt idx="406">
                  <c:v>0.80183102477872004</c:v>
                </c:pt>
                <c:pt idx="407">
                  <c:v>0.575650159002566</c:v>
                </c:pt>
                <c:pt idx="408">
                  <c:v>0.78516353097404701</c:v>
                </c:pt>
                <c:pt idx="409">
                  <c:v>0.81559144367716796</c:v>
                </c:pt>
                <c:pt idx="410">
                  <c:v>0.86315757439159602</c:v>
                </c:pt>
                <c:pt idx="411">
                  <c:v>0.83154665870568401</c:v>
                </c:pt>
                <c:pt idx="412">
                  <c:v>0.71387989049456702</c:v>
                </c:pt>
                <c:pt idx="413">
                  <c:v>0.77788526386429802</c:v>
                </c:pt>
                <c:pt idx="414">
                  <c:v>0.79264154932026198</c:v>
                </c:pt>
                <c:pt idx="415">
                  <c:v>0.66360974746397805</c:v>
                </c:pt>
                <c:pt idx="416">
                  <c:v>0.65259504057694295</c:v>
                </c:pt>
                <c:pt idx="417">
                  <c:v>0.43242707023764698</c:v>
                </c:pt>
                <c:pt idx="418">
                  <c:v>0.71588008230183298</c:v>
                </c:pt>
                <c:pt idx="419">
                  <c:v>0.82168202670693302</c:v>
                </c:pt>
                <c:pt idx="420">
                  <c:v>0.70420498094524298</c:v>
                </c:pt>
                <c:pt idx="421">
                  <c:v>0.74116275583620705</c:v>
                </c:pt>
                <c:pt idx="422">
                  <c:v>0.71499968069364395</c:v>
                </c:pt>
                <c:pt idx="423">
                  <c:v>0.81394999645191302</c:v>
                </c:pt>
                <c:pt idx="424">
                  <c:v>0.92053973284792101</c:v>
                </c:pt>
                <c:pt idx="425">
                  <c:v>0.889551166635697</c:v>
                </c:pt>
                <c:pt idx="426">
                  <c:v>0.65596032971779605</c:v>
                </c:pt>
                <c:pt idx="427">
                  <c:v>0.76570645694331196</c:v>
                </c:pt>
                <c:pt idx="428">
                  <c:v>0.46720521912213497</c:v>
                </c:pt>
                <c:pt idx="429">
                  <c:v>0.86294792419159205</c:v>
                </c:pt>
                <c:pt idx="430">
                  <c:v>0.90986343754068</c:v>
                </c:pt>
                <c:pt idx="431">
                  <c:v>0.479546462664588</c:v>
                </c:pt>
                <c:pt idx="432">
                  <c:v>0.80201641342104202</c:v>
                </c:pt>
                <c:pt idx="433">
                  <c:v>0.81310184554096399</c:v>
                </c:pt>
                <c:pt idx="434">
                  <c:v>0.74046457942436505</c:v>
                </c:pt>
                <c:pt idx="435">
                  <c:v>0.72537760457316203</c:v>
                </c:pt>
                <c:pt idx="436">
                  <c:v>0.71366630287889399</c:v>
                </c:pt>
                <c:pt idx="437">
                  <c:v>0.55478902074201097</c:v>
                </c:pt>
                <c:pt idx="438">
                  <c:v>0.69825304832673396</c:v>
                </c:pt>
                <c:pt idx="439">
                  <c:v>0.81227635206875004</c:v>
                </c:pt>
                <c:pt idx="440">
                  <c:v>0.83062122791870996</c:v>
                </c:pt>
                <c:pt idx="441">
                  <c:v>0.71586489825434996</c:v>
                </c:pt>
                <c:pt idx="442">
                  <c:v>0.76953376063216505</c:v>
                </c:pt>
                <c:pt idx="443">
                  <c:v>0.83111358139167602</c:v>
                </c:pt>
                <c:pt idx="444">
                  <c:v>0.75579669812473604</c:v>
                </c:pt>
                <c:pt idx="445">
                  <c:v>0.88338387035594201</c:v>
                </c:pt>
                <c:pt idx="446">
                  <c:v>0.94288842672352402</c:v>
                </c:pt>
                <c:pt idx="447">
                  <c:v>0.63046848444380599</c:v>
                </c:pt>
                <c:pt idx="448">
                  <c:v>0.612202497770715</c:v>
                </c:pt>
                <c:pt idx="449">
                  <c:v>0.53237420109181899</c:v>
                </c:pt>
                <c:pt idx="450">
                  <c:v>0.77737440678981895</c:v>
                </c:pt>
                <c:pt idx="451">
                  <c:v>0.88565482979213805</c:v>
                </c:pt>
                <c:pt idx="452">
                  <c:v>0.69939294475387903</c:v>
                </c:pt>
                <c:pt idx="453">
                  <c:v>0.55187453935065101</c:v>
                </c:pt>
                <c:pt idx="454">
                  <c:v>0.64242223146993305</c:v>
                </c:pt>
                <c:pt idx="455">
                  <c:v>0.59350004591134697</c:v>
                </c:pt>
                <c:pt idx="456">
                  <c:v>0.61664990858964497</c:v>
                </c:pt>
                <c:pt idx="457">
                  <c:v>0.92175427612135397</c:v>
                </c:pt>
                <c:pt idx="458">
                  <c:v>0.54135759521738303</c:v>
                </c:pt>
                <c:pt idx="459">
                  <c:v>0.73611052527479603</c:v>
                </c:pt>
                <c:pt idx="460">
                  <c:v>0.87596829749459104</c:v>
                </c:pt>
                <c:pt idx="461">
                  <c:v>0.61170107854204003</c:v>
                </c:pt>
                <c:pt idx="462">
                  <c:v>0.70540434120925499</c:v>
                </c:pt>
                <c:pt idx="463">
                  <c:v>0.83166798762989502</c:v>
                </c:pt>
                <c:pt idx="464">
                  <c:v>0.74612873146262904</c:v>
                </c:pt>
                <c:pt idx="465">
                  <c:v>0.55763666167454995</c:v>
                </c:pt>
                <c:pt idx="466">
                  <c:v>0.76720423575988805</c:v>
                </c:pt>
                <c:pt idx="467">
                  <c:v>0.72027328795243395</c:v>
                </c:pt>
                <c:pt idx="468">
                  <c:v>0.70879214432813598</c:v>
                </c:pt>
                <c:pt idx="469">
                  <c:v>0.66950860476153096</c:v>
                </c:pt>
                <c:pt idx="470">
                  <c:v>0.56930136290524103</c:v>
                </c:pt>
                <c:pt idx="471">
                  <c:v>0.92751602411883804</c:v>
                </c:pt>
                <c:pt idx="472">
                  <c:v>0.73794331435539096</c:v>
                </c:pt>
                <c:pt idx="473">
                  <c:v>0.75415182690335902</c:v>
                </c:pt>
                <c:pt idx="474">
                  <c:v>0.74327734900515996</c:v>
                </c:pt>
                <c:pt idx="475">
                  <c:v>0.73014098608584999</c:v>
                </c:pt>
                <c:pt idx="476">
                  <c:v>0.76754904501968102</c:v>
                </c:pt>
                <c:pt idx="477">
                  <c:v>0.58015195116457896</c:v>
                </c:pt>
                <c:pt idx="478">
                  <c:v>0.84085681100427501</c:v>
                </c:pt>
                <c:pt idx="479">
                  <c:v>0.83734138994923901</c:v>
                </c:pt>
                <c:pt idx="480">
                  <c:v>0.67185539596382104</c:v>
                </c:pt>
                <c:pt idx="481">
                  <c:v>0.54801464677495204</c:v>
                </c:pt>
                <c:pt idx="482">
                  <c:v>0.80566744149195701</c:v>
                </c:pt>
                <c:pt idx="483">
                  <c:v>0.78666511470757905</c:v>
                </c:pt>
                <c:pt idx="484">
                  <c:v>0.54352507548103202</c:v>
                </c:pt>
                <c:pt idx="485">
                  <c:v>0.43658885045500001</c:v>
                </c:pt>
                <c:pt idx="486">
                  <c:v>0.69071343216222103</c:v>
                </c:pt>
                <c:pt idx="487">
                  <c:v>0.69248706255265302</c:v>
                </c:pt>
                <c:pt idx="488">
                  <c:v>0.62002291849439095</c:v>
                </c:pt>
                <c:pt idx="489">
                  <c:v>0.81645184823297201</c:v>
                </c:pt>
                <c:pt idx="490">
                  <c:v>0.81485377230917599</c:v>
                </c:pt>
                <c:pt idx="491">
                  <c:v>0.82969725749446099</c:v>
                </c:pt>
                <c:pt idx="492">
                  <c:v>0.84226600261163997</c:v>
                </c:pt>
                <c:pt idx="493">
                  <c:v>0.76068257481753199</c:v>
                </c:pt>
                <c:pt idx="494">
                  <c:v>0.73882813207047005</c:v>
                </c:pt>
                <c:pt idx="495">
                  <c:v>0.79154701584661202</c:v>
                </c:pt>
                <c:pt idx="496">
                  <c:v>0.62048961527825497</c:v>
                </c:pt>
                <c:pt idx="497">
                  <c:v>0.48946703732578201</c:v>
                </c:pt>
                <c:pt idx="498">
                  <c:v>0.70776067493782202</c:v>
                </c:pt>
                <c:pt idx="499">
                  <c:v>0.79436339264010203</c:v>
                </c:pt>
              </c:numCache>
            </c:numRef>
          </c:yVal>
          <c:smooth val="0"/>
          <c:extLst xmlns:c16r2="http://schemas.microsoft.com/office/drawing/2015/06/chart">
            <c:ext xmlns:c16="http://schemas.microsoft.com/office/drawing/2014/chart" uri="{C3380CC4-5D6E-409C-BE32-E72D297353CC}">
              <c16:uniqueId val="{00000000-4624-4A00-A7EE-538D9041EEDA}"/>
            </c:ext>
          </c:extLst>
        </c:ser>
        <c:ser>
          <c:idx val="1"/>
          <c:order val="1"/>
          <c:spPr>
            <a:ln w="12700">
              <a:solidFill>
                <a:schemeClr val="tx1"/>
              </a:solidFill>
            </a:ln>
          </c:spPr>
          <c:marker>
            <c:symbol val="none"/>
          </c:marker>
          <c:xVal>
            <c:numRef>
              <c:f>'X and Y bounded between 0 and 1'!$Z$7:$Z$8</c:f>
              <c:numCache>
                <c:formatCode>0.000</c:formatCode>
                <c:ptCount val="2"/>
                <c:pt idx="0" formatCode="General">
                  <c:v>0</c:v>
                </c:pt>
                <c:pt idx="1">
                  <c:v>0.97670802507617605</c:v>
                </c:pt>
              </c:numCache>
            </c:numRef>
          </c:xVal>
          <c:yVal>
            <c:numRef>
              <c:f>'X and Y bounded between 0 and 1'!$Z$7:$Z$8</c:f>
              <c:numCache>
                <c:formatCode>0.000</c:formatCode>
                <c:ptCount val="2"/>
                <c:pt idx="0" formatCode="General">
                  <c:v>0</c:v>
                </c:pt>
                <c:pt idx="1">
                  <c:v>0.97670802507617605</c:v>
                </c:pt>
              </c:numCache>
            </c:numRef>
          </c:yVal>
          <c:smooth val="0"/>
          <c:extLst xmlns:c16r2="http://schemas.microsoft.com/office/drawing/2015/06/chart">
            <c:ext xmlns:c16="http://schemas.microsoft.com/office/drawing/2014/chart" uri="{C3380CC4-5D6E-409C-BE32-E72D297353CC}">
              <c16:uniqueId val="{00000000-F081-4CB5-A82D-F1A186B565C5}"/>
            </c:ext>
          </c:extLst>
        </c:ser>
        <c:dLbls>
          <c:showLegendKey val="0"/>
          <c:showVal val="0"/>
          <c:showCatName val="0"/>
          <c:showSerName val="0"/>
          <c:showPercent val="0"/>
          <c:showBubbleSize val="0"/>
        </c:dLbls>
        <c:axId val="522636704"/>
        <c:axId val="591938608"/>
      </c:scatterChart>
      <c:valAx>
        <c:axId val="522636704"/>
        <c:scaling>
          <c:orientation val="minMax"/>
          <c:max val="1"/>
        </c:scaling>
        <c:delete val="0"/>
        <c:axPos val="b"/>
        <c:title>
          <c:tx>
            <c:strRef>
              <c:f>'X and Y bounded between 0 and 1'!$R$25</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591938608"/>
        <c:crosses val="autoZero"/>
        <c:crossBetween val="midCat"/>
      </c:valAx>
      <c:valAx>
        <c:axId val="591938608"/>
        <c:scaling>
          <c:orientation val="minMax"/>
          <c:max val="1"/>
          <c:min val="0"/>
        </c:scaling>
        <c:delete val="0"/>
        <c:axPos val="l"/>
        <c:title>
          <c:tx>
            <c:strRef>
              <c:f>'X and Y bounded between 0 and 1'!$S$25</c:f>
              <c:strCache>
                <c:ptCount val="1"/>
                <c:pt idx="0">
                  <c:v>Y</c:v>
                </c:pt>
              </c:strCache>
            </c:strRef>
          </c:tx>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522636704"/>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between 0 and 1'!$W$28:$W$527</c:f>
              <c:numCache>
                <c:formatCode>0.00</c:formatCode>
                <c:ptCount val="500"/>
                <c:pt idx="0">
                  <c:v>0.44693169243683001</c:v>
                </c:pt>
                <c:pt idx="1">
                  <c:v>0.60555779747374205</c:v>
                </c:pt>
                <c:pt idx="2">
                  <c:v>0.63022795946445398</c:v>
                </c:pt>
                <c:pt idx="3">
                  <c:v>0.74219755394527398</c:v>
                </c:pt>
                <c:pt idx="4">
                  <c:v>0.56062009290509895</c:v>
                </c:pt>
                <c:pt idx="5">
                  <c:v>0.81145377212147396</c:v>
                </c:pt>
                <c:pt idx="6">
                  <c:v>0.52721662155261095</c:v>
                </c:pt>
                <c:pt idx="7">
                  <c:v>0.58786321170065103</c:v>
                </c:pt>
                <c:pt idx="8">
                  <c:v>0.49276314074736499</c:v>
                </c:pt>
                <c:pt idx="9">
                  <c:v>0.30069805745543299</c:v>
                </c:pt>
                <c:pt idx="10">
                  <c:v>0.68621242766827495</c:v>
                </c:pt>
                <c:pt idx="11">
                  <c:v>0.75947700510377003</c:v>
                </c:pt>
                <c:pt idx="12">
                  <c:v>0.39470799001324802</c:v>
                </c:pt>
                <c:pt idx="13">
                  <c:v>0.30498763347829499</c:v>
                </c:pt>
                <c:pt idx="14">
                  <c:v>0.57600590348423897</c:v>
                </c:pt>
                <c:pt idx="15">
                  <c:v>0.62410533974975302</c:v>
                </c:pt>
                <c:pt idx="16">
                  <c:v>0.78957180632789203</c:v>
                </c:pt>
                <c:pt idx="17">
                  <c:v>0.58345565492685203</c:v>
                </c:pt>
                <c:pt idx="18">
                  <c:v>0.52647351607880599</c:v>
                </c:pt>
                <c:pt idx="19">
                  <c:v>0.42825188372949402</c:v>
                </c:pt>
                <c:pt idx="20">
                  <c:v>0.78324812715430603</c:v>
                </c:pt>
                <c:pt idx="21">
                  <c:v>0.62777601942239902</c:v>
                </c:pt>
                <c:pt idx="22">
                  <c:v>0.72849197523912501</c:v>
                </c:pt>
                <c:pt idx="23">
                  <c:v>0.528345765672524</c:v>
                </c:pt>
                <c:pt idx="24">
                  <c:v>0.65646163090799303</c:v>
                </c:pt>
                <c:pt idx="25">
                  <c:v>0.55280706665795998</c:v>
                </c:pt>
                <c:pt idx="26">
                  <c:v>0.53839612649476298</c:v>
                </c:pt>
                <c:pt idx="27">
                  <c:v>0.67993760254451197</c:v>
                </c:pt>
                <c:pt idx="28">
                  <c:v>0.42753260045428698</c:v>
                </c:pt>
                <c:pt idx="29">
                  <c:v>0.386623808841423</c:v>
                </c:pt>
                <c:pt idx="30">
                  <c:v>0.234185442863554</c:v>
                </c:pt>
                <c:pt idx="31">
                  <c:v>0.47923717437836599</c:v>
                </c:pt>
                <c:pt idx="32">
                  <c:v>0.49718506084813202</c:v>
                </c:pt>
                <c:pt idx="33">
                  <c:v>0.55992733054991095</c:v>
                </c:pt>
                <c:pt idx="34">
                  <c:v>0.62614533788862803</c:v>
                </c:pt>
                <c:pt idx="35">
                  <c:v>0.594650759909504</c:v>
                </c:pt>
                <c:pt idx="36">
                  <c:v>0.38527609856906297</c:v>
                </c:pt>
                <c:pt idx="37">
                  <c:v>0.336437615163315</c:v>
                </c:pt>
                <c:pt idx="38">
                  <c:v>0.16855558277581201</c:v>
                </c:pt>
                <c:pt idx="39">
                  <c:v>0.82941981570564904</c:v>
                </c:pt>
                <c:pt idx="40">
                  <c:v>0.75243035428657301</c:v>
                </c:pt>
                <c:pt idx="41">
                  <c:v>0.71506239150250805</c:v>
                </c:pt>
                <c:pt idx="42">
                  <c:v>0.52063873257752202</c:v>
                </c:pt>
                <c:pt idx="43">
                  <c:v>0.38677453681715401</c:v>
                </c:pt>
                <c:pt idx="44">
                  <c:v>0.67639284354343099</c:v>
                </c:pt>
                <c:pt idx="45">
                  <c:v>0.83514981280605005</c:v>
                </c:pt>
                <c:pt idx="46">
                  <c:v>0.43856118722522203</c:v>
                </c:pt>
                <c:pt idx="47">
                  <c:v>0.62074107233076803</c:v>
                </c:pt>
                <c:pt idx="48">
                  <c:v>0.44397867154796999</c:v>
                </c:pt>
                <c:pt idx="49">
                  <c:v>0.50717594607981498</c:v>
                </c:pt>
                <c:pt idx="50">
                  <c:v>0.65955070399113203</c:v>
                </c:pt>
                <c:pt idx="51">
                  <c:v>0.62033513672787999</c:v>
                </c:pt>
                <c:pt idx="52">
                  <c:v>0.54804219464387305</c:v>
                </c:pt>
                <c:pt idx="53">
                  <c:v>0.35396244598764898</c:v>
                </c:pt>
                <c:pt idx="54">
                  <c:v>0.56386686156503696</c:v>
                </c:pt>
                <c:pt idx="55">
                  <c:v>0.58612023197456098</c:v>
                </c:pt>
                <c:pt idx="56">
                  <c:v>0.42334595059650199</c:v>
                </c:pt>
                <c:pt idx="57">
                  <c:v>0.44363427527972599</c:v>
                </c:pt>
                <c:pt idx="58">
                  <c:v>0.77480018044199195</c:v>
                </c:pt>
                <c:pt idx="59">
                  <c:v>0.53127371296996595</c:v>
                </c:pt>
                <c:pt idx="60">
                  <c:v>0.35384684215982698</c:v>
                </c:pt>
                <c:pt idx="61">
                  <c:v>0.51449958341732405</c:v>
                </c:pt>
                <c:pt idx="62">
                  <c:v>0.62851514868777503</c:v>
                </c:pt>
                <c:pt idx="63">
                  <c:v>0.65258891074423098</c:v>
                </c:pt>
                <c:pt idx="64">
                  <c:v>0.334018109548472</c:v>
                </c:pt>
                <c:pt idx="65">
                  <c:v>0.33743964390779801</c:v>
                </c:pt>
                <c:pt idx="66">
                  <c:v>0.66270894684114701</c:v>
                </c:pt>
                <c:pt idx="67">
                  <c:v>0.78642849399272496</c:v>
                </c:pt>
                <c:pt idx="68">
                  <c:v>0.63587420118726101</c:v>
                </c:pt>
                <c:pt idx="69">
                  <c:v>0.75728009327360402</c:v>
                </c:pt>
                <c:pt idx="70">
                  <c:v>0.42226088893225699</c:v>
                </c:pt>
                <c:pt idx="71">
                  <c:v>0.34099519991115601</c:v>
                </c:pt>
                <c:pt idx="72">
                  <c:v>0.59268800943198496</c:v>
                </c:pt>
                <c:pt idx="73">
                  <c:v>0.41345485644628399</c:v>
                </c:pt>
                <c:pt idx="74">
                  <c:v>0.371677826694991</c:v>
                </c:pt>
                <c:pt idx="75">
                  <c:v>0.88845060682381904</c:v>
                </c:pt>
                <c:pt idx="76">
                  <c:v>0.49221930975998801</c:v>
                </c:pt>
                <c:pt idx="77">
                  <c:v>0.44572394443804197</c:v>
                </c:pt>
                <c:pt idx="78">
                  <c:v>0.51915700616524196</c:v>
                </c:pt>
                <c:pt idx="79">
                  <c:v>0.67498375080633999</c:v>
                </c:pt>
                <c:pt idx="80">
                  <c:v>0.54746113243803096</c:v>
                </c:pt>
                <c:pt idx="81">
                  <c:v>0.63987250397833995</c:v>
                </c:pt>
                <c:pt idx="82">
                  <c:v>0.61265216876046702</c:v>
                </c:pt>
                <c:pt idx="83">
                  <c:v>0.28391591064327998</c:v>
                </c:pt>
                <c:pt idx="84">
                  <c:v>0.42331113437295698</c:v>
                </c:pt>
                <c:pt idx="85">
                  <c:v>0.685575801930146</c:v>
                </c:pt>
                <c:pt idx="86">
                  <c:v>0.46353090606297098</c:v>
                </c:pt>
                <c:pt idx="87">
                  <c:v>0.44285054942833602</c:v>
                </c:pt>
                <c:pt idx="88">
                  <c:v>0.32505756384064799</c:v>
                </c:pt>
                <c:pt idx="89">
                  <c:v>0.50267441597225404</c:v>
                </c:pt>
                <c:pt idx="90">
                  <c:v>0.53485452993642901</c:v>
                </c:pt>
                <c:pt idx="91">
                  <c:v>0.29022832880794602</c:v>
                </c:pt>
                <c:pt idx="92">
                  <c:v>0.58379169895720395</c:v>
                </c:pt>
                <c:pt idx="93">
                  <c:v>0.49632693844666298</c:v>
                </c:pt>
                <c:pt idx="94">
                  <c:v>0.502937572444626</c:v>
                </c:pt>
                <c:pt idx="95">
                  <c:v>0.51139473988390305</c:v>
                </c:pt>
                <c:pt idx="96">
                  <c:v>0.75052541217764401</c:v>
                </c:pt>
                <c:pt idx="97">
                  <c:v>0.37913141987549898</c:v>
                </c:pt>
                <c:pt idx="98">
                  <c:v>0.80578220478556695</c:v>
                </c:pt>
                <c:pt idx="99">
                  <c:v>0.29347360752291002</c:v>
                </c:pt>
                <c:pt idx="100">
                  <c:v>0.48680061786259898</c:v>
                </c:pt>
                <c:pt idx="101">
                  <c:v>0.47709191668494699</c:v>
                </c:pt>
                <c:pt idx="102">
                  <c:v>0.59643272778547696</c:v>
                </c:pt>
                <c:pt idx="103">
                  <c:v>0.60541854262794104</c:v>
                </c:pt>
                <c:pt idx="104">
                  <c:v>0.331334523726309</c:v>
                </c:pt>
                <c:pt idx="105">
                  <c:v>0.57699044615739503</c:v>
                </c:pt>
                <c:pt idx="106">
                  <c:v>0.32889384979873099</c:v>
                </c:pt>
                <c:pt idx="107">
                  <c:v>0.32436257727329798</c:v>
                </c:pt>
                <c:pt idx="108">
                  <c:v>0.62380411492537902</c:v>
                </c:pt>
                <c:pt idx="109">
                  <c:v>0.51172039092810295</c:v>
                </c:pt>
                <c:pt idx="110">
                  <c:v>0.52135301563817504</c:v>
                </c:pt>
                <c:pt idx="111">
                  <c:v>0.66145947088407098</c:v>
                </c:pt>
                <c:pt idx="112">
                  <c:v>0.59006107675707198</c:v>
                </c:pt>
                <c:pt idx="113">
                  <c:v>0.77828525452212505</c:v>
                </c:pt>
                <c:pt idx="114">
                  <c:v>0.60254572877813395</c:v>
                </c:pt>
                <c:pt idx="115">
                  <c:v>0.37718507880806301</c:v>
                </c:pt>
                <c:pt idx="116">
                  <c:v>0.601520694761703</c:v>
                </c:pt>
                <c:pt idx="117">
                  <c:v>0.78854170207137597</c:v>
                </c:pt>
                <c:pt idx="118">
                  <c:v>0.43246863790697299</c:v>
                </c:pt>
                <c:pt idx="119">
                  <c:v>0.65071334148589199</c:v>
                </c:pt>
                <c:pt idx="120">
                  <c:v>0.69734638327889897</c:v>
                </c:pt>
                <c:pt idx="121">
                  <c:v>0.57794426668502497</c:v>
                </c:pt>
                <c:pt idx="122">
                  <c:v>0.32234876515383298</c:v>
                </c:pt>
                <c:pt idx="123">
                  <c:v>0.69742005097678195</c:v>
                </c:pt>
                <c:pt idx="124">
                  <c:v>0.245861292638585</c:v>
                </c:pt>
                <c:pt idx="125">
                  <c:v>0.72002520545517001</c:v>
                </c:pt>
                <c:pt idx="126">
                  <c:v>0.46076138824038598</c:v>
                </c:pt>
                <c:pt idx="127">
                  <c:v>0.56987768231393598</c:v>
                </c:pt>
                <c:pt idx="128">
                  <c:v>0.71346825309303896</c:v>
                </c:pt>
                <c:pt idx="129">
                  <c:v>0.53319726908908804</c:v>
                </c:pt>
                <c:pt idx="130">
                  <c:v>0.37265168613565702</c:v>
                </c:pt>
                <c:pt idx="131">
                  <c:v>0.28562634446401097</c:v>
                </c:pt>
                <c:pt idx="132">
                  <c:v>0.605613816796014</c:v>
                </c:pt>
                <c:pt idx="133">
                  <c:v>0.79469328819747898</c:v>
                </c:pt>
                <c:pt idx="134">
                  <c:v>0.56781054270225595</c:v>
                </c:pt>
                <c:pt idx="135">
                  <c:v>0.46694882084692901</c:v>
                </c:pt>
                <c:pt idx="136">
                  <c:v>0.37246860400625598</c:v>
                </c:pt>
                <c:pt idx="137">
                  <c:v>0.39394948231710503</c:v>
                </c:pt>
                <c:pt idx="138">
                  <c:v>0.67943452896896295</c:v>
                </c:pt>
                <c:pt idx="139">
                  <c:v>0.63022483457974299</c:v>
                </c:pt>
                <c:pt idx="140">
                  <c:v>0.65567108834010801</c:v>
                </c:pt>
                <c:pt idx="141">
                  <c:v>0.69587438928330503</c:v>
                </c:pt>
                <c:pt idx="142">
                  <c:v>0.46515669260975401</c:v>
                </c:pt>
                <c:pt idx="143">
                  <c:v>0.51770614022390704</c:v>
                </c:pt>
                <c:pt idx="144">
                  <c:v>0.31408269806956801</c:v>
                </c:pt>
                <c:pt idx="145">
                  <c:v>0.36147330358819302</c:v>
                </c:pt>
                <c:pt idx="146">
                  <c:v>0.51559709671285803</c:v>
                </c:pt>
                <c:pt idx="147">
                  <c:v>0.36419786781409902</c:v>
                </c:pt>
                <c:pt idx="148">
                  <c:v>0.611857536067693</c:v>
                </c:pt>
                <c:pt idx="149">
                  <c:v>0.17169180505617401</c:v>
                </c:pt>
                <c:pt idx="150">
                  <c:v>0.43558138771721899</c:v>
                </c:pt>
                <c:pt idx="151">
                  <c:v>0.46369871057683298</c:v>
                </c:pt>
                <c:pt idx="152">
                  <c:v>0.67447104973904004</c:v>
                </c:pt>
                <c:pt idx="153">
                  <c:v>0.44944625988981901</c:v>
                </c:pt>
                <c:pt idx="154">
                  <c:v>0.46798641704049998</c:v>
                </c:pt>
                <c:pt idx="155">
                  <c:v>0.45395545455840502</c:v>
                </c:pt>
                <c:pt idx="156">
                  <c:v>0.824123523546895</c:v>
                </c:pt>
                <c:pt idx="157">
                  <c:v>0.32055448933247999</c:v>
                </c:pt>
                <c:pt idx="158">
                  <c:v>0.70814010878978495</c:v>
                </c:pt>
                <c:pt idx="159">
                  <c:v>0.65642540944730599</c:v>
                </c:pt>
                <c:pt idx="160">
                  <c:v>0.786707515939428</c:v>
                </c:pt>
                <c:pt idx="161">
                  <c:v>0.73702646874843603</c:v>
                </c:pt>
                <c:pt idx="162">
                  <c:v>0.309063017718892</c:v>
                </c:pt>
                <c:pt idx="163">
                  <c:v>0.56276916495973495</c:v>
                </c:pt>
                <c:pt idx="164">
                  <c:v>0.50835602823360904</c:v>
                </c:pt>
                <c:pt idx="165">
                  <c:v>0.74616031418809903</c:v>
                </c:pt>
                <c:pt idx="166">
                  <c:v>0.74121583633082</c:v>
                </c:pt>
                <c:pt idx="167">
                  <c:v>0.56064586655016302</c:v>
                </c:pt>
                <c:pt idx="168">
                  <c:v>0.42631189252225099</c:v>
                </c:pt>
                <c:pt idx="169">
                  <c:v>0.49584801985604898</c:v>
                </c:pt>
                <c:pt idx="170">
                  <c:v>0.41498616586362802</c:v>
                </c:pt>
                <c:pt idx="171">
                  <c:v>0.73067647358709498</c:v>
                </c:pt>
                <c:pt idx="172">
                  <c:v>0.42312843688840301</c:v>
                </c:pt>
                <c:pt idx="173">
                  <c:v>0.48088583684707698</c:v>
                </c:pt>
                <c:pt idx="174">
                  <c:v>0.51964959067343497</c:v>
                </c:pt>
                <c:pt idx="175">
                  <c:v>0.516034367337186</c:v>
                </c:pt>
                <c:pt idx="176">
                  <c:v>0.57125893591395605</c:v>
                </c:pt>
                <c:pt idx="177">
                  <c:v>0.61756362951125898</c:v>
                </c:pt>
                <c:pt idx="178">
                  <c:v>0.77358875530900395</c:v>
                </c:pt>
                <c:pt idx="179">
                  <c:v>0.36223743079798898</c:v>
                </c:pt>
                <c:pt idx="180">
                  <c:v>0.63431925426847602</c:v>
                </c:pt>
                <c:pt idx="181">
                  <c:v>0.66991586925104396</c:v>
                </c:pt>
                <c:pt idx="182">
                  <c:v>0.337898434183449</c:v>
                </c:pt>
                <c:pt idx="183">
                  <c:v>0.30724217333244103</c:v>
                </c:pt>
                <c:pt idx="184">
                  <c:v>0.352957924217849</c:v>
                </c:pt>
                <c:pt idx="185">
                  <c:v>0.78358833204106704</c:v>
                </c:pt>
                <c:pt idx="186">
                  <c:v>0.62261688676318405</c:v>
                </c:pt>
                <c:pt idx="187">
                  <c:v>0.43680571370437399</c:v>
                </c:pt>
                <c:pt idx="188">
                  <c:v>0.42006011443254099</c:v>
                </c:pt>
                <c:pt idx="189">
                  <c:v>0.69645840842622997</c:v>
                </c:pt>
                <c:pt idx="190">
                  <c:v>0.42714995469440997</c:v>
                </c:pt>
                <c:pt idx="191">
                  <c:v>0.51490619352254796</c:v>
                </c:pt>
                <c:pt idx="192">
                  <c:v>0.60303537244662297</c:v>
                </c:pt>
                <c:pt idx="193">
                  <c:v>0.41871956281449602</c:v>
                </c:pt>
                <c:pt idx="194">
                  <c:v>0.32730570686263599</c:v>
                </c:pt>
                <c:pt idx="195">
                  <c:v>0.46087899237665703</c:v>
                </c:pt>
                <c:pt idx="196">
                  <c:v>0.43962963461868398</c:v>
                </c:pt>
                <c:pt idx="197">
                  <c:v>0.79326280686323503</c:v>
                </c:pt>
                <c:pt idx="198">
                  <c:v>0.32051694997825703</c:v>
                </c:pt>
                <c:pt idx="199">
                  <c:v>0.61105249286434005</c:v>
                </c:pt>
                <c:pt idx="200">
                  <c:v>0.67226251552213201</c:v>
                </c:pt>
                <c:pt idx="201">
                  <c:v>0.60728871340584301</c:v>
                </c:pt>
                <c:pt idx="202">
                  <c:v>0.52810756141994297</c:v>
                </c:pt>
                <c:pt idx="203">
                  <c:v>0.67569413790078403</c:v>
                </c:pt>
                <c:pt idx="204">
                  <c:v>0.65548149478645601</c:v>
                </c:pt>
                <c:pt idx="205">
                  <c:v>0.80075538955506698</c:v>
                </c:pt>
                <c:pt idx="206">
                  <c:v>0.62613135751874005</c:v>
                </c:pt>
                <c:pt idx="207">
                  <c:v>0.34417609794459703</c:v>
                </c:pt>
                <c:pt idx="208">
                  <c:v>0.57852284800754705</c:v>
                </c:pt>
                <c:pt idx="209">
                  <c:v>0.54013317669851801</c:v>
                </c:pt>
                <c:pt idx="210">
                  <c:v>0.59974426088310895</c:v>
                </c:pt>
                <c:pt idx="211">
                  <c:v>0.105566682828304</c:v>
                </c:pt>
                <c:pt idx="212">
                  <c:v>0.57244968818337405</c:v>
                </c:pt>
                <c:pt idx="213">
                  <c:v>0.68880433069703795</c:v>
                </c:pt>
                <c:pt idx="214">
                  <c:v>0.71431530568804802</c:v>
                </c:pt>
                <c:pt idx="215">
                  <c:v>0.43879101472702697</c:v>
                </c:pt>
                <c:pt idx="216">
                  <c:v>0.361396652830482</c:v>
                </c:pt>
                <c:pt idx="217">
                  <c:v>0.447448295376282</c:v>
                </c:pt>
                <c:pt idx="218">
                  <c:v>0.49979872528435598</c:v>
                </c:pt>
                <c:pt idx="219">
                  <c:v>0.56984640191758595</c:v>
                </c:pt>
                <c:pt idx="220">
                  <c:v>0.49786408853962999</c:v>
                </c:pt>
                <c:pt idx="221">
                  <c:v>0.30746903135185999</c:v>
                </c:pt>
                <c:pt idx="222">
                  <c:v>0.59172764865449101</c:v>
                </c:pt>
                <c:pt idx="223">
                  <c:v>0.38048196261703399</c:v>
                </c:pt>
                <c:pt idx="224">
                  <c:v>0.64852443827760997</c:v>
                </c:pt>
                <c:pt idx="225">
                  <c:v>0.52253434455668502</c:v>
                </c:pt>
                <c:pt idx="226">
                  <c:v>0.63215957374915799</c:v>
                </c:pt>
                <c:pt idx="227">
                  <c:v>0.31423406807670601</c:v>
                </c:pt>
                <c:pt idx="228">
                  <c:v>0.36113990432888399</c:v>
                </c:pt>
                <c:pt idx="229">
                  <c:v>0.347255532197635</c:v>
                </c:pt>
                <c:pt idx="230">
                  <c:v>0.69576477668925796</c:v>
                </c:pt>
                <c:pt idx="231">
                  <c:v>0.58717354660911703</c:v>
                </c:pt>
                <c:pt idx="232">
                  <c:v>0.50351882767744705</c:v>
                </c:pt>
                <c:pt idx="233">
                  <c:v>0.27316584238431502</c:v>
                </c:pt>
                <c:pt idx="234">
                  <c:v>0.60822449548171098</c:v>
                </c:pt>
                <c:pt idx="235">
                  <c:v>0.620790373513459</c:v>
                </c:pt>
                <c:pt idx="236">
                  <c:v>0.379585201391754</c:v>
                </c:pt>
                <c:pt idx="237">
                  <c:v>0.62095101362147098</c:v>
                </c:pt>
                <c:pt idx="238">
                  <c:v>0.34563517337007699</c:v>
                </c:pt>
                <c:pt idx="239">
                  <c:v>0.57781068807406999</c:v>
                </c:pt>
                <c:pt idx="240">
                  <c:v>0.52374771262299302</c:v>
                </c:pt>
                <c:pt idx="241">
                  <c:v>0.69851211647761002</c:v>
                </c:pt>
                <c:pt idx="242">
                  <c:v>0.68387936272386896</c:v>
                </c:pt>
                <c:pt idx="243">
                  <c:v>0.46717023848953798</c:v>
                </c:pt>
                <c:pt idx="244">
                  <c:v>0.47172632002267401</c:v>
                </c:pt>
                <c:pt idx="245">
                  <c:v>0.81038880762117604</c:v>
                </c:pt>
                <c:pt idx="246">
                  <c:v>0.50249385455499496</c:v>
                </c:pt>
                <c:pt idx="247">
                  <c:v>0.34379585879480701</c:v>
                </c:pt>
                <c:pt idx="248">
                  <c:v>0.44786501478691298</c:v>
                </c:pt>
                <c:pt idx="249">
                  <c:v>0.47734126901103502</c:v>
                </c:pt>
                <c:pt idx="250">
                  <c:v>0.68937001270905995</c:v>
                </c:pt>
                <c:pt idx="251">
                  <c:v>0.30290282486841602</c:v>
                </c:pt>
                <c:pt idx="252">
                  <c:v>0.75228247373453305</c:v>
                </c:pt>
                <c:pt idx="253">
                  <c:v>0.61870936219597095</c:v>
                </c:pt>
                <c:pt idx="254">
                  <c:v>0.346658723108003</c:v>
                </c:pt>
                <c:pt idx="255">
                  <c:v>0.34736847857395298</c:v>
                </c:pt>
                <c:pt idx="256">
                  <c:v>0.590077699803921</c:v>
                </c:pt>
                <c:pt idx="257">
                  <c:v>0.565470486943081</c:v>
                </c:pt>
                <c:pt idx="258">
                  <c:v>0.52415583163944002</c:v>
                </c:pt>
                <c:pt idx="259">
                  <c:v>0.23710663060984999</c:v>
                </c:pt>
                <c:pt idx="260">
                  <c:v>0.61077620533011501</c:v>
                </c:pt>
                <c:pt idx="261">
                  <c:v>0.59246479531597895</c:v>
                </c:pt>
                <c:pt idx="262">
                  <c:v>0.707750996754409</c:v>
                </c:pt>
                <c:pt idx="263">
                  <c:v>0.67034874817038803</c:v>
                </c:pt>
                <c:pt idx="264">
                  <c:v>0.321619513603631</c:v>
                </c:pt>
                <c:pt idx="265">
                  <c:v>0.50463358333855801</c:v>
                </c:pt>
                <c:pt idx="266">
                  <c:v>0.58713612911106305</c:v>
                </c:pt>
                <c:pt idx="267">
                  <c:v>0.52240871126225996</c:v>
                </c:pt>
                <c:pt idx="268">
                  <c:v>0.59043056462904098</c:v>
                </c:pt>
                <c:pt idx="269">
                  <c:v>0.39758781320054698</c:v>
                </c:pt>
                <c:pt idx="270">
                  <c:v>0.487095147321779</c:v>
                </c:pt>
                <c:pt idx="271">
                  <c:v>0.52476644389441796</c:v>
                </c:pt>
                <c:pt idx="272">
                  <c:v>0.65322431804290904</c:v>
                </c:pt>
                <c:pt idx="273">
                  <c:v>0.57870114087258595</c:v>
                </c:pt>
                <c:pt idx="274">
                  <c:v>0.54580498991930904</c:v>
                </c:pt>
                <c:pt idx="275">
                  <c:v>0.42049408410135503</c:v>
                </c:pt>
                <c:pt idx="276">
                  <c:v>0.67796091877492703</c:v>
                </c:pt>
                <c:pt idx="277">
                  <c:v>0.53999504802446696</c:v>
                </c:pt>
                <c:pt idx="278">
                  <c:v>0.38361026925275998</c:v>
                </c:pt>
                <c:pt idx="279">
                  <c:v>0.35226629876121102</c:v>
                </c:pt>
                <c:pt idx="280">
                  <c:v>0.47839939331173398</c:v>
                </c:pt>
                <c:pt idx="281">
                  <c:v>0.58953848344735205</c:v>
                </c:pt>
                <c:pt idx="282">
                  <c:v>0.56423436686594297</c:v>
                </c:pt>
                <c:pt idx="283">
                  <c:v>0.47847119763037399</c:v>
                </c:pt>
                <c:pt idx="284">
                  <c:v>0.32542652506695802</c:v>
                </c:pt>
                <c:pt idx="285">
                  <c:v>0.64000837165303304</c:v>
                </c:pt>
                <c:pt idx="286">
                  <c:v>0.68529721903959695</c:v>
                </c:pt>
                <c:pt idx="287">
                  <c:v>0.42670059631160401</c:v>
                </c:pt>
                <c:pt idx="288">
                  <c:v>0.562600639889976</c:v>
                </c:pt>
                <c:pt idx="289">
                  <c:v>0.41977193767001397</c:v>
                </c:pt>
                <c:pt idx="290">
                  <c:v>0.69765223891459804</c:v>
                </c:pt>
                <c:pt idx="291">
                  <c:v>0.50365313570570003</c:v>
                </c:pt>
                <c:pt idx="292">
                  <c:v>0.574268607722627</c:v>
                </c:pt>
                <c:pt idx="293">
                  <c:v>0.490294151137386</c:v>
                </c:pt>
                <c:pt idx="294">
                  <c:v>0.47154214582401699</c:v>
                </c:pt>
                <c:pt idx="295">
                  <c:v>0.71631136523765304</c:v>
                </c:pt>
                <c:pt idx="296">
                  <c:v>0.37450538969772401</c:v>
                </c:pt>
                <c:pt idx="297">
                  <c:v>0.18103355711890001</c:v>
                </c:pt>
                <c:pt idx="298">
                  <c:v>0.781173316401367</c:v>
                </c:pt>
                <c:pt idx="299">
                  <c:v>0.321737451993931</c:v>
                </c:pt>
                <c:pt idx="300">
                  <c:v>0.396321997935629</c:v>
                </c:pt>
                <c:pt idx="301">
                  <c:v>0.50016102693160602</c:v>
                </c:pt>
                <c:pt idx="302">
                  <c:v>0.491127468439089</c:v>
                </c:pt>
                <c:pt idx="303">
                  <c:v>0.596327923507872</c:v>
                </c:pt>
                <c:pt idx="304">
                  <c:v>0.43261657670296699</c:v>
                </c:pt>
                <c:pt idx="305">
                  <c:v>0.79742271130468201</c:v>
                </c:pt>
                <c:pt idx="306">
                  <c:v>0.34258177568617598</c:v>
                </c:pt>
                <c:pt idx="307">
                  <c:v>0.29315895798046898</c:v>
                </c:pt>
                <c:pt idx="308">
                  <c:v>0.84239503683078998</c:v>
                </c:pt>
                <c:pt idx="309">
                  <c:v>0.41933465223654198</c:v>
                </c:pt>
                <c:pt idx="310">
                  <c:v>0.56463712154767698</c:v>
                </c:pt>
                <c:pt idx="311">
                  <c:v>0.41983594988884798</c:v>
                </c:pt>
                <c:pt idx="312">
                  <c:v>0.68302785159892598</c:v>
                </c:pt>
                <c:pt idx="313">
                  <c:v>0.50433002944981398</c:v>
                </c:pt>
                <c:pt idx="314">
                  <c:v>0.42627052999027598</c:v>
                </c:pt>
                <c:pt idx="315">
                  <c:v>0.53061784465462902</c:v>
                </c:pt>
                <c:pt idx="316">
                  <c:v>0.81798894627907104</c:v>
                </c:pt>
                <c:pt idx="317">
                  <c:v>0.68069391040877103</c:v>
                </c:pt>
                <c:pt idx="318">
                  <c:v>0.480445503663675</c:v>
                </c:pt>
                <c:pt idx="319">
                  <c:v>0.390937025370441</c:v>
                </c:pt>
                <c:pt idx="320">
                  <c:v>0.74513558187792694</c:v>
                </c:pt>
                <c:pt idx="321">
                  <c:v>0.373358363723376</c:v>
                </c:pt>
                <c:pt idx="322">
                  <c:v>0.43408615721626098</c:v>
                </c:pt>
                <c:pt idx="323">
                  <c:v>0.53926135674917297</c:v>
                </c:pt>
                <c:pt idx="324">
                  <c:v>0.70797862204246698</c:v>
                </c:pt>
                <c:pt idx="325">
                  <c:v>0.56142515804455395</c:v>
                </c:pt>
                <c:pt idx="326">
                  <c:v>0.66910916493421901</c:v>
                </c:pt>
                <c:pt idx="327">
                  <c:v>0.56811569448267696</c:v>
                </c:pt>
                <c:pt idx="328">
                  <c:v>0.391417602778248</c:v>
                </c:pt>
                <c:pt idx="329">
                  <c:v>0.62562433285741603</c:v>
                </c:pt>
                <c:pt idx="330">
                  <c:v>0.40651621021742901</c:v>
                </c:pt>
                <c:pt idx="331">
                  <c:v>0.54021638846485098</c:v>
                </c:pt>
                <c:pt idx="332">
                  <c:v>0.42939300048450402</c:v>
                </c:pt>
                <c:pt idx="333">
                  <c:v>0.428598223188909</c:v>
                </c:pt>
                <c:pt idx="334">
                  <c:v>0.56905202964254398</c:v>
                </c:pt>
                <c:pt idx="335">
                  <c:v>0.609723499369481</c:v>
                </c:pt>
                <c:pt idx="336">
                  <c:v>0.63884478353477603</c:v>
                </c:pt>
                <c:pt idx="337">
                  <c:v>0.69721967614089597</c:v>
                </c:pt>
                <c:pt idx="338">
                  <c:v>0.39303665135445698</c:v>
                </c:pt>
                <c:pt idx="339">
                  <c:v>0.40265176326296898</c:v>
                </c:pt>
                <c:pt idx="340">
                  <c:v>0.62123690282765798</c:v>
                </c:pt>
                <c:pt idx="341">
                  <c:v>0.64804429258986895</c:v>
                </c:pt>
                <c:pt idx="342">
                  <c:v>0.50331919667445701</c:v>
                </c:pt>
                <c:pt idx="343">
                  <c:v>0.41053643315594002</c:v>
                </c:pt>
                <c:pt idx="344">
                  <c:v>0.76079795399934902</c:v>
                </c:pt>
                <c:pt idx="345">
                  <c:v>0.65252302689665598</c:v>
                </c:pt>
                <c:pt idx="346">
                  <c:v>0.43081617934723199</c:v>
                </c:pt>
                <c:pt idx="347">
                  <c:v>0.58763037166460197</c:v>
                </c:pt>
                <c:pt idx="348">
                  <c:v>0.29512773639206602</c:v>
                </c:pt>
                <c:pt idx="349">
                  <c:v>0.71712924161408198</c:v>
                </c:pt>
                <c:pt idx="350">
                  <c:v>0.70608502762528302</c:v>
                </c:pt>
                <c:pt idx="351">
                  <c:v>0.60452833954097096</c:v>
                </c:pt>
                <c:pt idx="352">
                  <c:v>0.61877140088128602</c:v>
                </c:pt>
                <c:pt idx="353">
                  <c:v>0.70367942482008305</c:v>
                </c:pt>
                <c:pt idx="354">
                  <c:v>0.45366753381625402</c:v>
                </c:pt>
                <c:pt idx="355">
                  <c:v>0.47578968454432202</c:v>
                </c:pt>
                <c:pt idx="356">
                  <c:v>0.81531236247940697</c:v>
                </c:pt>
                <c:pt idx="357">
                  <c:v>0.66203921955005096</c:v>
                </c:pt>
                <c:pt idx="358">
                  <c:v>0.350539768599199</c:v>
                </c:pt>
                <c:pt idx="359">
                  <c:v>0.51669633897226797</c:v>
                </c:pt>
                <c:pt idx="360">
                  <c:v>0.67820533171115205</c:v>
                </c:pt>
                <c:pt idx="361">
                  <c:v>0.42942312992591902</c:v>
                </c:pt>
                <c:pt idx="362">
                  <c:v>0.36008232311360899</c:v>
                </c:pt>
                <c:pt idx="363">
                  <c:v>0.40968353274446101</c:v>
                </c:pt>
                <c:pt idx="364">
                  <c:v>0.75711023840522096</c:v>
                </c:pt>
                <c:pt idx="365">
                  <c:v>0.65214190905326297</c:v>
                </c:pt>
                <c:pt idx="366">
                  <c:v>0.471393420246285</c:v>
                </c:pt>
                <c:pt idx="367">
                  <c:v>0.65883836183607702</c:v>
                </c:pt>
                <c:pt idx="368">
                  <c:v>0.82486871927299099</c:v>
                </c:pt>
                <c:pt idx="369">
                  <c:v>0.74665115404255</c:v>
                </c:pt>
                <c:pt idx="370">
                  <c:v>0.52241979557478901</c:v>
                </c:pt>
                <c:pt idx="371">
                  <c:v>0.47534745534339601</c:v>
                </c:pt>
                <c:pt idx="372">
                  <c:v>0.57892585324711698</c:v>
                </c:pt>
                <c:pt idx="373">
                  <c:v>0.64427310374351798</c:v>
                </c:pt>
                <c:pt idx="374">
                  <c:v>0.57544410137140001</c:v>
                </c:pt>
                <c:pt idx="375">
                  <c:v>0.52164945824148001</c:v>
                </c:pt>
                <c:pt idx="376">
                  <c:v>0.60567447968434995</c:v>
                </c:pt>
                <c:pt idx="377">
                  <c:v>0.72580263090672104</c:v>
                </c:pt>
                <c:pt idx="378">
                  <c:v>0.85137250333685399</c:v>
                </c:pt>
                <c:pt idx="379">
                  <c:v>0.52640500761347397</c:v>
                </c:pt>
                <c:pt idx="380">
                  <c:v>0.75706452961947301</c:v>
                </c:pt>
                <c:pt idx="381">
                  <c:v>0.52070242674784595</c:v>
                </c:pt>
                <c:pt idx="382">
                  <c:v>0.68711032886333701</c:v>
                </c:pt>
                <c:pt idx="383">
                  <c:v>0.72475599756369902</c:v>
                </c:pt>
                <c:pt idx="384">
                  <c:v>0.39624531674789298</c:v>
                </c:pt>
                <c:pt idx="385">
                  <c:v>0.60138072384586205</c:v>
                </c:pt>
                <c:pt idx="386">
                  <c:v>0.39507175695810398</c:v>
                </c:pt>
                <c:pt idx="387">
                  <c:v>0.49289260275477798</c:v>
                </c:pt>
                <c:pt idx="388">
                  <c:v>0.39309652723207</c:v>
                </c:pt>
                <c:pt idx="389">
                  <c:v>0.50837938401130001</c:v>
                </c:pt>
                <c:pt idx="390">
                  <c:v>0.74841615264613404</c:v>
                </c:pt>
                <c:pt idx="391">
                  <c:v>0.56553264952877602</c:v>
                </c:pt>
                <c:pt idx="392">
                  <c:v>0.79835457923334496</c:v>
                </c:pt>
                <c:pt idx="393">
                  <c:v>0.81501467494993496</c:v>
                </c:pt>
                <c:pt idx="394">
                  <c:v>0.54064446103374597</c:v>
                </c:pt>
                <c:pt idx="395">
                  <c:v>0.68904805050936402</c:v>
                </c:pt>
                <c:pt idx="396">
                  <c:v>0.67115518259728202</c:v>
                </c:pt>
                <c:pt idx="397">
                  <c:v>0.47000397790911702</c:v>
                </c:pt>
                <c:pt idx="398">
                  <c:v>0.39384022233219701</c:v>
                </c:pt>
                <c:pt idx="399">
                  <c:v>0.54169481084388704</c:v>
                </c:pt>
                <c:pt idx="400">
                  <c:v>0.41649776353391899</c:v>
                </c:pt>
                <c:pt idx="401">
                  <c:v>0.44098983164668298</c:v>
                </c:pt>
                <c:pt idx="402">
                  <c:v>0.71562125286895095</c:v>
                </c:pt>
                <c:pt idx="403">
                  <c:v>0.59086812057724702</c:v>
                </c:pt>
                <c:pt idx="404">
                  <c:v>0.34333220082475902</c:v>
                </c:pt>
                <c:pt idx="405">
                  <c:v>0.56922527045115201</c:v>
                </c:pt>
                <c:pt idx="406">
                  <c:v>0.39294893185812302</c:v>
                </c:pt>
                <c:pt idx="407">
                  <c:v>0.47567382401610198</c:v>
                </c:pt>
                <c:pt idx="408">
                  <c:v>0.397030543684395</c:v>
                </c:pt>
                <c:pt idx="409">
                  <c:v>0.68653186440418401</c:v>
                </c:pt>
                <c:pt idx="410">
                  <c:v>0.52709635422025702</c:v>
                </c:pt>
                <c:pt idx="411">
                  <c:v>0.37801854680150199</c:v>
                </c:pt>
                <c:pt idx="412">
                  <c:v>0.48188860339477102</c:v>
                </c:pt>
                <c:pt idx="413">
                  <c:v>0.52847405422003702</c:v>
                </c:pt>
                <c:pt idx="414">
                  <c:v>0.71948620677575104</c:v>
                </c:pt>
                <c:pt idx="415">
                  <c:v>0.60122687235684302</c:v>
                </c:pt>
                <c:pt idx="416">
                  <c:v>0.49659089602488399</c:v>
                </c:pt>
                <c:pt idx="417">
                  <c:v>0.472921117959195</c:v>
                </c:pt>
                <c:pt idx="418">
                  <c:v>0.49236506463534102</c:v>
                </c:pt>
                <c:pt idx="419">
                  <c:v>0.43086770237064098</c:v>
                </c:pt>
                <c:pt idx="420">
                  <c:v>0.45766033705653603</c:v>
                </c:pt>
                <c:pt idx="421">
                  <c:v>0.68330260563751</c:v>
                </c:pt>
                <c:pt idx="422">
                  <c:v>0.27040355399895999</c:v>
                </c:pt>
                <c:pt idx="423">
                  <c:v>0.48244761487619597</c:v>
                </c:pt>
                <c:pt idx="424">
                  <c:v>0.60778639258477896</c:v>
                </c:pt>
                <c:pt idx="425">
                  <c:v>0.64495397873835303</c:v>
                </c:pt>
                <c:pt idx="426">
                  <c:v>0.39980532534961</c:v>
                </c:pt>
                <c:pt idx="427">
                  <c:v>0.63189306777015497</c:v>
                </c:pt>
                <c:pt idx="428">
                  <c:v>0.54836266840123504</c:v>
                </c:pt>
                <c:pt idx="429">
                  <c:v>0.63312447749404299</c:v>
                </c:pt>
                <c:pt idx="430">
                  <c:v>0.58666262540095504</c:v>
                </c:pt>
                <c:pt idx="431">
                  <c:v>0.61130863454179596</c:v>
                </c:pt>
                <c:pt idx="432">
                  <c:v>0.65606279869882</c:v>
                </c:pt>
                <c:pt idx="433">
                  <c:v>0.56896695167931899</c:v>
                </c:pt>
                <c:pt idx="434">
                  <c:v>0.55572338524908604</c:v>
                </c:pt>
                <c:pt idx="435">
                  <c:v>0.62876133515435595</c:v>
                </c:pt>
                <c:pt idx="436">
                  <c:v>0.84479280369656895</c:v>
                </c:pt>
                <c:pt idx="437">
                  <c:v>0.65971315709214995</c:v>
                </c:pt>
                <c:pt idx="438">
                  <c:v>0.468128474864693</c:v>
                </c:pt>
                <c:pt idx="439">
                  <c:v>0.50801827071541605</c:v>
                </c:pt>
                <c:pt idx="440">
                  <c:v>0.51669679734195995</c:v>
                </c:pt>
                <c:pt idx="441">
                  <c:v>0.53741790824801605</c:v>
                </c:pt>
                <c:pt idx="442">
                  <c:v>0.506409260655731</c:v>
                </c:pt>
                <c:pt idx="443">
                  <c:v>0.52065654638470704</c:v>
                </c:pt>
                <c:pt idx="444">
                  <c:v>0.57149332128062902</c:v>
                </c:pt>
                <c:pt idx="445">
                  <c:v>0.772377129910647</c:v>
                </c:pt>
                <c:pt idx="446">
                  <c:v>0.66876381879427305</c:v>
                </c:pt>
                <c:pt idx="447">
                  <c:v>0.57140206525496995</c:v>
                </c:pt>
                <c:pt idx="448">
                  <c:v>0.549138734714818</c:v>
                </c:pt>
                <c:pt idx="449">
                  <c:v>0.64719140058219904</c:v>
                </c:pt>
                <c:pt idx="450">
                  <c:v>0.49322656758660399</c:v>
                </c:pt>
                <c:pt idx="451">
                  <c:v>0.50622415076682103</c:v>
                </c:pt>
                <c:pt idx="452">
                  <c:v>0.67205703961298302</c:v>
                </c:pt>
                <c:pt idx="453">
                  <c:v>0.67809444280643505</c:v>
                </c:pt>
                <c:pt idx="454">
                  <c:v>0.39207732086594799</c:v>
                </c:pt>
                <c:pt idx="455">
                  <c:v>0.71849656129599404</c:v>
                </c:pt>
                <c:pt idx="456">
                  <c:v>0.81164686520486395</c:v>
                </c:pt>
                <c:pt idx="457">
                  <c:v>0.571009535108426</c:v>
                </c:pt>
                <c:pt idx="458">
                  <c:v>0.698577910160043</c:v>
                </c:pt>
                <c:pt idx="459">
                  <c:v>0.53381658410858102</c:v>
                </c:pt>
                <c:pt idx="460">
                  <c:v>0.61183256848066703</c:v>
                </c:pt>
                <c:pt idx="461">
                  <c:v>0.54486363893991896</c:v>
                </c:pt>
                <c:pt idx="462">
                  <c:v>0.44088636387131203</c:v>
                </c:pt>
                <c:pt idx="463">
                  <c:v>0.51624735061708005</c:v>
                </c:pt>
                <c:pt idx="464">
                  <c:v>0.57944822486694503</c:v>
                </c:pt>
                <c:pt idx="465">
                  <c:v>0.59016513016721694</c:v>
                </c:pt>
                <c:pt idx="466">
                  <c:v>0.48707102488327803</c:v>
                </c:pt>
                <c:pt idx="467">
                  <c:v>0.75879129774396603</c:v>
                </c:pt>
                <c:pt idx="468">
                  <c:v>0.34164178976940601</c:v>
                </c:pt>
                <c:pt idx="469">
                  <c:v>0.72366995794404798</c:v>
                </c:pt>
                <c:pt idx="470">
                  <c:v>0.65395462040228403</c:v>
                </c:pt>
                <c:pt idx="471">
                  <c:v>0.74690411303544402</c:v>
                </c:pt>
                <c:pt idx="472">
                  <c:v>0.64660144179587997</c:v>
                </c:pt>
                <c:pt idx="473">
                  <c:v>0.51059523657890904</c:v>
                </c:pt>
                <c:pt idx="474">
                  <c:v>0.48666002478910603</c:v>
                </c:pt>
                <c:pt idx="475">
                  <c:v>0.52696809851808901</c:v>
                </c:pt>
                <c:pt idx="476">
                  <c:v>0.450098870137698</c:v>
                </c:pt>
                <c:pt idx="477">
                  <c:v>0.56129863264880697</c:v>
                </c:pt>
                <c:pt idx="478">
                  <c:v>0.21318981966819001</c:v>
                </c:pt>
                <c:pt idx="479">
                  <c:v>0.47234549325865999</c:v>
                </c:pt>
                <c:pt idx="480">
                  <c:v>0.75770361547229903</c:v>
                </c:pt>
                <c:pt idx="481">
                  <c:v>0.30335681925932401</c:v>
                </c:pt>
                <c:pt idx="482">
                  <c:v>0.17660496629176101</c:v>
                </c:pt>
                <c:pt idx="483">
                  <c:v>0.49809380787670399</c:v>
                </c:pt>
                <c:pt idx="484">
                  <c:v>0.50190080039386697</c:v>
                </c:pt>
                <c:pt idx="485">
                  <c:v>0.41081862929052698</c:v>
                </c:pt>
                <c:pt idx="486">
                  <c:v>0.61426948947293203</c:v>
                </c:pt>
                <c:pt idx="487">
                  <c:v>0.68840810127056196</c:v>
                </c:pt>
                <c:pt idx="488">
                  <c:v>0.56715900176102396</c:v>
                </c:pt>
                <c:pt idx="489">
                  <c:v>0.37481459500962799</c:v>
                </c:pt>
                <c:pt idx="490">
                  <c:v>0.65326144690959398</c:v>
                </c:pt>
                <c:pt idx="491">
                  <c:v>0.53079000744084603</c:v>
                </c:pt>
                <c:pt idx="492">
                  <c:v>0.37721429762485997</c:v>
                </c:pt>
                <c:pt idx="493">
                  <c:v>0.59457773660856394</c:v>
                </c:pt>
                <c:pt idx="494">
                  <c:v>0.35471696379017698</c:v>
                </c:pt>
                <c:pt idx="495">
                  <c:v>0.57216950105156505</c:v>
                </c:pt>
                <c:pt idx="496">
                  <c:v>0.59963910312052904</c:v>
                </c:pt>
                <c:pt idx="497">
                  <c:v>0.31451153178833302</c:v>
                </c:pt>
                <c:pt idx="498">
                  <c:v>0.63140855619593905</c:v>
                </c:pt>
                <c:pt idx="499">
                  <c:v>0.44839423712634602</c:v>
                </c:pt>
              </c:numCache>
            </c:numRef>
          </c:xVal>
          <c:yVal>
            <c:numRef>
              <c:f>'X and Y bounded between 0 and 1'!$X$28:$X$527</c:f>
              <c:numCache>
                <c:formatCode>0.00</c:formatCode>
                <c:ptCount val="500"/>
                <c:pt idx="0">
                  <c:v>0.62068708690896301</c:v>
                </c:pt>
                <c:pt idx="1">
                  <c:v>0.76672453372527405</c:v>
                </c:pt>
                <c:pt idx="2">
                  <c:v>0.78730696080534601</c:v>
                </c:pt>
                <c:pt idx="3">
                  <c:v>0.87303968467340498</c:v>
                </c:pt>
                <c:pt idx="4">
                  <c:v>0.72774693906904897</c:v>
                </c:pt>
                <c:pt idx="5">
                  <c:v>0.91902254532796801</c:v>
                </c:pt>
                <c:pt idx="6">
                  <c:v>0.69754780641321901</c:v>
                </c:pt>
                <c:pt idx="7">
                  <c:v>0.75160403390658403</c:v>
                </c:pt>
                <c:pt idx="8">
                  <c:v>0.66530807114357404</c:v>
                </c:pt>
                <c:pt idx="9">
                  <c:v>0.46415687288089902</c:v>
                </c:pt>
                <c:pt idx="10">
                  <c:v>0.831799697022367</c:v>
                </c:pt>
                <c:pt idx="11">
                  <c:v>0.88506259823636502</c:v>
                </c:pt>
                <c:pt idx="12">
                  <c:v>0.567360038276014</c:v>
                </c:pt>
                <c:pt idx="13">
                  <c:v>0.46908496726273902</c:v>
                </c:pt>
                <c:pt idx="14">
                  <c:v>0.74130610919562701</c:v>
                </c:pt>
                <c:pt idx="15">
                  <c:v>0.78225348794515903</c:v>
                </c:pt>
                <c:pt idx="16">
                  <c:v>0.90514613394103105</c:v>
                </c:pt>
                <c:pt idx="17">
                  <c:v>0.74779158404703705</c:v>
                </c:pt>
                <c:pt idx="18">
                  <c:v>0.69686415158139403</c:v>
                </c:pt>
                <c:pt idx="19">
                  <c:v>0.60192211740578705</c:v>
                </c:pt>
                <c:pt idx="20">
                  <c:v>0.90101952174233202</c:v>
                </c:pt>
                <c:pt idx="21">
                  <c:v>0.78528754138678403</c:v>
                </c:pt>
                <c:pt idx="22">
                  <c:v>0.86326023803553797</c:v>
                </c:pt>
                <c:pt idx="23">
                  <c:v>0.69858562970772198</c:v>
                </c:pt>
                <c:pt idx="24">
                  <c:v>0.80854518583159896</c:v>
                </c:pt>
                <c:pt idx="25">
                  <c:v>0.72077669550464196</c:v>
                </c:pt>
                <c:pt idx="26">
                  <c:v>0.70777076460861099</c:v>
                </c:pt>
                <c:pt idx="27">
                  <c:v>0.82696998369574204</c:v>
                </c:pt>
                <c:pt idx="28">
                  <c:v>0.60119274055616001</c:v>
                </c:pt>
                <c:pt idx="29">
                  <c:v>0.55886041120898</c:v>
                </c:pt>
                <c:pt idx="30">
                  <c:v>0.384681875963997</c:v>
                </c:pt>
                <c:pt idx="31">
                  <c:v>0.65234674834649997</c:v>
                </c:pt>
                <c:pt idx="32">
                  <c:v>0.66950804549544796</c:v>
                </c:pt>
                <c:pt idx="33">
                  <c:v>0.72713120904608797</c:v>
                </c:pt>
                <c:pt idx="34">
                  <c:v>0.78394128646803096</c:v>
                </c:pt>
                <c:pt idx="35">
                  <c:v>0.75743925720454797</c:v>
                </c:pt>
                <c:pt idx="36">
                  <c:v>0.55743689833132304</c:v>
                </c:pt>
                <c:pt idx="37">
                  <c:v>0.50455068644499701</c:v>
                </c:pt>
                <c:pt idx="38">
                  <c:v>0.299605022394895</c:v>
                </c:pt>
                <c:pt idx="39">
                  <c:v>0.92992473315220503</c:v>
                </c:pt>
                <c:pt idx="40">
                  <c:v>0.88020160930896096</c:v>
                </c:pt>
                <c:pt idx="41">
                  <c:v>0.85347527606068896</c:v>
                </c:pt>
                <c:pt idx="42">
                  <c:v>0.69147826408435697</c:v>
                </c:pt>
                <c:pt idx="43">
                  <c:v>0.55901950024692304</c:v>
                </c:pt>
                <c:pt idx="44">
                  <c:v>0.82422372651062403</c:v>
                </c:pt>
                <c:pt idx="45">
                  <c:v>0.93330370741637902</c:v>
                </c:pt>
                <c:pt idx="46">
                  <c:v>0.61232042141670795</c:v>
                </c:pt>
                <c:pt idx="47">
                  <c:v>0.77946127653641895</c:v>
                </c:pt>
                <c:pt idx="48">
                  <c:v>0.617743171218753</c:v>
                </c:pt>
                <c:pt idx="49">
                  <c:v>0.67892992836940003</c:v>
                </c:pt>
                <c:pt idx="50">
                  <c:v>0.81100129202089299</c:v>
                </c:pt>
                <c:pt idx="51">
                  <c:v>0.77912362822744596</c:v>
                </c:pt>
                <c:pt idx="52">
                  <c:v>0.71649782078108304</c:v>
                </c:pt>
                <c:pt idx="53">
                  <c:v>0.52382457246445602</c:v>
                </c:pt>
                <c:pt idx="54">
                  <c:v>0.73062669922608403</c:v>
                </c:pt>
                <c:pt idx="55">
                  <c:v>0.75009858034625299</c:v>
                </c:pt>
                <c:pt idx="56">
                  <c:v>0.59693723370745699</c:v>
                </c:pt>
                <c:pt idx="57">
                  <c:v>0.61739928745071804</c:v>
                </c:pt>
                <c:pt idx="58">
                  <c:v>0.89542805521666002</c:v>
                </c:pt>
                <c:pt idx="59">
                  <c:v>0.70127123637092603</c:v>
                </c:pt>
                <c:pt idx="60">
                  <c:v>0.52369853895567198</c:v>
                </c:pt>
                <c:pt idx="61">
                  <c:v>0.68577711866732305</c:v>
                </c:pt>
                <c:pt idx="62">
                  <c:v>0.78589690232018095</c:v>
                </c:pt>
                <c:pt idx="63">
                  <c:v>0.80545258422922905</c:v>
                </c:pt>
                <c:pt idx="64">
                  <c:v>0.50186279135913803</c:v>
                </c:pt>
                <c:pt idx="65">
                  <c:v>0.50566193449128605</c:v>
                </c:pt>
                <c:pt idx="66">
                  <c:v>0.81350253503738901</c:v>
                </c:pt>
                <c:pt idx="67">
                  <c:v>0.90310128544888002</c:v>
                </c:pt>
                <c:pt idx="68">
                  <c:v>0.79193500106341197</c:v>
                </c:pt>
                <c:pt idx="69">
                  <c:v>0.88355338342623801</c:v>
                </c:pt>
                <c:pt idx="70">
                  <c:v>0.59583150590990597</c:v>
                </c:pt>
                <c:pt idx="71">
                  <c:v>0.50959594581517098</c:v>
                </c:pt>
                <c:pt idx="72">
                  <c:v>0.75575636701469895</c:v>
                </c:pt>
                <c:pt idx="73">
                  <c:v>0.58681459394772995</c:v>
                </c:pt>
                <c:pt idx="74">
                  <c:v>0.54296798246702205</c:v>
                </c:pt>
                <c:pt idx="75">
                  <c:v>0.96220451657947204</c:v>
                </c:pt>
                <c:pt idx="76">
                  <c:v>0.66479026744621905</c:v>
                </c:pt>
                <c:pt idx="77">
                  <c:v>0.61948408197965599</c:v>
                </c:pt>
                <c:pt idx="78">
                  <c:v>0.69010547484358498</c:v>
                </c:pt>
                <c:pt idx="79">
                  <c:v>0.823128484815283</c:v>
                </c:pt>
                <c:pt idx="80">
                  <c:v>0.71597457500921002</c:v>
                </c:pt>
                <c:pt idx="81">
                  <c:v>0.79519348298140602</c:v>
                </c:pt>
                <c:pt idx="82">
                  <c:v>0.77270324272390301</c:v>
                </c:pt>
                <c:pt idx="83">
                  <c:v>0.444657886681595</c:v>
                </c:pt>
                <c:pt idx="84">
                  <c:v>0.59690177242759002</c:v>
                </c:pt>
                <c:pt idx="85">
                  <c:v>0.83131153849370698</c:v>
                </c:pt>
                <c:pt idx="86">
                  <c:v>0.63707891760792401</c:v>
                </c:pt>
                <c:pt idx="87">
                  <c:v>0.61661629965478004</c:v>
                </c:pt>
                <c:pt idx="88">
                  <c:v>0.49185027899940598</c:v>
                </c:pt>
                <c:pt idx="89">
                  <c:v>0.67469634781923304</c:v>
                </c:pt>
                <c:pt idx="90">
                  <c:v>0.70454480852469203</c:v>
                </c:pt>
                <c:pt idx="91">
                  <c:v>0.45203363829056598</c:v>
                </c:pt>
                <c:pt idx="92">
                  <c:v>0.74808290035200997</c:v>
                </c:pt>
                <c:pt idx="93">
                  <c:v>0.66869443019462305</c:v>
                </c:pt>
                <c:pt idx="94">
                  <c:v>0.67494436242768796</c:v>
                </c:pt>
                <c:pt idx="95">
                  <c:v>0.68288038756966296</c:v>
                </c:pt>
                <c:pt idx="96">
                  <c:v>0.87887752461840696</c:v>
                </c:pt>
                <c:pt idx="97">
                  <c:v>0.55092273190084895</c:v>
                </c:pt>
                <c:pt idx="98">
                  <c:v>0.91548734921585495</c:v>
                </c:pt>
                <c:pt idx="99">
                  <c:v>0.45580601855406799</c:v>
                </c:pt>
                <c:pt idx="100">
                  <c:v>0.65961570979352802</c:v>
                </c:pt>
                <c:pt idx="101">
                  <c:v>0.65027517600240103</c:v>
                </c:pt>
                <c:pt idx="102">
                  <c:v>0.75896398237704898</c:v>
                </c:pt>
                <c:pt idx="103">
                  <c:v>0.76660669746282295</c:v>
                </c:pt>
                <c:pt idx="104">
                  <c:v>0.49887376799547101</c:v>
                </c:pt>
                <c:pt idx="105">
                  <c:v>0.74216620752350604</c:v>
                </c:pt>
                <c:pt idx="106">
                  <c:v>0.49614818477967698</c:v>
                </c:pt>
                <c:pt idx="107">
                  <c:v>0.49106985150057098</c:v>
                </c:pt>
                <c:pt idx="108">
                  <c:v>0.78200392805283203</c:v>
                </c:pt>
                <c:pt idx="109">
                  <c:v>0.68318463373579796</c:v>
                </c:pt>
                <c:pt idx="110">
                  <c:v>0.69213930066264795</c:v>
                </c:pt>
                <c:pt idx="111">
                  <c:v>0.81251417793187597</c:v>
                </c:pt>
                <c:pt idx="112">
                  <c:v>0.75349829527616696</c:v>
                </c:pt>
                <c:pt idx="113">
                  <c:v>0.89774551706532102</c:v>
                </c:pt>
                <c:pt idx="114">
                  <c:v>0.76417162669530003</c:v>
                </c:pt>
                <c:pt idx="115">
                  <c:v>0.54885114904150301</c:v>
                </c:pt>
                <c:pt idx="116">
                  <c:v>0.76330088067564505</c:v>
                </c:pt>
                <c:pt idx="117">
                  <c:v>0.904477404020812</c:v>
                </c:pt>
                <c:pt idx="118">
                  <c:v>0.60618783383576402</c:v>
                </c:pt>
                <c:pt idx="119">
                  <c:v>0.80394947884949297</c:v>
                </c:pt>
                <c:pt idx="120">
                  <c:v>0.84026898138102002</c:v>
                </c:pt>
                <c:pt idx="121">
                  <c:v>0.74299859838978399</c:v>
                </c:pt>
                <c:pt idx="122">
                  <c:v>0.48880530725355298</c:v>
                </c:pt>
                <c:pt idx="123">
                  <c:v>0.84032458657067999</c:v>
                </c:pt>
                <c:pt idx="124">
                  <c:v>0.39907574514622501</c:v>
                </c:pt>
                <c:pt idx="125">
                  <c:v>0.85711425780022099</c:v>
                </c:pt>
                <c:pt idx="126">
                  <c:v>0.63436235854171297</c:v>
                </c:pt>
                <c:pt idx="127">
                  <c:v>0.735932026253592</c:v>
                </c:pt>
                <c:pt idx="128">
                  <c:v>0.85230070184609696</c:v>
                </c:pt>
                <c:pt idx="129">
                  <c:v>0.70303123195612105</c:v>
                </c:pt>
                <c:pt idx="130">
                  <c:v>0.54401063993498899</c:v>
                </c:pt>
                <c:pt idx="131">
                  <c:v>0.446661447320437</c:v>
                </c:pt>
                <c:pt idx="132">
                  <c:v>0.76677193158586698</c:v>
                </c:pt>
                <c:pt idx="133">
                  <c:v>0.90845060177191905</c:v>
                </c:pt>
                <c:pt idx="134">
                  <c:v>0.734111325686158</c:v>
                </c:pt>
                <c:pt idx="135">
                  <c:v>0.64042138519843905</c:v>
                </c:pt>
                <c:pt idx="136">
                  <c:v>0.54381470042861901</c:v>
                </c:pt>
                <c:pt idx="137">
                  <c:v>0.56656539989739396</c:v>
                </c:pt>
                <c:pt idx="138">
                  <c:v>0.82658101683586405</c:v>
                </c:pt>
                <c:pt idx="139">
                  <c:v>0.78730439085888204</c:v>
                </c:pt>
                <c:pt idx="140">
                  <c:v>0.80791510093918995</c:v>
                </c:pt>
                <c:pt idx="141">
                  <c:v>0.83915670851709001</c:v>
                </c:pt>
                <c:pt idx="142">
                  <c:v>0.63867020525316298</c:v>
                </c:pt>
                <c:pt idx="143">
                  <c:v>0.68875929106964795</c:v>
                </c:pt>
                <c:pt idx="144">
                  <c:v>0.47946049011052799</c:v>
                </c:pt>
                <c:pt idx="145">
                  <c:v>0.53198200012619901</c:v>
                </c:pt>
                <c:pt idx="146">
                  <c:v>0.68679891261175696</c:v>
                </c:pt>
                <c:pt idx="147">
                  <c:v>0.53492608137639897</c:v>
                </c:pt>
                <c:pt idx="148">
                  <c:v>0.77203596620186399</c:v>
                </c:pt>
                <c:pt idx="149">
                  <c:v>0.30385175324003699</c:v>
                </c:pt>
                <c:pt idx="150">
                  <c:v>0.60932556351819001</c:v>
                </c:pt>
                <c:pt idx="151">
                  <c:v>0.63724327803578096</c:v>
                </c:pt>
                <c:pt idx="152">
                  <c:v>0.82272947706260902</c:v>
                </c:pt>
                <c:pt idx="153">
                  <c:v>0.62318726020317095</c:v>
                </c:pt>
                <c:pt idx="154">
                  <c:v>0.64143387518574402</c:v>
                </c:pt>
                <c:pt idx="155">
                  <c:v>0.62765538503731599</c:v>
                </c:pt>
                <c:pt idx="156">
                  <c:v>0.92675866450717803</c:v>
                </c:pt>
                <c:pt idx="157">
                  <c:v>0.48678366635079401</c:v>
                </c:pt>
                <c:pt idx="158">
                  <c:v>0.848355004228321</c:v>
                </c:pt>
                <c:pt idx="159">
                  <c:v>0.80851632989931899</c:v>
                </c:pt>
                <c:pt idx="160">
                  <c:v>0.90328331092210901</c:v>
                </c:pt>
                <c:pt idx="161">
                  <c:v>0.86937479426834596</c:v>
                </c:pt>
                <c:pt idx="162">
                  <c:v>0.47374635397300002</c:v>
                </c:pt>
                <c:pt idx="163">
                  <c:v>0.72965418749887601</c:v>
                </c:pt>
                <c:pt idx="164">
                  <c:v>0.68003662905312301</c:v>
                </c:pt>
                <c:pt idx="165">
                  <c:v>0.87582755059287198</c:v>
                </c:pt>
                <c:pt idx="166">
                  <c:v>0.87234625272713595</c:v>
                </c:pt>
                <c:pt idx="167">
                  <c:v>0.72776983813270502</c:v>
                </c:pt>
                <c:pt idx="168">
                  <c:v>0.59995373854857403</c:v>
                </c:pt>
                <c:pt idx="169">
                  <c:v>0.668240050459465</c:v>
                </c:pt>
                <c:pt idx="170">
                  <c:v>0.58838811053583695</c:v>
                </c:pt>
                <c:pt idx="171">
                  <c:v>0.86483308404981696</c:v>
                </c:pt>
                <c:pt idx="172">
                  <c:v>0.59671567040583495</c:v>
                </c:pt>
                <c:pt idx="173">
                  <c:v>0.65393582454755195</c:v>
                </c:pt>
                <c:pt idx="174">
                  <c:v>0.69056207174332496</c:v>
                </c:pt>
                <c:pt idx="175">
                  <c:v>0.687205701707851</c:v>
                </c:pt>
                <c:pt idx="176">
                  <c:v>0.73714637825168094</c:v>
                </c:pt>
                <c:pt idx="177">
                  <c:v>0.77681411289153302</c:v>
                </c:pt>
                <c:pt idx="178">
                  <c:v>0.89461897908749199</c:v>
                </c:pt>
                <c:pt idx="179">
                  <c:v>0.53280849605979297</c:v>
                </c:pt>
                <c:pt idx="180">
                  <c:v>0.79066355754366902</c:v>
                </c:pt>
                <c:pt idx="181">
                  <c:v>0.81917269610504595</c:v>
                </c:pt>
                <c:pt idx="182">
                  <c:v>0.50617035517286202</c:v>
                </c:pt>
                <c:pt idx="183">
                  <c:v>0.47166616007304202</c:v>
                </c:pt>
                <c:pt idx="184">
                  <c:v>0.52272893702190104</c:v>
                </c:pt>
                <c:pt idx="185">
                  <c:v>0.90124282065958805</c:v>
                </c:pt>
                <c:pt idx="186">
                  <c:v>0.78101947598368504</c:v>
                </c:pt>
                <c:pt idx="187">
                  <c:v>0.61055712350727298</c:v>
                </c:pt>
                <c:pt idx="188">
                  <c:v>0.593585240639671</c:v>
                </c:pt>
                <c:pt idx="189">
                  <c:v>0.83959827932842002</c:v>
                </c:pt>
                <c:pt idx="190">
                  <c:v>0.60080451798796297</c:v>
                </c:pt>
                <c:pt idx="191">
                  <c:v>0.68615580726007896</c:v>
                </c:pt>
                <c:pt idx="192">
                  <c:v>0.76458721657642803</c:v>
                </c:pt>
                <c:pt idx="193">
                  <c:v>0.59221462873966102</c:v>
                </c:pt>
                <c:pt idx="194">
                  <c:v>0.494370992188567</c:v>
                </c:pt>
                <c:pt idx="195">
                  <c:v>0.63447786284331098</c:v>
                </c:pt>
                <c:pt idx="196">
                  <c:v>0.61339216316311895</c:v>
                </c:pt>
                <c:pt idx="197">
                  <c:v>0.90753105349717</c:v>
                </c:pt>
                <c:pt idx="198">
                  <c:v>0.48674133009030301</c:v>
                </c:pt>
                <c:pt idx="199">
                  <c:v>0.77135933154325798</c:v>
                </c:pt>
                <c:pt idx="200">
                  <c:v>0.82100763691143697</c:v>
                </c:pt>
                <c:pt idx="201">
                  <c:v>0.76818767714782898</c:v>
                </c:pt>
                <c:pt idx="202">
                  <c:v>0.69836678947125397</c:v>
                </c:pt>
                <c:pt idx="203">
                  <c:v>0.82368089847943804</c:v>
                </c:pt>
                <c:pt idx="204">
                  <c:v>0.80776389701618401</c:v>
                </c:pt>
                <c:pt idx="205">
                  <c:v>0.91231769308286803</c:v>
                </c:pt>
                <c:pt idx="206">
                  <c:v>0.78392973345716999</c:v>
                </c:pt>
                <c:pt idx="207">
                  <c:v>0.51310345745636798</c:v>
                </c:pt>
                <c:pt idx="208">
                  <c:v>0.743503104632663</c:v>
                </c:pt>
                <c:pt idx="209">
                  <c:v>0.70934872714597097</c:v>
                </c:pt>
                <c:pt idx="210">
                  <c:v>0.76178947038499401</c:v>
                </c:pt>
                <c:pt idx="211">
                  <c:v>0.20927347500521901</c:v>
                </c:pt>
                <c:pt idx="212">
                  <c:v>0.73819181194135097</c:v>
                </c:pt>
                <c:pt idx="213">
                  <c:v>0.83378281167301604</c:v>
                </c:pt>
                <c:pt idx="214">
                  <c:v>0.85292515939632896</c:v>
                </c:pt>
                <c:pt idx="215">
                  <c:v>0.61255105125892295</c:v>
                </c:pt>
                <c:pt idx="216">
                  <c:v>0.53189905845294205</c:v>
                </c:pt>
                <c:pt idx="217">
                  <c:v>0.62120123074086298</c:v>
                </c:pt>
                <c:pt idx="218">
                  <c:v>0.67198189284857401</c:v>
                </c:pt>
                <c:pt idx="219">
                  <c:v>0.73590450486433601</c:v>
                </c:pt>
                <c:pt idx="220">
                  <c:v>0.67015136510836903</c:v>
                </c:pt>
                <c:pt idx="221">
                  <c:v>0.47192554752571902</c:v>
                </c:pt>
                <c:pt idx="222">
                  <c:v>0.75493161195629099</c:v>
                </c:pt>
                <c:pt idx="223">
                  <c:v>0.55235785276239102</c:v>
                </c:pt>
                <c:pt idx="224">
                  <c:v>0.80219086151415497</c:v>
                </c:pt>
                <c:pt idx="225">
                  <c:v>0.69323152201331295</c:v>
                </c:pt>
                <c:pt idx="226">
                  <c:v>0.78889373146739195</c:v>
                </c:pt>
                <c:pt idx="227">
                  <c:v>0.47963233660599203</c:v>
                </c:pt>
                <c:pt idx="228">
                  <c:v>0.53162119196748103</c:v>
                </c:pt>
                <c:pt idx="229">
                  <c:v>0.51648839343118302</c:v>
                </c:pt>
                <c:pt idx="230">
                  <c:v>0.83907379167210405</c:v>
                </c:pt>
                <c:pt idx="231">
                  <c:v>0.75100869623396105</c:v>
                </c:pt>
                <c:pt idx="232">
                  <c:v>0.67549194267166701</c:v>
                </c:pt>
                <c:pt idx="233">
                  <c:v>0.43197898000149798</c:v>
                </c:pt>
                <c:pt idx="234">
                  <c:v>0.76897750374874996</c:v>
                </c:pt>
                <c:pt idx="235">
                  <c:v>0.77950227337005396</c:v>
                </c:pt>
                <c:pt idx="236">
                  <c:v>0.55140514390287798</c:v>
                </c:pt>
                <c:pt idx="237">
                  <c:v>0.77963583882945497</c:v>
                </c:pt>
                <c:pt idx="238">
                  <c:v>0.51470859100652699</c:v>
                </c:pt>
                <c:pt idx="239">
                  <c:v>0.74288207698228303</c:v>
                </c:pt>
                <c:pt idx="240">
                  <c:v>0.694352010049337</c:v>
                </c:pt>
                <c:pt idx="241">
                  <c:v>0.84114821974764697</c:v>
                </c:pt>
                <c:pt idx="242">
                  <c:v>0.83000868109189796</c:v>
                </c:pt>
                <c:pt idx="243">
                  <c:v>0.64063753132964796</c:v>
                </c:pt>
                <c:pt idx="244">
                  <c:v>0.64507478830742104</c:v>
                </c:pt>
                <c:pt idx="245">
                  <c:v>0.91836208294342903</c:v>
                </c:pt>
                <c:pt idx="246">
                  <c:v>0.67452613826279795</c:v>
                </c:pt>
                <c:pt idx="247">
                  <c:v>0.51268476750700698</c:v>
                </c:pt>
                <c:pt idx="248">
                  <c:v>0.62161577873798501</c:v>
                </c:pt>
                <c:pt idx="249">
                  <c:v>0.65051618727069904</c:v>
                </c:pt>
                <c:pt idx="250">
                  <c:v>0.83421469947878801</c:v>
                </c:pt>
                <c:pt idx="251">
                  <c:v>0.46669262401642603</c:v>
                </c:pt>
                <c:pt idx="252">
                  <c:v>0.88009897220929101</c:v>
                </c:pt>
                <c:pt idx="253">
                  <c:v>0.77776975519192004</c:v>
                </c:pt>
                <c:pt idx="254">
                  <c:v>0.51583319551043605</c:v>
                </c:pt>
                <c:pt idx="255">
                  <c:v>0.516612345704898</c:v>
                </c:pt>
                <c:pt idx="256">
                  <c:v>0.75351260470308601</c:v>
                </c:pt>
                <c:pt idx="257">
                  <c:v>0.73204541506370902</c:v>
                </c:pt>
                <c:pt idx="258">
                  <c:v>0.69472857992413695</c:v>
                </c:pt>
                <c:pt idx="259">
                  <c:v>0.38830208724746301</c:v>
                </c:pt>
                <c:pt idx="260">
                  <c:v>0.77112697042284595</c:v>
                </c:pt>
                <c:pt idx="261">
                  <c:v>0.75556474919052596</c:v>
                </c:pt>
                <c:pt idx="262">
                  <c:v>0.84806565776200804</c:v>
                </c:pt>
                <c:pt idx="263">
                  <c:v>0.81951160187422301</c:v>
                </c:pt>
                <c:pt idx="264">
                  <c:v>0.487984099008129</c:v>
                </c:pt>
                <c:pt idx="265">
                  <c:v>0.676541229557162</c:v>
                </c:pt>
                <c:pt idx="266">
                  <c:v>0.75097638359608698</c:v>
                </c:pt>
                <c:pt idx="267">
                  <c:v>0.69311542711806895</c:v>
                </c:pt>
                <c:pt idx="268">
                  <c:v>0.75381629569326203</c:v>
                </c:pt>
                <c:pt idx="269">
                  <c:v>0.57037169306066604</c:v>
                </c:pt>
                <c:pt idx="270">
                  <c:v>0.65989768005207095</c:v>
                </c:pt>
                <c:pt idx="271">
                  <c:v>0.69529169935483004</c:v>
                </c:pt>
                <c:pt idx="272">
                  <c:v>0.805961017064872</c:v>
                </c:pt>
                <c:pt idx="273">
                  <c:v>0.74365850744723605</c:v>
                </c:pt>
                <c:pt idx="274">
                  <c:v>0.71448149231276603</c:v>
                </c:pt>
                <c:pt idx="275">
                  <c:v>0.59402856001869098</c:v>
                </c:pt>
                <c:pt idx="276">
                  <c:v>0.82544015802293902</c:v>
                </c:pt>
                <c:pt idx="277">
                  <c:v>0.70922335195947095</c:v>
                </c:pt>
                <c:pt idx="278">
                  <c:v>0.55567477574702895</c:v>
                </c:pt>
                <c:pt idx="279">
                  <c:v>0.52197393886246701</c:v>
                </c:pt>
                <c:pt idx="280">
                  <c:v>0.65153826162833295</c:v>
                </c:pt>
                <c:pt idx="281">
                  <c:v>0.75304830416252799</c:v>
                </c:pt>
                <c:pt idx="282">
                  <c:v>0.73095204110704404</c:v>
                </c:pt>
                <c:pt idx="283">
                  <c:v>0.65160758120954498</c:v>
                </c:pt>
                <c:pt idx="284">
                  <c:v>0.492264373331811</c:v>
                </c:pt>
                <c:pt idx="285">
                  <c:v>0.79530393593899695</c:v>
                </c:pt>
                <c:pt idx="286">
                  <c:v>0.83109779203484702</c:v>
                </c:pt>
                <c:pt idx="287">
                  <c:v>0.60034842668180399</c:v>
                </c:pt>
                <c:pt idx="288">
                  <c:v>0.72950478175233902</c:v>
                </c:pt>
                <c:pt idx="289">
                  <c:v>0.59329075215071803</c:v>
                </c:pt>
                <c:pt idx="290">
                  <c:v>0.84049980723095596</c:v>
                </c:pt>
                <c:pt idx="291">
                  <c:v>0.67561842455711696</c:v>
                </c:pt>
                <c:pt idx="292">
                  <c:v>0.73978618395526197</c:v>
                </c:pt>
                <c:pt idx="293">
                  <c:v>0.66295501019358605</c:v>
                </c:pt>
                <c:pt idx="294">
                  <c:v>0.64489580009341596</c:v>
                </c:pt>
                <c:pt idx="295">
                  <c:v>0.85439360725191804</c:v>
                </c:pt>
                <c:pt idx="296">
                  <c:v>0.54599253457335095</c:v>
                </c:pt>
                <c:pt idx="297">
                  <c:v>0.31638324137817597</c:v>
                </c:pt>
                <c:pt idx="298">
                  <c:v>0.89965452845051996</c:v>
                </c:pt>
                <c:pt idx="299">
                  <c:v>0.48811695102117098</c:v>
                </c:pt>
                <c:pt idx="300">
                  <c:v>0.569048972956958</c:v>
                </c:pt>
                <c:pt idx="301">
                  <c:v>0.67232430761174899</c:v>
                </c:pt>
                <c:pt idx="302">
                  <c:v>0.663749841037656</c:v>
                </c:pt>
                <c:pt idx="303">
                  <c:v>0.75887439079365404</c:v>
                </c:pt>
                <c:pt idx="304">
                  <c:v>0.60633717415961097</c:v>
                </c:pt>
                <c:pt idx="305">
                  <c:v>0.91019772344914796</c:v>
                </c:pt>
                <c:pt idx="306">
                  <c:v>0.51134683807787096</c:v>
                </c:pt>
                <c:pt idx="307">
                  <c:v>0.45544084014573699</c:v>
                </c:pt>
                <c:pt idx="308">
                  <c:v>0.93750559143591705</c:v>
                </c:pt>
                <c:pt idx="309">
                  <c:v>0.59284373199015805</c:v>
                </c:pt>
                <c:pt idx="310">
                  <c:v>0.73130844308923304</c:v>
                </c:pt>
                <c:pt idx="311">
                  <c:v>0.593356173491144</c:v>
                </c:pt>
                <c:pt idx="312">
                  <c:v>0.82935360571791095</c:v>
                </c:pt>
                <c:pt idx="313">
                  <c:v>0.67625561847553495</c:v>
                </c:pt>
                <c:pt idx="314">
                  <c:v>0.59991173046148105</c:v>
                </c:pt>
                <c:pt idx="315">
                  <c:v>0.70067034790765303</c:v>
                </c:pt>
                <c:pt idx="316">
                  <c:v>0.92304110132447004</c:v>
                </c:pt>
                <c:pt idx="317">
                  <c:v>0.82755425811104999</c:v>
                </c:pt>
                <c:pt idx="318">
                  <c:v>0.65351165744548601</c:v>
                </c:pt>
                <c:pt idx="319">
                  <c:v>0.56340363487743295</c:v>
                </c:pt>
                <c:pt idx="320">
                  <c:v>0.87510836254692703</c:v>
                </c:pt>
                <c:pt idx="321">
                  <c:v>0.54476661408292304</c:v>
                </c:pt>
                <c:pt idx="322">
                  <c:v>0.60781951499695297</c:v>
                </c:pt>
                <c:pt idx="323">
                  <c:v>0.70855710450474896</c:v>
                </c:pt>
                <c:pt idx="324">
                  <c:v>0.84823494120464604</c:v>
                </c:pt>
                <c:pt idx="325">
                  <c:v>0.72846192049884795</c:v>
                </c:pt>
                <c:pt idx="326">
                  <c:v>0.81854061235668796</c:v>
                </c:pt>
                <c:pt idx="327">
                  <c:v>0.73438034994920698</c:v>
                </c:pt>
                <c:pt idx="328">
                  <c:v>0.563908654974694</c:v>
                </c:pt>
                <c:pt idx="329">
                  <c:v>0.78351061385350895</c:v>
                </c:pt>
                <c:pt idx="330">
                  <c:v>0.57965531559294303</c:v>
                </c:pt>
                <c:pt idx="331">
                  <c:v>0.709424247341498</c:v>
                </c:pt>
                <c:pt idx="332">
                  <c:v>0.60307820476142604</c:v>
                </c:pt>
                <c:pt idx="333">
                  <c:v>0.60227313570367402</c:v>
                </c:pt>
                <c:pt idx="334">
                  <c:v>0.73520528601415802</c:v>
                </c:pt>
                <c:pt idx="335">
                  <c:v>0.770240963386563</c:v>
                </c:pt>
                <c:pt idx="336">
                  <c:v>0.79435741751357003</c:v>
                </c:pt>
                <c:pt idx="337">
                  <c:v>0.84017332808703804</c:v>
                </c:pt>
                <c:pt idx="338">
                  <c:v>0.56560830728060096</c:v>
                </c:pt>
                <c:pt idx="339">
                  <c:v>0.57564701373188398</c:v>
                </c:pt>
                <c:pt idx="340">
                  <c:v>0.77987348213783803</c:v>
                </c:pt>
                <c:pt idx="341">
                  <c:v>0.80180446786209103</c:v>
                </c:pt>
                <c:pt idx="342">
                  <c:v>0.67530391296428205</c:v>
                </c:pt>
                <c:pt idx="343">
                  <c:v>0.583809248074875</c:v>
                </c:pt>
                <c:pt idx="344">
                  <c:v>0.88596729473682101</c:v>
                </c:pt>
                <c:pt idx="345">
                  <c:v>0.80539984314242596</c:v>
                </c:pt>
                <c:pt idx="346">
                  <c:v>0.60451826449555002</c:v>
                </c:pt>
                <c:pt idx="347">
                  <c:v>0.75140309023909102</c:v>
                </c:pt>
                <c:pt idx="348">
                  <c:v>0.45772375207554999</c:v>
                </c:pt>
                <c:pt idx="349">
                  <c:v>0.854994048720639</c:v>
                </c:pt>
                <c:pt idx="350">
                  <c:v>0.84682500157874296</c:v>
                </c:pt>
                <c:pt idx="351">
                  <c:v>0.76585297866956703</c:v>
                </c:pt>
                <c:pt idx="352">
                  <c:v>0.77782146492298798</c:v>
                </c:pt>
                <c:pt idx="353">
                  <c:v>0.84502831463280403</c:v>
                </c:pt>
                <c:pt idx="354">
                  <c:v>0.62737067119231504</c:v>
                </c:pt>
                <c:pt idx="355">
                  <c:v>0.64901554802279904</c:v>
                </c:pt>
                <c:pt idx="356">
                  <c:v>0.92140242769699499</c:v>
                </c:pt>
                <c:pt idx="357">
                  <c:v>0.81297296374843497</c:v>
                </c:pt>
                <c:pt idx="358">
                  <c:v>0.52008692715971705</c:v>
                </c:pt>
                <c:pt idx="359">
                  <c:v>0.68782118838142203</c:v>
                </c:pt>
                <c:pt idx="360">
                  <c:v>0.82562953455115695</c:v>
                </c:pt>
                <c:pt idx="361">
                  <c:v>0.60310871216038597</c:v>
                </c:pt>
                <c:pt idx="362">
                  <c:v>0.53047587531555895</c:v>
                </c:pt>
                <c:pt idx="363">
                  <c:v>0.58292933582153805</c:v>
                </c:pt>
                <c:pt idx="364">
                  <c:v>0.88343646022398803</c:v>
                </c:pt>
                <c:pt idx="365">
                  <c:v>0.80509466768110305</c:v>
                </c:pt>
                <c:pt idx="366">
                  <c:v>0.64475123882754004</c:v>
                </c:pt>
                <c:pt idx="367">
                  <c:v>0.81043575721454297</c:v>
                </c:pt>
                <c:pt idx="368">
                  <c:v>0.92720659152302198</c:v>
                </c:pt>
                <c:pt idx="369">
                  <c:v>0.87617160853644904</c:v>
                </c:pt>
                <c:pt idx="370">
                  <c:v>0.69312567047383999</c:v>
                </c:pt>
                <c:pt idx="371">
                  <c:v>0.64858742151465598</c:v>
                </c:pt>
                <c:pt idx="372">
                  <c:v>0.74385432765291704</c:v>
                </c:pt>
                <c:pt idx="373">
                  <c:v>0.79876172905977005</c:v>
                </c:pt>
                <c:pt idx="374">
                  <c:v>0.74081490982895604</c:v>
                </c:pt>
                <c:pt idx="375">
                  <c:v>0.692413505024014</c:v>
                </c:pt>
                <c:pt idx="376">
                  <c:v>0.76682325498776605</c:v>
                </c:pt>
                <c:pt idx="377">
                  <c:v>0.86131662500175499</c:v>
                </c:pt>
                <c:pt idx="378">
                  <c:v>0.94259940292209698</c:v>
                </c:pt>
                <c:pt idx="379">
                  <c:v>0.69680109806334201</c:v>
                </c:pt>
                <c:pt idx="380">
                  <c:v>0.883404989793527</c:v>
                </c:pt>
                <c:pt idx="381">
                  <c:v>0.69153722948916896</c:v>
                </c:pt>
                <c:pt idx="382">
                  <c:v>0.83248748639220105</c:v>
                </c:pt>
                <c:pt idx="383">
                  <c:v>0.86055805140522201</c:v>
                </c:pt>
                <c:pt idx="384">
                  <c:v>0.568968792129533</c:v>
                </c:pt>
                <c:pt idx="385">
                  <c:v>0.76318190064668401</c:v>
                </c:pt>
                <c:pt idx="386">
                  <c:v>0.56774092434484202</c:v>
                </c:pt>
                <c:pt idx="387">
                  <c:v>0.66543129623492303</c:v>
                </c:pt>
                <c:pt idx="388">
                  <c:v>0.56567111256789604</c:v>
                </c:pt>
                <c:pt idx="389">
                  <c:v>0.68005851934111305</c:v>
                </c:pt>
                <c:pt idx="390">
                  <c:v>0.87740650005788401</c:v>
                </c:pt>
                <c:pt idx="391">
                  <c:v>0.73210036139378898</c:v>
                </c:pt>
                <c:pt idx="392">
                  <c:v>0.91079197772267795</c:v>
                </c:pt>
                <c:pt idx="393">
                  <c:v>0.92121955686386403</c:v>
                </c:pt>
                <c:pt idx="394">
                  <c:v>0.709812649528063</c:v>
                </c:pt>
                <c:pt idx="395">
                  <c:v>0.83396892801519495</c:v>
                </c:pt>
                <c:pt idx="396">
                  <c:v>0.82014246241631805</c:v>
                </c:pt>
                <c:pt idx="397">
                  <c:v>0.64339968569832795</c:v>
                </c:pt>
                <c:pt idx="398">
                  <c:v>0.56645088697990897</c:v>
                </c:pt>
                <c:pt idx="399">
                  <c:v>0.71076493712778099</c:v>
                </c:pt>
                <c:pt idx="400">
                  <c:v>0.58993908111633298</c:v>
                </c:pt>
                <c:pt idx="401">
                  <c:v>0.61475494896554805</c:v>
                </c:pt>
                <c:pt idx="402">
                  <c:v>0.85388639839684699</c:v>
                </c:pt>
                <c:pt idx="403">
                  <c:v>0.75419271218088701</c:v>
                </c:pt>
                <c:pt idx="404">
                  <c:v>0.51217400600584995</c:v>
                </c:pt>
                <c:pt idx="405">
                  <c:v>0.73535782569483399</c:v>
                </c:pt>
                <c:pt idx="406">
                  <c:v>0.56551628950708699</c:v>
                </c:pt>
                <c:pt idx="407">
                  <c:v>0.64890340020218595</c:v>
                </c:pt>
                <c:pt idx="408">
                  <c:v>0.56978957247362005</c:v>
                </c:pt>
                <c:pt idx="409">
                  <c:v>0.83204448013492804</c:v>
                </c:pt>
                <c:pt idx="410">
                  <c:v>0.69743719576044005</c:v>
                </c:pt>
                <c:pt idx="411">
                  <c:v>0.54973873352704195</c:v>
                </c:pt>
                <c:pt idx="412">
                  <c:v>0.654901092574388</c:v>
                </c:pt>
                <c:pt idx="413">
                  <c:v>0.69870346754160095</c:v>
                </c:pt>
                <c:pt idx="414">
                  <c:v>0.85672033590904595</c:v>
                </c:pt>
                <c:pt idx="415">
                  <c:v>0.76305110017548095</c:v>
                </c:pt>
                <c:pt idx="416">
                  <c:v>0.66894477104796601</c:v>
                </c:pt>
                <c:pt idx="417">
                  <c:v>0.64623516097878697</c:v>
                </c:pt>
                <c:pt idx="418">
                  <c:v>0.66492907389287703</c:v>
                </c:pt>
                <c:pt idx="419">
                  <c:v>0.60457036141381004</c:v>
                </c:pt>
                <c:pt idx="420">
                  <c:v>0.63131190231071799</c:v>
                </c:pt>
                <c:pt idx="421">
                  <c:v>0.82956505816673498</c:v>
                </c:pt>
                <c:pt idx="422">
                  <c:v>0.42869658620934398</c:v>
                </c:pt>
                <c:pt idx="423">
                  <c:v>0.65543878745680195</c:v>
                </c:pt>
                <c:pt idx="424">
                  <c:v>0.76860783651474296</c:v>
                </c:pt>
                <c:pt idx="425">
                  <c:v>0.79931212084695402</c:v>
                </c:pt>
                <c:pt idx="426">
                  <c:v>0.57268496574571104</c:v>
                </c:pt>
                <c:pt idx="427">
                  <c:v>0.78867501932462103</c:v>
                </c:pt>
                <c:pt idx="428">
                  <c:v>0.71678627219360702</c:v>
                </c:pt>
                <c:pt idx="429">
                  <c:v>0.78968501660230495</c:v>
                </c:pt>
                <c:pt idx="430">
                  <c:v>0.75056736576542504</c:v>
                </c:pt>
                <c:pt idx="431">
                  <c:v>0.77157468454633105</c:v>
                </c:pt>
                <c:pt idx="432">
                  <c:v>0.808227382986209</c:v>
                </c:pt>
                <c:pt idx="433">
                  <c:v>0.73513036400607501</c:v>
                </c:pt>
                <c:pt idx="434">
                  <c:v>0.72338510475539597</c:v>
                </c:pt>
                <c:pt idx="435">
                  <c:v>0.78609974850751496</c:v>
                </c:pt>
                <c:pt idx="436">
                  <c:v>0.93887845416676297</c:v>
                </c:pt>
                <c:pt idx="437">
                  <c:v>0.81113019399136799</c:v>
                </c:pt>
                <c:pt idx="438">
                  <c:v>0.64157241595274495</c:v>
                </c:pt>
                <c:pt idx="439">
                  <c:v>0.67972000752982498</c:v>
                </c:pt>
                <c:pt idx="440">
                  <c:v>0.68782161442168799</c:v>
                </c:pt>
                <c:pt idx="441">
                  <c:v>0.70688089799604203</c:v>
                </c:pt>
                <c:pt idx="442">
                  <c:v>0.67821021966116701</c:v>
                </c:pt>
                <c:pt idx="443">
                  <c:v>0.69149475574508101</c:v>
                </c:pt>
                <c:pt idx="444">
                  <c:v>0.73735226450520996</c:v>
                </c:pt>
                <c:pt idx="445">
                  <c:v>0.89380796353292502</c:v>
                </c:pt>
                <c:pt idx="446">
                  <c:v>0.81826981928378295</c:v>
                </c:pt>
                <c:pt idx="447">
                  <c:v>0.73727211050036601</c:v>
                </c:pt>
                <c:pt idx="448">
                  <c:v>0.71748439543699305</c:v>
                </c:pt>
                <c:pt idx="449">
                  <c:v>0.80111754842061</c:v>
                </c:pt>
                <c:pt idx="450">
                  <c:v>0.66574909935188298</c:v>
                </c:pt>
                <c:pt idx="451">
                  <c:v>0.67803636946250001</c:v>
                </c:pt>
                <c:pt idx="452">
                  <c:v>0.82084718973572102</c:v>
                </c:pt>
                <c:pt idx="453">
                  <c:v>0.82554362295606099</c:v>
                </c:pt>
                <c:pt idx="454">
                  <c:v>0.56460154118815797</c:v>
                </c:pt>
                <c:pt idx="455">
                  <c:v>0.85599623754026399</c:v>
                </c:pt>
                <c:pt idx="456">
                  <c:v>0.91914212950346796</c:v>
                </c:pt>
                <c:pt idx="457">
                  <c:v>0.73692724572841295</c:v>
                </c:pt>
                <c:pt idx="458">
                  <c:v>0.84119780107279996</c:v>
                </c:pt>
                <c:pt idx="459">
                  <c:v>0.70359715216141705</c:v>
                </c:pt>
                <c:pt idx="460">
                  <c:v>0.77201499039021004</c:v>
                </c:pt>
                <c:pt idx="461">
                  <c:v>0.71363168392197296</c:v>
                </c:pt>
                <c:pt idx="462">
                  <c:v>0.61465134740572502</c:v>
                </c:pt>
                <c:pt idx="463">
                  <c:v>0.687403773537693</c:v>
                </c:pt>
                <c:pt idx="464">
                  <c:v>0.74430935239257501</c:v>
                </c:pt>
                <c:pt idx="465">
                  <c:v>0.75358786208317596</c:v>
                </c:pt>
                <c:pt idx="466">
                  <c:v>0.65987458930565801</c:v>
                </c:pt>
                <c:pt idx="467">
                  <c:v>0.88459215098928801</c:v>
                </c:pt>
                <c:pt idx="468">
                  <c:v>0.51030983960701504</c:v>
                </c:pt>
                <c:pt idx="469">
                  <c:v>0.85976964018465496</c:v>
                </c:pt>
                <c:pt idx="470">
                  <c:v>0.80654488702703997</c:v>
                </c:pt>
                <c:pt idx="471">
                  <c:v>0.87634881361390704</c:v>
                </c:pt>
                <c:pt idx="472">
                  <c:v>0.80064197573820395</c:v>
                </c:pt>
                <c:pt idx="473">
                  <c:v>0.68213301469644605</c:v>
                </c:pt>
                <c:pt idx="474">
                  <c:v>0.65948108300587605</c:v>
                </c:pt>
                <c:pt idx="475">
                  <c:v>0.69731922328574403</c:v>
                </c:pt>
                <c:pt idx="476">
                  <c:v>0.62383513796644896</c:v>
                </c:pt>
                <c:pt idx="477">
                  <c:v>0.72834959295347501</c:v>
                </c:pt>
                <c:pt idx="478">
                  <c:v>0.358272520145269</c:v>
                </c:pt>
                <c:pt idx="479">
                  <c:v>0.64567629069612897</c:v>
                </c:pt>
                <c:pt idx="480">
                  <c:v>0.88384477545122397</c:v>
                </c:pt>
                <c:pt idx="481">
                  <c:v>0.46721403751594098</c:v>
                </c:pt>
                <c:pt idx="482">
                  <c:v>0.31046420847584799</c:v>
                </c:pt>
                <c:pt idx="483">
                  <c:v>0.67036890622669698</c:v>
                </c:pt>
                <c:pt idx="484">
                  <c:v>0.67396686984156995</c:v>
                </c:pt>
                <c:pt idx="485">
                  <c:v>0.58410022112828697</c:v>
                </c:pt>
                <c:pt idx="486">
                  <c:v>0.77405948697321303</c:v>
                </c:pt>
                <c:pt idx="487">
                  <c:v>0.83348009992521199</c:v>
                </c:pt>
                <c:pt idx="488">
                  <c:v>0.73353663001492497</c:v>
                </c:pt>
                <c:pt idx="489">
                  <c:v>0.54632277068127599</c:v>
                </c:pt>
                <c:pt idx="490">
                  <c:v>0.80599071402308997</c:v>
                </c:pt>
                <c:pt idx="491">
                  <c:v>0.70082811753496799</c:v>
                </c:pt>
                <c:pt idx="492">
                  <c:v>0.54888227731697703</c:v>
                </c:pt>
                <c:pt idx="493">
                  <c:v>0.75737671130189999</c:v>
                </c:pt>
                <c:pt idx="494">
                  <c:v>0.524646804881016</c:v>
                </c:pt>
                <c:pt idx="495">
                  <c:v>0.73794593829808197</c:v>
                </c:pt>
                <c:pt idx="496">
                  <c:v>0.76169990697883505</c:v>
                </c:pt>
                <c:pt idx="497">
                  <c:v>0.47994726367232099</c:v>
                </c:pt>
                <c:pt idx="498">
                  <c:v>0.78827722079699003</c:v>
                </c:pt>
                <c:pt idx="499">
                  <c:v>0.622142001852792</c:v>
                </c:pt>
              </c:numCache>
            </c:numRef>
          </c:yVal>
          <c:smooth val="0"/>
          <c:extLst xmlns:c16r2="http://schemas.microsoft.com/office/drawing/2015/06/chart">
            <c:ext xmlns:c16="http://schemas.microsoft.com/office/drawing/2014/chart" uri="{C3380CC4-5D6E-409C-BE32-E72D297353CC}">
              <c16:uniqueId val="{00000000-96CB-434B-842C-B290C6ABED7B}"/>
            </c:ext>
          </c:extLst>
        </c:ser>
        <c:ser>
          <c:idx val="1"/>
          <c:order val="1"/>
          <c:spPr>
            <a:ln w="12700">
              <a:solidFill>
                <a:schemeClr val="tx1"/>
              </a:solidFill>
            </a:ln>
          </c:spPr>
          <c:marker>
            <c:symbol val="none"/>
          </c:marker>
          <c:xVal>
            <c:numRef>
              <c:f>'X and Y bounded between 0 and 1'!$Z$7:$Z$8</c:f>
              <c:numCache>
                <c:formatCode>0.000</c:formatCode>
                <c:ptCount val="2"/>
                <c:pt idx="0" formatCode="General">
                  <c:v>0</c:v>
                </c:pt>
                <c:pt idx="1">
                  <c:v>0.97670802507617605</c:v>
                </c:pt>
              </c:numCache>
            </c:numRef>
          </c:xVal>
          <c:yVal>
            <c:numRef>
              <c:f>'X and Y bounded between 0 and 1'!$Z$7:$Z$8</c:f>
              <c:numCache>
                <c:formatCode>0.000</c:formatCode>
                <c:ptCount val="2"/>
                <c:pt idx="0" formatCode="General">
                  <c:v>0</c:v>
                </c:pt>
                <c:pt idx="1">
                  <c:v>0.97670802507617605</c:v>
                </c:pt>
              </c:numCache>
            </c:numRef>
          </c:yVal>
          <c:smooth val="0"/>
          <c:extLst xmlns:c16r2="http://schemas.microsoft.com/office/drawing/2015/06/chart">
            <c:ext xmlns:c16="http://schemas.microsoft.com/office/drawing/2014/chart" uri="{C3380CC4-5D6E-409C-BE32-E72D297353CC}">
              <c16:uniqueId val="{00000000-B192-49F1-87A5-E57CEF510C21}"/>
            </c:ext>
          </c:extLst>
        </c:ser>
        <c:dLbls>
          <c:showLegendKey val="0"/>
          <c:showVal val="0"/>
          <c:showCatName val="0"/>
          <c:showSerName val="0"/>
          <c:showPercent val="0"/>
          <c:showBubbleSize val="0"/>
        </c:dLbls>
        <c:axId val="591939392"/>
        <c:axId val="591939784"/>
      </c:scatterChart>
      <c:valAx>
        <c:axId val="591939392"/>
        <c:scaling>
          <c:orientation val="minMax"/>
          <c:max val="1"/>
        </c:scaling>
        <c:delete val="0"/>
        <c:axPos val="b"/>
        <c:title>
          <c:tx>
            <c:strRef>
              <c:f>'X and Y bounded between 0 and 1'!$W$25</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591939784"/>
        <c:crosses val="autoZero"/>
        <c:crossBetween val="midCat"/>
      </c:valAx>
      <c:valAx>
        <c:axId val="591939784"/>
        <c:scaling>
          <c:orientation val="minMax"/>
          <c:max val="1"/>
          <c:min val="0"/>
        </c:scaling>
        <c:delete val="0"/>
        <c:axPos val="l"/>
        <c:title>
          <c:tx>
            <c:strRef>
              <c:f>'X and Y bounded between 0 and 1'!$X$25</c:f>
              <c:strCache>
                <c:ptCount val="1"/>
                <c:pt idx="0">
                  <c:v>Y</c:v>
                </c:pt>
              </c:strCache>
            </c:strRef>
          </c:tx>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591939392"/>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to be positive'!$O$27:$O$526</c:f>
              <c:numCache>
                <c:formatCode>0.000</c:formatCode>
                <c:ptCount val="500"/>
                <c:pt idx="0">
                  <c:v>102.8781703158532</c:v>
                </c:pt>
                <c:pt idx="1">
                  <c:v>98.817460710930263</c:v>
                </c:pt>
                <c:pt idx="2">
                  <c:v>101.9167619829102</c:v>
                </c:pt>
                <c:pt idx="3">
                  <c:v>99.517700562789926</c:v>
                </c:pt>
                <c:pt idx="4">
                  <c:v>99.049891352607119</c:v>
                </c:pt>
                <c:pt idx="5">
                  <c:v>99.475558599110414</c:v>
                </c:pt>
                <c:pt idx="6">
                  <c:v>98.172906410921613</c:v>
                </c:pt>
                <c:pt idx="7">
                  <c:v>100.168504923518</c:v>
                </c:pt>
                <c:pt idx="8">
                  <c:v>94.592805488438401</c:v>
                </c:pt>
                <c:pt idx="9">
                  <c:v>102.0567805140258</c:v>
                </c:pt>
                <c:pt idx="10">
                  <c:v>93.4853613075515</c:v>
                </c:pt>
                <c:pt idx="11">
                  <c:v>96.843358128118098</c:v>
                </c:pt>
                <c:pt idx="12">
                  <c:v>100.8616915920186</c:v>
                </c:pt>
                <c:pt idx="13">
                  <c:v>100.5849988201261</c:v>
                </c:pt>
                <c:pt idx="14">
                  <c:v>96.625269083512222</c:v>
                </c:pt>
                <c:pt idx="15">
                  <c:v>95.688479593533231</c:v>
                </c:pt>
                <c:pt idx="16">
                  <c:v>103.92543182177999</c:v>
                </c:pt>
                <c:pt idx="17">
                  <c:v>95.397328519836506</c:v>
                </c:pt>
                <c:pt idx="18">
                  <c:v>99.869160741898696</c:v>
                </c:pt>
                <c:pt idx="19">
                  <c:v>109.194930702863</c:v>
                </c:pt>
                <c:pt idx="20">
                  <c:v>99.341760037932445</c:v>
                </c:pt>
                <c:pt idx="21">
                  <c:v>100.0786530691567</c:v>
                </c:pt>
                <c:pt idx="22">
                  <c:v>99.237333012682114</c:v>
                </c:pt>
                <c:pt idx="23">
                  <c:v>97.68011555933677</c:v>
                </c:pt>
                <c:pt idx="24">
                  <c:v>99.724123159229194</c:v>
                </c:pt>
                <c:pt idx="25">
                  <c:v>98.290533075213276</c:v>
                </c:pt>
                <c:pt idx="26">
                  <c:v>99.834445421126944</c:v>
                </c:pt>
                <c:pt idx="27">
                  <c:v>98.427261013295166</c:v>
                </c:pt>
                <c:pt idx="28">
                  <c:v>94.023735198993634</c:v>
                </c:pt>
                <c:pt idx="29">
                  <c:v>103.8733581035485</c:v>
                </c:pt>
                <c:pt idx="30">
                  <c:v>100.764703122333</c:v>
                </c:pt>
                <c:pt idx="31">
                  <c:v>95.032943694579345</c:v>
                </c:pt>
                <c:pt idx="32">
                  <c:v>102.463865790233</c:v>
                </c:pt>
                <c:pt idx="33">
                  <c:v>97.012645566450715</c:v>
                </c:pt>
                <c:pt idx="34">
                  <c:v>100.9781713028994</c:v>
                </c:pt>
                <c:pt idx="35">
                  <c:v>97.409356258312201</c:v>
                </c:pt>
                <c:pt idx="36">
                  <c:v>97.59317771512255</c:v>
                </c:pt>
                <c:pt idx="37">
                  <c:v>103.46477473424621</c:v>
                </c:pt>
                <c:pt idx="38">
                  <c:v>97.574878014322593</c:v>
                </c:pt>
                <c:pt idx="39">
                  <c:v>99.012517674935737</c:v>
                </c:pt>
                <c:pt idx="40">
                  <c:v>104.0742113963215</c:v>
                </c:pt>
                <c:pt idx="41">
                  <c:v>95.000236746432151</c:v>
                </c:pt>
                <c:pt idx="42">
                  <c:v>98.60924809285909</c:v>
                </c:pt>
                <c:pt idx="43">
                  <c:v>103.539713107872</c:v>
                </c:pt>
                <c:pt idx="44">
                  <c:v>103.7716983867691</c:v>
                </c:pt>
                <c:pt idx="45">
                  <c:v>98.104826760956328</c:v>
                </c:pt>
                <c:pt idx="46">
                  <c:v>99.373040084359644</c:v>
                </c:pt>
                <c:pt idx="47">
                  <c:v>97.7073697612107</c:v>
                </c:pt>
                <c:pt idx="48">
                  <c:v>97.434738437799155</c:v>
                </c:pt>
                <c:pt idx="49">
                  <c:v>106.30744813668819</c:v>
                </c:pt>
                <c:pt idx="50">
                  <c:v>100.4897502914195</c:v>
                </c:pt>
                <c:pt idx="51">
                  <c:v>96.053314293196607</c:v>
                </c:pt>
                <c:pt idx="52">
                  <c:v>100.1483472070959</c:v>
                </c:pt>
                <c:pt idx="53">
                  <c:v>97.900667383468075</c:v>
                </c:pt>
                <c:pt idx="54">
                  <c:v>98.114536625693106</c:v>
                </c:pt>
                <c:pt idx="55">
                  <c:v>98.304437043918412</c:v>
                </c:pt>
                <c:pt idx="56">
                  <c:v>99.989698658476442</c:v>
                </c:pt>
                <c:pt idx="57">
                  <c:v>101.55687858097041</c:v>
                </c:pt>
                <c:pt idx="58">
                  <c:v>99.41666933048667</c:v>
                </c:pt>
                <c:pt idx="59">
                  <c:v>105.0940932994386</c:v>
                </c:pt>
                <c:pt idx="60">
                  <c:v>96.506266270980305</c:v>
                </c:pt>
                <c:pt idx="61">
                  <c:v>98.564095353421862</c:v>
                </c:pt>
                <c:pt idx="62">
                  <c:v>99.146809101578796</c:v>
                </c:pt>
                <c:pt idx="63">
                  <c:v>97.522344150748964</c:v>
                </c:pt>
                <c:pt idx="64">
                  <c:v>96.738088030816897</c:v>
                </c:pt>
                <c:pt idx="65">
                  <c:v>95.804857820347536</c:v>
                </c:pt>
                <c:pt idx="66">
                  <c:v>97.102282936270569</c:v>
                </c:pt>
                <c:pt idx="67">
                  <c:v>98.471322167561382</c:v>
                </c:pt>
                <c:pt idx="68">
                  <c:v>101.0670720478827</c:v>
                </c:pt>
                <c:pt idx="69">
                  <c:v>94.474260685608201</c:v>
                </c:pt>
                <c:pt idx="70">
                  <c:v>96.856527928870861</c:v>
                </c:pt>
                <c:pt idx="71">
                  <c:v>97.574801181272207</c:v>
                </c:pt>
                <c:pt idx="72">
                  <c:v>103.4760693050263</c:v>
                </c:pt>
                <c:pt idx="73">
                  <c:v>102.7745883459981</c:v>
                </c:pt>
                <c:pt idx="74">
                  <c:v>96.502574075735012</c:v>
                </c:pt>
                <c:pt idx="75">
                  <c:v>101.1807892613695</c:v>
                </c:pt>
                <c:pt idx="76">
                  <c:v>99.010440819161644</c:v>
                </c:pt>
                <c:pt idx="77">
                  <c:v>101.0735823216023</c:v>
                </c:pt>
                <c:pt idx="78">
                  <c:v>102.2395520353782</c:v>
                </c:pt>
                <c:pt idx="79">
                  <c:v>97.890650547510987</c:v>
                </c:pt>
                <c:pt idx="80">
                  <c:v>104.09088451863281</c:v>
                </c:pt>
                <c:pt idx="81">
                  <c:v>98.684552789613477</c:v>
                </c:pt>
                <c:pt idx="82">
                  <c:v>104.6388616838711</c:v>
                </c:pt>
                <c:pt idx="83">
                  <c:v>94.234679298849855</c:v>
                </c:pt>
                <c:pt idx="84">
                  <c:v>100.0622458927987</c:v>
                </c:pt>
                <c:pt idx="85">
                  <c:v>102.77771631007229</c:v>
                </c:pt>
                <c:pt idx="86">
                  <c:v>98.089505230657053</c:v>
                </c:pt>
                <c:pt idx="87">
                  <c:v>94.675151457921757</c:v>
                </c:pt>
                <c:pt idx="88">
                  <c:v>100.1654352757724</c:v>
                </c:pt>
                <c:pt idx="89">
                  <c:v>100.4023496689413</c:v>
                </c:pt>
                <c:pt idx="90">
                  <c:v>92.337075959371433</c:v>
                </c:pt>
                <c:pt idx="91">
                  <c:v>105.940951729657</c:v>
                </c:pt>
                <c:pt idx="92">
                  <c:v>99.92453799295734</c:v>
                </c:pt>
                <c:pt idx="93">
                  <c:v>99.303569475128796</c:v>
                </c:pt>
                <c:pt idx="94">
                  <c:v>101.34476944684501</c:v>
                </c:pt>
                <c:pt idx="95">
                  <c:v>102.1980969579397</c:v>
                </c:pt>
                <c:pt idx="96">
                  <c:v>99.074797036140424</c:v>
                </c:pt>
                <c:pt idx="97">
                  <c:v>100.49254870740781</c:v>
                </c:pt>
                <c:pt idx="98">
                  <c:v>102.31300912735161</c:v>
                </c:pt>
                <c:pt idx="99">
                  <c:v>99.885286939894925</c:v>
                </c:pt>
                <c:pt idx="100">
                  <c:v>102.27523395192939</c:v>
                </c:pt>
                <c:pt idx="101">
                  <c:v>98.049734918691598</c:v>
                </c:pt>
                <c:pt idx="102">
                  <c:v>96.820873507515103</c:v>
                </c:pt>
                <c:pt idx="103">
                  <c:v>99.828281842068591</c:v>
                </c:pt>
                <c:pt idx="104">
                  <c:v>95.676502399759173</c:v>
                </c:pt>
                <c:pt idx="105">
                  <c:v>106.4798590209512</c:v>
                </c:pt>
                <c:pt idx="106">
                  <c:v>102.4773971862265</c:v>
                </c:pt>
                <c:pt idx="107">
                  <c:v>97.977832512262168</c:v>
                </c:pt>
                <c:pt idx="108">
                  <c:v>99.555188564363448</c:v>
                </c:pt>
                <c:pt idx="109">
                  <c:v>96.198057254844329</c:v>
                </c:pt>
                <c:pt idx="110">
                  <c:v>102.5730841995869</c:v>
                </c:pt>
                <c:pt idx="111">
                  <c:v>103.9024866632537</c:v>
                </c:pt>
                <c:pt idx="112">
                  <c:v>101.06505870877891</c:v>
                </c:pt>
                <c:pt idx="113">
                  <c:v>94.205480750713249</c:v>
                </c:pt>
                <c:pt idx="114">
                  <c:v>102.7043710452311</c:v>
                </c:pt>
                <c:pt idx="115">
                  <c:v>101.5812657935174</c:v>
                </c:pt>
                <c:pt idx="116">
                  <c:v>92.031911698987201</c:v>
                </c:pt>
                <c:pt idx="117">
                  <c:v>96.035579970044552</c:v>
                </c:pt>
                <c:pt idx="118">
                  <c:v>101.9611303727271</c:v>
                </c:pt>
                <c:pt idx="119">
                  <c:v>103.3412716191651</c:v>
                </c:pt>
                <c:pt idx="120">
                  <c:v>100.8918782687753</c:v>
                </c:pt>
                <c:pt idx="121">
                  <c:v>98.965428440980716</c:v>
                </c:pt>
                <c:pt idx="122">
                  <c:v>99.367796884593247</c:v>
                </c:pt>
                <c:pt idx="123">
                  <c:v>103.8795138914022</c:v>
                </c:pt>
                <c:pt idx="124">
                  <c:v>100.3682570838982</c:v>
                </c:pt>
                <c:pt idx="125">
                  <c:v>100.4332938146874</c:v>
                </c:pt>
                <c:pt idx="126">
                  <c:v>101.0277269537734</c:v>
                </c:pt>
                <c:pt idx="127">
                  <c:v>105.35852372962491</c:v>
                </c:pt>
                <c:pt idx="128">
                  <c:v>100.52628560230571</c:v>
                </c:pt>
                <c:pt idx="129">
                  <c:v>100.43512694022181</c:v>
                </c:pt>
                <c:pt idx="130">
                  <c:v>99.813132215204305</c:v>
                </c:pt>
                <c:pt idx="131">
                  <c:v>101.0041708041221</c:v>
                </c:pt>
                <c:pt idx="132">
                  <c:v>100.10152267408181</c:v>
                </c:pt>
                <c:pt idx="133">
                  <c:v>97.119806452612337</c:v>
                </c:pt>
                <c:pt idx="134">
                  <c:v>101.66164081789221</c:v>
                </c:pt>
                <c:pt idx="135">
                  <c:v>98.936556002302524</c:v>
                </c:pt>
                <c:pt idx="136">
                  <c:v>97.634252676490675</c:v>
                </c:pt>
                <c:pt idx="137">
                  <c:v>96.618668075039409</c:v>
                </c:pt>
                <c:pt idx="138">
                  <c:v>90.301020690181645</c:v>
                </c:pt>
                <c:pt idx="139">
                  <c:v>102.45178246785591</c:v>
                </c:pt>
                <c:pt idx="140">
                  <c:v>102.4365645741575</c:v>
                </c:pt>
                <c:pt idx="141">
                  <c:v>104.742857612264</c:v>
                </c:pt>
                <c:pt idx="142">
                  <c:v>102.20871016931601</c:v>
                </c:pt>
                <c:pt idx="143">
                  <c:v>102.54835792220589</c:v>
                </c:pt>
                <c:pt idx="144">
                  <c:v>102.5052207645121</c:v>
                </c:pt>
                <c:pt idx="145">
                  <c:v>105.8579034724175</c:v>
                </c:pt>
                <c:pt idx="146">
                  <c:v>100.1049038067837</c:v>
                </c:pt>
                <c:pt idx="147">
                  <c:v>99.797033962682036</c:v>
                </c:pt>
                <c:pt idx="148">
                  <c:v>103.4455407896981</c:v>
                </c:pt>
                <c:pt idx="149">
                  <c:v>101.1346713155469</c:v>
                </c:pt>
                <c:pt idx="150">
                  <c:v>102.74127594736029</c:v>
                </c:pt>
                <c:pt idx="151">
                  <c:v>97.700515735043993</c:v>
                </c:pt>
                <c:pt idx="152">
                  <c:v>99.037757189961127</c:v>
                </c:pt>
                <c:pt idx="153">
                  <c:v>104.78983884934991</c:v>
                </c:pt>
                <c:pt idx="154">
                  <c:v>102.330630295406</c:v>
                </c:pt>
                <c:pt idx="155">
                  <c:v>98.46326585244968</c:v>
                </c:pt>
                <c:pt idx="156">
                  <c:v>103.96249244647829</c:v>
                </c:pt>
                <c:pt idx="157">
                  <c:v>99.487020341723664</c:v>
                </c:pt>
                <c:pt idx="158">
                  <c:v>100.9807946283052</c:v>
                </c:pt>
                <c:pt idx="159">
                  <c:v>103.86072903178319</c:v>
                </c:pt>
                <c:pt idx="160">
                  <c:v>99.308790392086522</c:v>
                </c:pt>
                <c:pt idx="161">
                  <c:v>98.01653526735123</c:v>
                </c:pt>
                <c:pt idx="162">
                  <c:v>100.88338958149841</c:v>
                </c:pt>
                <c:pt idx="163">
                  <c:v>96.628711769649783</c:v>
                </c:pt>
                <c:pt idx="164">
                  <c:v>96.689337975741694</c:v>
                </c:pt>
                <c:pt idx="165">
                  <c:v>101.790807035946</c:v>
                </c:pt>
                <c:pt idx="166">
                  <c:v>101.5534977018027</c:v>
                </c:pt>
                <c:pt idx="167">
                  <c:v>101.9874505602385</c:v>
                </c:pt>
                <c:pt idx="168">
                  <c:v>98.055190610881453</c:v>
                </c:pt>
                <c:pt idx="169">
                  <c:v>102.3579121682961</c:v>
                </c:pt>
                <c:pt idx="170">
                  <c:v>103.8317832434294</c:v>
                </c:pt>
                <c:pt idx="171">
                  <c:v>98.592633105450176</c:v>
                </c:pt>
                <c:pt idx="172">
                  <c:v>102.7084876363614</c:v>
                </c:pt>
                <c:pt idx="173">
                  <c:v>95.528164971135965</c:v>
                </c:pt>
                <c:pt idx="174">
                  <c:v>95.688866145803416</c:v>
                </c:pt>
                <c:pt idx="175">
                  <c:v>97.188636434526884</c:v>
                </c:pt>
                <c:pt idx="176">
                  <c:v>94.665850302049563</c:v>
                </c:pt>
                <c:pt idx="177">
                  <c:v>98.080955055639649</c:v>
                </c:pt>
                <c:pt idx="178">
                  <c:v>100.8257799192443</c:v>
                </c:pt>
                <c:pt idx="179">
                  <c:v>97.464730501224537</c:v>
                </c:pt>
                <c:pt idx="180">
                  <c:v>107.1875235506147</c:v>
                </c:pt>
                <c:pt idx="181">
                  <c:v>96.353007270973748</c:v>
                </c:pt>
                <c:pt idx="182">
                  <c:v>97.546738481193643</c:v>
                </c:pt>
                <c:pt idx="183">
                  <c:v>99.712218707438083</c:v>
                </c:pt>
                <c:pt idx="184">
                  <c:v>94.818779851374217</c:v>
                </c:pt>
                <c:pt idx="185">
                  <c:v>96.793203245744664</c:v>
                </c:pt>
                <c:pt idx="186">
                  <c:v>98.073055265810822</c:v>
                </c:pt>
                <c:pt idx="187">
                  <c:v>96.920201196530599</c:v>
                </c:pt>
                <c:pt idx="188">
                  <c:v>101.9037122074147</c:v>
                </c:pt>
                <c:pt idx="189">
                  <c:v>105.74093786352449</c:v>
                </c:pt>
                <c:pt idx="190">
                  <c:v>105.23407849276209</c:v>
                </c:pt>
                <c:pt idx="191">
                  <c:v>94.535646621581051</c:v>
                </c:pt>
                <c:pt idx="192">
                  <c:v>98.520988474988528</c:v>
                </c:pt>
                <c:pt idx="193">
                  <c:v>94.679416606794931</c:v>
                </c:pt>
                <c:pt idx="194">
                  <c:v>99.942021507477833</c:v>
                </c:pt>
                <c:pt idx="195">
                  <c:v>104.85996797089059</c:v>
                </c:pt>
                <c:pt idx="196">
                  <c:v>101.48535181947619</c:v>
                </c:pt>
                <c:pt idx="197">
                  <c:v>105.46781010976321</c:v>
                </c:pt>
                <c:pt idx="198">
                  <c:v>102.2041959541005</c:v>
                </c:pt>
                <c:pt idx="199">
                  <c:v>94.742671116396963</c:v>
                </c:pt>
                <c:pt idx="200">
                  <c:v>103.79021778643801</c:v>
                </c:pt>
                <c:pt idx="201">
                  <c:v>97.897339422229109</c:v>
                </c:pt>
                <c:pt idx="202">
                  <c:v>103.35894601113191</c:v>
                </c:pt>
                <c:pt idx="203">
                  <c:v>106.0441765566634</c:v>
                </c:pt>
                <c:pt idx="204">
                  <c:v>99.709108281538406</c:v>
                </c:pt>
                <c:pt idx="205">
                  <c:v>94.716334368892774</c:v>
                </c:pt>
                <c:pt idx="206">
                  <c:v>100.1049675738299</c:v>
                </c:pt>
                <c:pt idx="207">
                  <c:v>99.108283948728641</c:v>
                </c:pt>
                <c:pt idx="208">
                  <c:v>101.93697262593859</c:v>
                </c:pt>
                <c:pt idx="209">
                  <c:v>97.148392391747251</c:v>
                </c:pt>
                <c:pt idx="210">
                  <c:v>97.678543235553263</c:v>
                </c:pt>
                <c:pt idx="211">
                  <c:v>100.0118178507926</c:v>
                </c:pt>
                <c:pt idx="212">
                  <c:v>102.2832053295249</c:v>
                </c:pt>
                <c:pt idx="213">
                  <c:v>100.6025668794437</c:v>
                </c:pt>
                <c:pt idx="214">
                  <c:v>96.815610936898466</c:v>
                </c:pt>
                <c:pt idx="215">
                  <c:v>98.573270228698448</c:v>
                </c:pt>
                <c:pt idx="216">
                  <c:v>100.4818585189668</c:v>
                </c:pt>
                <c:pt idx="217">
                  <c:v>96.496629092228005</c:v>
                </c:pt>
                <c:pt idx="218">
                  <c:v>94.446322757161994</c:v>
                </c:pt>
                <c:pt idx="219">
                  <c:v>101.12682029093919</c:v>
                </c:pt>
                <c:pt idx="220">
                  <c:v>99.494435501122396</c:v>
                </c:pt>
                <c:pt idx="221">
                  <c:v>98.0515928561057</c:v>
                </c:pt>
                <c:pt idx="222">
                  <c:v>97.041397683880746</c:v>
                </c:pt>
                <c:pt idx="223">
                  <c:v>103.33367242037021</c:v>
                </c:pt>
                <c:pt idx="224">
                  <c:v>96.67799005561335</c:v>
                </c:pt>
                <c:pt idx="225">
                  <c:v>100.5245845368611</c:v>
                </c:pt>
                <c:pt idx="226">
                  <c:v>98.123235866446834</c:v>
                </c:pt>
                <c:pt idx="227">
                  <c:v>99.353233205138594</c:v>
                </c:pt>
                <c:pt idx="228">
                  <c:v>98.211889176890608</c:v>
                </c:pt>
                <c:pt idx="229">
                  <c:v>95.540499595085564</c:v>
                </c:pt>
                <c:pt idx="230">
                  <c:v>96.954750934083805</c:v>
                </c:pt>
                <c:pt idx="231">
                  <c:v>96.137803010809137</c:v>
                </c:pt>
                <c:pt idx="232">
                  <c:v>106.43535410253629</c:v>
                </c:pt>
                <c:pt idx="233">
                  <c:v>101.5588959245069</c:v>
                </c:pt>
                <c:pt idx="234">
                  <c:v>97.474757905617324</c:v>
                </c:pt>
                <c:pt idx="235">
                  <c:v>96.636587720522698</c:v>
                </c:pt>
                <c:pt idx="236">
                  <c:v>97.706287997232906</c:v>
                </c:pt>
                <c:pt idx="237">
                  <c:v>105.26762021934231</c:v>
                </c:pt>
                <c:pt idx="238">
                  <c:v>98.689782796921548</c:v>
                </c:pt>
                <c:pt idx="239">
                  <c:v>101.8652748434467</c:v>
                </c:pt>
                <c:pt idx="240">
                  <c:v>98.579588011134874</c:v>
                </c:pt>
                <c:pt idx="241">
                  <c:v>101.9519279864833</c:v>
                </c:pt>
                <c:pt idx="242">
                  <c:v>97.08300009728768</c:v>
                </c:pt>
                <c:pt idx="243">
                  <c:v>99.519903748026366</c:v>
                </c:pt>
                <c:pt idx="244">
                  <c:v>100.30745410274579</c:v>
                </c:pt>
                <c:pt idx="245">
                  <c:v>99.180493838506067</c:v>
                </c:pt>
                <c:pt idx="246">
                  <c:v>100.69571228058091</c:v>
                </c:pt>
                <c:pt idx="247">
                  <c:v>102.15464826359729</c:v>
                </c:pt>
                <c:pt idx="248">
                  <c:v>101.0209601366136</c:v>
                </c:pt>
                <c:pt idx="249">
                  <c:v>101.6974066343352</c:v>
                </c:pt>
                <c:pt idx="250">
                  <c:v>96.530916004580249</c:v>
                </c:pt>
                <c:pt idx="251">
                  <c:v>93.586179458660808</c:v>
                </c:pt>
                <c:pt idx="252">
                  <c:v>104.54774466070999</c:v>
                </c:pt>
                <c:pt idx="253">
                  <c:v>102.9130607738288</c:v>
                </c:pt>
                <c:pt idx="254">
                  <c:v>96.093229119143373</c:v>
                </c:pt>
                <c:pt idx="255">
                  <c:v>102.803929067729</c:v>
                </c:pt>
                <c:pt idx="256">
                  <c:v>99.957784097426938</c:v>
                </c:pt>
                <c:pt idx="257">
                  <c:v>98.793371525286659</c:v>
                </c:pt>
                <c:pt idx="258">
                  <c:v>100.4447304927362</c:v>
                </c:pt>
                <c:pt idx="259">
                  <c:v>104.6931643143112</c:v>
                </c:pt>
                <c:pt idx="260">
                  <c:v>103.3966127970855</c:v>
                </c:pt>
                <c:pt idx="261">
                  <c:v>100.9710277177159</c:v>
                </c:pt>
                <c:pt idx="262">
                  <c:v>100.8676878900631</c:v>
                </c:pt>
                <c:pt idx="263">
                  <c:v>97.334432762290746</c:v>
                </c:pt>
                <c:pt idx="264">
                  <c:v>101.0583141384197</c:v>
                </c:pt>
                <c:pt idx="265">
                  <c:v>98.834051065062084</c:v>
                </c:pt>
                <c:pt idx="266">
                  <c:v>101.39495837751041</c:v>
                </c:pt>
                <c:pt idx="267">
                  <c:v>102.4538051947207</c:v>
                </c:pt>
                <c:pt idx="268">
                  <c:v>99.443423351401876</c:v>
                </c:pt>
                <c:pt idx="269">
                  <c:v>103.906924546388</c:v>
                </c:pt>
                <c:pt idx="270">
                  <c:v>97.243564601590606</c:v>
                </c:pt>
                <c:pt idx="271">
                  <c:v>99.127621466187435</c:v>
                </c:pt>
                <c:pt idx="272">
                  <c:v>99.982813963015204</c:v>
                </c:pt>
                <c:pt idx="273">
                  <c:v>104.4105966397677</c:v>
                </c:pt>
                <c:pt idx="274">
                  <c:v>108.7589808901469</c:v>
                </c:pt>
                <c:pt idx="275">
                  <c:v>106.357315423301</c:v>
                </c:pt>
                <c:pt idx="276">
                  <c:v>95.228302504403857</c:v>
                </c:pt>
                <c:pt idx="277">
                  <c:v>104.4695506935995</c:v>
                </c:pt>
                <c:pt idx="278">
                  <c:v>103.8926573266084</c:v>
                </c:pt>
                <c:pt idx="279">
                  <c:v>103.2909628478297</c:v>
                </c:pt>
                <c:pt idx="280">
                  <c:v>105.25381186317721</c:v>
                </c:pt>
                <c:pt idx="281">
                  <c:v>99.008311037254188</c:v>
                </c:pt>
                <c:pt idx="282">
                  <c:v>98.568382517494626</c:v>
                </c:pt>
                <c:pt idx="283">
                  <c:v>103.72883272544669</c:v>
                </c:pt>
                <c:pt idx="284">
                  <c:v>100.8815237767985</c:v>
                </c:pt>
                <c:pt idx="285">
                  <c:v>103.79508236139981</c:v>
                </c:pt>
                <c:pt idx="286">
                  <c:v>103.9036665147003</c:v>
                </c:pt>
                <c:pt idx="287">
                  <c:v>104.036014301175</c:v>
                </c:pt>
                <c:pt idx="288">
                  <c:v>103.7939451091293</c:v>
                </c:pt>
                <c:pt idx="289">
                  <c:v>100.4059140753658</c:v>
                </c:pt>
                <c:pt idx="290">
                  <c:v>96.791280957195553</c:v>
                </c:pt>
                <c:pt idx="291">
                  <c:v>98.944910074819802</c:v>
                </c:pt>
                <c:pt idx="292">
                  <c:v>103.81803176018499</c:v>
                </c:pt>
                <c:pt idx="293">
                  <c:v>100.1761831513974</c:v>
                </c:pt>
                <c:pt idx="294">
                  <c:v>102.6983387141513</c:v>
                </c:pt>
                <c:pt idx="295">
                  <c:v>99.768546322936601</c:v>
                </c:pt>
                <c:pt idx="296">
                  <c:v>100.8594921161513</c:v>
                </c:pt>
                <c:pt idx="297">
                  <c:v>101.8166203603695</c:v>
                </c:pt>
                <c:pt idx="298">
                  <c:v>97.750318289846604</c:v>
                </c:pt>
                <c:pt idx="299">
                  <c:v>103.7708243502596</c:v>
                </c:pt>
                <c:pt idx="300">
                  <c:v>100.79655275053101</c:v>
                </c:pt>
                <c:pt idx="301">
                  <c:v>96.701071170793867</c:v>
                </c:pt>
                <c:pt idx="302">
                  <c:v>98.640964473403344</c:v>
                </c:pt>
                <c:pt idx="303">
                  <c:v>103.7518718628296</c:v>
                </c:pt>
                <c:pt idx="304">
                  <c:v>102.2367112403894</c:v>
                </c:pt>
                <c:pt idx="305">
                  <c:v>102.76849584124911</c:v>
                </c:pt>
                <c:pt idx="306">
                  <c:v>101.6335592796983</c:v>
                </c:pt>
                <c:pt idx="307">
                  <c:v>106.7540136714602</c:v>
                </c:pt>
                <c:pt idx="308">
                  <c:v>102.4320724493077</c:v>
                </c:pt>
                <c:pt idx="309">
                  <c:v>100.8708772231663</c:v>
                </c:pt>
                <c:pt idx="310">
                  <c:v>97.34667573912381</c:v>
                </c:pt>
                <c:pt idx="311">
                  <c:v>100.1128960627719</c:v>
                </c:pt>
                <c:pt idx="312">
                  <c:v>93.215432036906464</c:v>
                </c:pt>
                <c:pt idx="313">
                  <c:v>98.441162404503999</c:v>
                </c:pt>
                <c:pt idx="314">
                  <c:v>101.8176520133205</c:v>
                </c:pt>
                <c:pt idx="315">
                  <c:v>95.422386892352407</c:v>
                </c:pt>
                <c:pt idx="316">
                  <c:v>100.6789818604711</c:v>
                </c:pt>
                <c:pt idx="317">
                  <c:v>100.7856379572022</c:v>
                </c:pt>
                <c:pt idx="318">
                  <c:v>99.3468182677247</c:v>
                </c:pt>
                <c:pt idx="319">
                  <c:v>99.847483053457779</c:v>
                </c:pt>
                <c:pt idx="320">
                  <c:v>101.8746946744686</c:v>
                </c:pt>
                <c:pt idx="321">
                  <c:v>100.3972733051353</c:v>
                </c:pt>
                <c:pt idx="322">
                  <c:v>102.220603590094</c:v>
                </c:pt>
                <c:pt idx="323">
                  <c:v>96.035086554478355</c:v>
                </c:pt>
                <c:pt idx="324">
                  <c:v>94.506372142863611</c:v>
                </c:pt>
                <c:pt idx="325">
                  <c:v>103.2382935291424</c:v>
                </c:pt>
                <c:pt idx="326">
                  <c:v>97.626398774230225</c:v>
                </c:pt>
                <c:pt idx="327">
                  <c:v>96.391292411045285</c:v>
                </c:pt>
                <c:pt idx="328">
                  <c:v>95.789282144918303</c:v>
                </c:pt>
                <c:pt idx="329">
                  <c:v>98.19703304466168</c:v>
                </c:pt>
                <c:pt idx="330">
                  <c:v>100.3540897851301</c:v>
                </c:pt>
                <c:pt idx="331">
                  <c:v>97.370694574551663</c:v>
                </c:pt>
                <c:pt idx="332">
                  <c:v>101.7966327148835</c:v>
                </c:pt>
                <c:pt idx="333">
                  <c:v>94.592651507752009</c:v>
                </c:pt>
                <c:pt idx="334">
                  <c:v>100.6139491085831</c:v>
                </c:pt>
                <c:pt idx="335">
                  <c:v>97.339328780296896</c:v>
                </c:pt>
                <c:pt idx="336">
                  <c:v>94.1201574502292</c:v>
                </c:pt>
                <c:pt idx="337">
                  <c:v>92.272688510470346</c:v>
                </c:pt>
                <c:pt idx="338">
                  <c:v>102.42873918185271</c:v>
                </c:pt>
                <c:pt idx="339">
                  <c:v>101.74440091532</c:v>
                </c:pt>
                <c:pt idx="340">
                  <c:v>103.2197204628705</c:v>
                </c:pt>
                <c:pt idx="341">
                  <c:v>103.21851090830459</c:v>
                </c:pt>
                <c:pt idx="342">
                  <c:v>98.908394860819897</c:v>
                </c:pt>
                <c:pt idx="343">
                  <c:v>96.525604389622131</c:v>
                </c:pt>
                <c:pt idx="344">
                  <c:v>97.814227827468429</c:v>
                </c:pt>
                <c:pt idx="345">
                  <c:v>96.374839236125183</c:v>
                </c:pt>
                <c:pt idx="346">
                  <c:v>103.3819644920038</c:v>
                </c:pt>
                <c:pt idx="347">
                  <c:v>95.288754267504146</c:v>
                </c:pt>
                <c:pt idx="348">
                  <c:v>100.07249094953271</c:v>
                </c:pt>
                <c:pt idx="349">
                  <c:v>102.0809402663418</c:v>
                </c:pt>
                <c:pt idx="350">
                  <c:v>97.884196318011348</c:v>
                </c:pt>
                <c:pt idx="351">
                  <c:v>99.162925159518821</c:v>
                </c:pt>
                <c:pt idx="352">
                  <c:v>104.7473796272907</c:v>
                </c:pt>
                <c:pt idx="353">
                  <c:v>96.022746025132207</c:v>
                </c:pt>
                <c:pt idx="354">
                  <c:v>101.99372147874919</c:v>
                </c:pt>
                <c:pt idx="355">
                  <c:v>102.4188092258515</c:v>
                </c:pt>
                <c:pt idx="356">
                  <c:v>96.467897981069186</c:v>
                </c:pt>
                <c:pt idx="357">
                  <c:v>104.016614034638</c:v>
                </c:pt>
                <c:pt idx="358">
                  <c:v>99.003786833149888</c:v>
                </c:pt>
                <c:pt idx="359">
                  <c:v>103.71276516350351</c:v>
                </c:pt>
                <c:pt idx="360">
                  <c:v>97.381024858599872</c:v>
                </c:pt>
                <c:pt idx="361">
                  <c:v>102.5102747901028</c:v>
                </c:pt>
                <c:pt idx="362">
                  <c:v>97.460156189171897</c:v>
                </c:pt>
                <c:pt idx="363">
                  <c:v>96.398599003072931</c:v>
                </c:pt>
                <c:pt idx="364">
                  <c:v>102.382397766377</c:v>
                </c:pt>
                <c:pt idx="365">
                  <c:v>99.054272426531696</c:v>
                </c:pt>
                <c:pt idx="366">
                  <c:v>96.278639365022727</c:v>
                </c:pt>
                <c:pt idx="367">
                  <c:v>104.16582702462129</c:v>
                </c:pt>
                <c:pt idx="368">
                  <c:v>104.3747607688251</c:v>
                </c:pt>
                <c:pt idx="369">
                  <c:v>101.8208878497485</c:v>
                </c:pt>
                <c:pt idx="370">
                  <c:v>96.769112410515206</c:v>
                </c:pt>
                <c:pt idx="371">
                  <c:v>97.946265138281476</c:v>
                </c:pt>
                <c:pt idx="372">
                  <c:v>106.1152143631973</c:v>
                </c:pt>
                <c:pt idx="373">
                  <c:v>93.685702508979674</c:v>
                </c:pt>
                <c:pt idx="374">
                  <c:v>104.2075220826783</c:v>
                </c:pt>
                <c:pt idx="375">
                  <c:v>97.375607040485662</c:v>
                </c:pt>
                <c:pt idx="376">
                  <c:v>95.324204209361497</c:v>
                </c:pt>
                <c:pt idx="377">
                  <c:v>102.6232948030425</c:v>
                </c:pt>
                <c:pt idx="378">
                  <c:v>106.5087774798511</c:v>
                </c:pt>
                <c:pt idx="379">
                  <c:v>99.118800611510878</c:v>
                </c:pt>
                <c:pt idx="380">
                  <c:v>101.4121364425457</c:v>
                </c:pt>
                <c:pt idx="381">
                  <c:v>103.25992958953449</c:v>
                </c:pt>
                <c:pt idx="382">
                  <c:v>98.503828117813782</c:v>
                </c:pt>
                <c:pt idx="383">
                  <c:v>102.02520491365451</c:v>
                </c:pt>
                <c:pt idx="384">
                  <c:v>99.515995850741376</c:v>
                </c:pt>
                <c:pt idx="385">
                  <c:v>99.530344739252456</c:v>
                </c:pt>
                <c:pt idx="386">
                  <c:v>101.1264994467974</c:v>
                </c:pt>
                <c:pt idx="387">
                  <c:v>96.327539399747863</c:v>
                </c:pt>
                <c:pt idx="388">
                  <c:v>103.713242921822</c:v>
                </c:pt>
                <c:pt idx="389">
                  <c:v>102.55957985857491</c:v>
                </c:pt>
                <c:pt idx="390">
                  <c:v>104.29450530809299</c:v>
                </c:pt>
                <c:pt idx="391">
                  <c:v>100.25368732190741</c:v>
                </c:pt>
                <c:pt idx="392">
                  <c:v>98.579434370453939</c:v>
                </c:pt>
                <c:pt idx="393">
                  <c:v>98.07388309548513</c:v>
                </c:pt>
                <c:pt idx="394">
                  <c:v>97.576370820188956</c:v>
                </c:pt>
                <c:pt idx="395">
                  <c:v>102.1333802030214</c:v>
                </c:pt>
                <c:pt idx="396">
                  <c:v>99.756395922372505</c:v>
                </c:pt>
                <c:pt idx="397">
                  <c:v>100.29945797912841</c:v>
                </c:pt>
                <c:pt idx="398">
                  <c:v>97.604658273986871</c:v>
                </c:pt>
                <c:pt idx="399">
                  <c:v>102.5231497780193</c:v>
                </c:pt>
                <c:pt idx="400">
                  <c:v>102.84538613461601</c:v>
                </c:pt>
                <c:pt idx="401">
                  <c:v>100.7735272523735</c:v>
                </c:pt>
                <c:pt idx="402">
                  <c:v>99.682709550699883</c:v>
                </c:pt>
                <c:pt idx="403">
                  <c:v>102.93615917370531</c:v>
                </c:pt>
                <c:pt idx="404">
                  <c:v>108.8098730037879</c:v>
                </c:pt>
                <c:pt idx="405">
                  <c:v>97.392605590698949</c:v>
                </c:pt>
                <c:pt idx="406">
                  <c:v>100.40926617820629</c:v>
                </c:pt>
                <c:pt idx="407">
                  <c:v>102.6365954865698</c:v>
                </c:pt>
                <c:pt idx="408">
                  <c:v>96.316302506467565</c:v>
                </c:pt>
                <c:pt idx="409">
                  <c:v>99.197396003248556</c:v>
                </c:pt>
                <c:pt idx="410">
                  <c:v>97.185755240887261</c:v>
                </c:pt>
                <c:pt idx="411">
                  <c:v>100.6694959934706</c:v>
                </c:pt>
                <c:pt idx="412">
                  <c:v>100.8257978125182</c:v>
                </c:pt>
                <c:pt idx="413">
                  <c:v>101.78092337512381</c:v>
                </c:pt>
                <c:pt idx="414">
                  <c:v>99.085536214872249</c:v>
                </c:pt>
                <c:pt idx="415">
                  <c:v>96.990397104329418</c:v>
                </c:pt>
                <c:pt idx="416">
                  <c:v>98.564532875584561</c:v>
                </c:pt>
                <c:pt idx="417">
                  <c:v>96.877326648969742</c:v>
                </c:pt>
                <c:pt idx="418">
                  <c:v>98.498955455566005</c:v>
                </c:pt>
                <c:pt idx="419">
                  <c:v>97.175754256144302</c:v>
                </c:pt>
                <c:pt idx="420">
                  <c:v>102.53826644817499</c:v>
                </c:pt>
                <c:pt idx="421">
                  <c:v>96.789168958464245</c:v>
                </c:pt>
                <c:pt idx="422">
                  <c:v>98.515396153200058</c:v>
                </c:pt>
                <c:pt idx="423">
                  <c:v>105.6189094761227</c:v>
                </c:pt>
                <c:pt idx="424">
                  <c:v>96.270936505917206</c:v>
                </c:pt>
                <c:pt idx="425">
                  <c:v>100.03869433852221</c:v>
                </c:pt>
                <c:pt idx="426">
                  <c:v>98.769821072170444</c:v>
                </c:pt>
                <c:pt idx="427">
                  <c:v>97.276286568187601</c:v>
                </c:pt>
                <c:pt idx="428">
                  <c:v>93.718146381906323</c:v>
                </c:pt>
                <c:pt idx="429">
                  <c:v>100.2563722806936</c:v>
                </c:pt>
                <c:pt idx="430">
                  <c:v>99.049193318410573</c:v>
                </c:pt>
                <c:pt idx="431">
                  <c:v>101.55964577290599</c:v>
                </c:pt>
                <c:pt idx="432">
                  <c:v>103.0667605232959</c:v>
                </c:pt>
                <c:pt idx="433">
                  <c:v>97.409361849486928</c:v>
                </c:pt>
                <c:pt idx="434">
                  <c:v>95.533246715782866</c:v>
                </c:pt>
                <c:pt idx="435">
                  <c:v>107.80237342041271</c:v>
                </c:pt>
                <c:pt idx="436">
                  <c:v>100.6522813865091</c:v>
                </c:pt>
                <c:pt idx="437">
                  <c:v>105.0282223798967</c:v>
                </c:pt>
                <c:pt idx="438">
                  <c:v>100.709602502462</c:v>
                </c:pt>
                <c:pt idx="439">
                  <c:v>104.33839430872369</c:v>
                </c:pt>
                <c:pt idx="440">
                  <c:v>98.573172547330827</c:v>
                </c:pt>
                <c:pt idx="441">
                  <c:v>96.182805441658587</c:v>
                </c:pt>
                <c:pt idx="442">
                  <c:v>98.895876942026334</c:v>
                </c:pt>
                <c:pt idx="443">
                  <c:v>102.26203585493531</c:v>
                </c:pt>
                <c:pt idx="444">
                  <c:v>99.895010630273234</c:v>
                </c:pt>
                <c:pt idx="445">
                  <c:v>100.460689191672</c:v>
                </c:pt>
                <c:pt idx="446">
                  <c:v>95.738842891378965</c:v>
                </c:pt>
                <c:pt idx="447">
                  <c:v>99.591401988371103</c:v>
                </c:pt>
                <c:pt idx="448">
                  <c:v>99.595161387365735</c:v>
                </c:pt>
                <c:pt idx="449">
                  <c:v>104.2460749702058</c:v>
                </c:pt>
                <c:pt idx="450">
                  <c:v>101.7757014344979</c:v>
                </c:pt>
                <c:pt idx="451">
                  <c:v>97.65590861687383</c:v>
                </c:pt>
                <c:pt idx="452">
                  <c:v>101.00998669532819</c:v>
                </c:pt>
                <c:pt idx="453">
                  <c:v>97.811100345824229</c:v>
                </c:pt>
                <c:pt idx="454">
                  <c:v>102.5929535720946</c:v>
                </c:pt>
                <c:pt idx="455">
                  <c:v>95.713102428758944</c:v>
                </c:pt>
                <c:pt idx="456">
                  <c:v>102.691122999461</c:v>
                </c:pt>
                <c:pt idx="457">
                  <c:v>101.74972194028599</c:v>
                </c:pt>
                <c:pt idx="458">
                  <c:v>99.434514857255195</c:v>
                </c:pt>
                <c:pt idx="459">
                  <c:v>98.281180989474365</c:v>
                </c:pt>
                <c:pt idx="460">
                  <c:v>102.61711377983001</c:v>
                </c:pt>
                <c:pt idx="461">
                  <c:v>99.27378442405292</c:v>
                </c:pt>
                <c:pt idx="462">
                  <c:v>100.15956781378</c:v>
                </c:pt>
                <c:pt idx="463">
                  <c:v>99.827152723349542</c:v>
                </c:pt>
                <c:pt idx="464">
                  <c:v>100.7955056680285</c:v>
                </c:pt>
                <c:pt idx="465">
                  <c:v>98.38283472388764</c:v>
                </c:pt>
                <c:pt idx="466">
                  <c:v>102.1613281094828</c:v>
                </c:pt>
                <c:pt idx="467">
                  <c:v>99.34232817037919</c:v>
                </c:pt>
                <c:pt idx="468">
                  <c:v>97.886064712194752</c:v>
                </c:pt>
                <c:pt idx="469">
                  <c:v>96.250360408144431</c:v>
                </c:pt>
                <c:pt idx="470">
                  <c:v>102.4769842225067</c:v>
                </c:pt>
                <c:pt idx="471">
                  <c:v>101.97452349842121</c:v>
                </c:pt>
                <c:pt idx="472">
                  <c:v>102.7961716456816</c:v>
                </c:pt>
                <c:pt idx="473">
                  <c:v>99.320788629627287</c:v>
                </c:pt>
                <c:pt idx="474">
                  <c:v>100.4050470410557</c:v>
                </c:pt>
                <c:pt idx="475">
                  <c:v>101.5344262741707</c:v>
                </c:pt>
                <c:pt idx="476">
                  <c:v>98.891390820327842</c:v>
                </c:pt>
                <c:pt idx="477">
                  <c:v>99.542319729141099</c:v>
                </c:pt>
                <c:pt idx="478">
                  <c:v>100.72909125599629</c:v>
                </c:pt>
                <c:pt idx="479">
                  <c:v>93.309993646338995</c:v>
                </c:pt>
                <c:pt idx="480">
                  <c:v>104.7771370875008</c:v>
                </c:pt>
                <c:pt idx="481">
                  <c:v>97.302614209292599</c:v>
                </c:pt>
                <c:pt idx="482">
                  <c:v>104.5193049624926</c:v>
                </c:pt>
                <c:pt idx="483">
                  <c:v>101.4042759764184</c:v>
                </c:pt>
                <c:pt idx="484">
                  <c:v>101.64578167392651</c:v>
                </c:pt>
                <c:pt idx="485">
                  <c:v>103.7796815697327</c:v>
                </c:pt>
                <c:pt idx="486">
                  <c:v>107.0781089984024</c:v>
                </c:pt>
                <c:pt idx="487">
                  <c:v>99.658882463179197</c:v>
                </c:pt>
                <c:pt idx="488">
                  <c:v>106.8691242698695</c:v>
                </c:pt>
                <c:pt idx="489">
                  <c:v>91.173535301387872</c:v>
                </c:pt>
                <c:pt idx="490">
                  <c:v>98.299284433130396</c:v>
                </c:pt>
                <c:pt idx="491">
                  <c:v>102.1612878957927</c:v>
                </c:pt>
                <c:pt idx="492">
                  <c:v>98.440698367899529</c:v>
                </c:pt>
                <c:pt idx="493">
                  <c:v>94.809526163416137</c:v>
                </c:pt>
                <c:pt idx="494">
                  <c:v>102.4280460651686</c:v>
                </c:pt>
                <c:pt idx="495">
                  <c:v>98.288582318415465</c:v>
                </c:pt>
                <c:pt idx="496">
                  <c:v>101.7771625677004</c:v>
                </c:pt>
                <c:pt idx="497">
                  <c:v>98.945210837471535</c:v>
                </c:pt>
                <c:pt idx="498">
                  <c:v>100.6316271946761</c:v>
                </c:pt>
                <c:pt idx="499">
                  <c:v>99.942867109715323</c:v>
                </c:pt>
              </c:numCache>
            </c:numRef>
          </c:xVal>
          <c:yVal>
            <c:numRef>
              <c:f>'X and Y bounded to be positive'!$P$27:$P$526</c:f>
              <c:numCache>
                <c:formatCode>0.000</c:formatCode>
                <c:ptCount val="500"/>
                <c:pt idx="0">
                  <c:v>111.3832652379877</c:v>
                </c:pt>
                <c:pt idx="1">
                  <c:v>109.456425925506</c:v>
                </c:pt>
                <c:pt idx="2">
                  <c:v>112.79376867396989</c:v>
                </c:pt>
                <c:pt idx="3">
                  <c:v>108.77326659756901</c:v>
                </c:pt>
                <c:pt idx="4">
                  <c:v>107.56996100733819</c:v>
                </c:pt>
                <c:pt idx="5">
                  <c:v>110.8169732766282</c:v>
                </c:pt>
                <c:pt idx="6">
                  <c:v>105.0878210452862</c:v>
                </c:pt>
                <c:pt idx="7">
                  <c:v>114.62517241388259</c:v>
                </c:pt>
                <c:pt idx="8">
                  <c:v>104.28230535967759</c:v>
                </c:pt>
                <c:pt idx="9">
                  <c:v>117.1741413655886</c:v>
                </c:pt>
                <c:pt idx="10">
                  <c:v>101.1007652287829</c:v>
                </c:pt>
                <c:pt idx="11">
                  <c:v>107.3833334007263</c:v>
                </c:pt>
                <c:pt idx="12">
                  <c:v>113.9069728892961</c:v>
                </c:pt>
                <c:pt idx="13">
                  <c:v>114.14601733885659</c:v>
                </c:pt>
                <c:pt idx="14">
                  <c:v>104.66337359687989</c:v>
                </c:pt>
                <c:pt idx="15">
                  <c:v>102.84498510329431</c:v>
                </c:pt>
                <c:pt idx="16">
                  <c:v>113.7521497213843</c:v>
                </c:pt>
                <c:pt idx="17">
                  <c:v>107.1819596506829</c:v>
                </c:pt>
                <c:pt idx="18">
                  <c:v>109.654505600158</c:v>
                </c:pt>
                <c:pt idx="19">
                  <c:v>117.0660802126651</c:v>
                </c:pt>
                <c:pt idx="20">
                  <c:v>109.41020582799599</c:v>
                </c:pt>
                <c:pt idx="21">
                  <c:v>108.2897680627247</c:v>
                </c:pt>
                <c:pt idx="22">
                  <c:v>106.96964729730919</c:v>
                </c:pt>
                <c:pt idx="23">
                  <c:v>106.006475581971</c:v>
                </c:pt>
                <c:pt idx="24">
                  <c:v>111.90353920520199</c:v>
                </c:pt>
                <c:pt idx="25">
                  <c:v>110.2201370069739</c:v>
                </c:pt>
                <c:pt idx="26">
                  <c:v>109.6046315081169</c:v>
                </c:pt>
                <c:pt idx="27">
                  <c:v>106.4422336149611</c:v>
                </c:pt>
                <c:pt idx="28">
                  <c:v>102.83633879625771</c:v>
                </c:pt>
                <c:pt idx="29">
                  <c:v>114.02409451673191</c:v>
                </c:pt>
                <c:pt idx="30">
                  <c:v>109.2428550813364</c:v>
                </c:pt>
                <c:pt idx="31">
                  <c:v>105.655529242245</c:v>
                </c:pt>
                <c:pt idx="32">
                  <c:v>115.0362939129933</c:v>
                </c:pt>
                <c:pt idx="33">
                  <c:v>107.5599966370855</c:v>
                </c:pt>
                <c:pt idx="34">
                  <c:v>108.92603405570431</c:v>
                </c:pt>
                <c:pt idx="35">
                  <c:v>106.5567844377161</c:v>
                </c:pt>
                <c:pt idx="36">
                  <c:v>109.0680110968612</c:v>
                </c:pt>
                <c:pt idx="37">
                  <c:v>112.2901693941465</c:v>
                </c:pt>
                <c:pt idx="38">
                  <c:v>108.02262804162859</c:v>
                </c:pt>
                <c:pt idx="39">
                  <c:v>108.5033708348946</c:v>
                </c:pt>
                <c:pt idx="40">
                  <c:v>115.6144141671785</c:v>
                </c:pt>
                <c:pt idx="41">
                  <c:v>105.401513879013</c:v>
                </c:pt>
                <c:pt idx="42">
                  <c:v>109.3169340466842</c:v>
                </c:pt>
                <c:pt idx="43">
                  <c:v>113.2428214663143</c:v>
                </c:pt>
                <c:pt idx="44">
                  <c:v>113.86471817055509</c:v>
                </c:pt>
                <c:pt idx="45">
                  <c:v>108.335356894714</c:v>
                </c:pt>
                <c:pt idx="46">
                  <c:v>109.0377606132962</c:v>
                </c:pt>
                <c:pt idx="47">
                  <c:v>106.115557027817</c:v>
                </c:pt>
                <c:pt idx="48">
                  <c:v>104.57282514592831</c:v>
                </c:pt>
                <c:pt idx="49">
                  <c:v>118.45104415346</c:v>
                </c:pt>
                <c:pt idx="50">
                  <c:v>110.14828229081409</c:v>
                </c:pt>
                <c:pt idx="51">
                  <c:v>108.1562677969214</c:v>
                </c:pt>
                <c:pt idx="52">
                  <c:v>109.0857320915708</c:v>
                </c:pt>
                <c:pt idx="53">
                  <c:v>107.25318464695521</c:v>
                </c:pt>
                <c:pt idx="54">
                  <c:v>107.44154016059871</c:v>
                </c:pt>
                <c:pt idx="55">
                  <c:v>107.52303851944031</c:v>
                </c:pt>
                <c:pt idx="56">
                  <c:v>110.9018564455324</c:v>
                </c:pt>
                <c:pt idx="57">
                  <c:v>109.6573351267283</c:v>
                </c:pt>
                <c:pt idx="58">
                  <c:v>109.3695328823698</c:v>
                </c:pt>
                <c:pt idx="59">
                  <c:v>116.46321496483969</c:v>
                </c:pt>
                <c:pt idx="60">
                  <c:v>108.3634696311621</c:v>
                </c:pt>
                <c:pt idx="61">
                  <c:v>109.25282867039481</c:v>
                </c:pt>
                <c:pt idx="62">
                  <c:v>110.44364323280671</c:v>
                </c:pt>
                <c:pt idx="63">
                  <c:v>110.3046664463658</c:v>
                </c:pt>
                <c:pt idx="64">
                  <c:v>108.2687182375828</c:v>
                </c:pt>
                <c:pt idx="65">
                  <c:v>102.9807838602613</c:v>
                </c:pt>
                <c:pt idx="66">
                  <c:v>103.0786302406499</c:v>
                </c:pt>
                <c:pt idx="67">
                  <c:v>110.1682156005299</c:v>
                </c:pt>
                <c:pt idx="68">
                  <c:v>110.39977309813619</c:v>
                </c:pt>
                <c:pt idx="69">
                  <c:v>104.0512963388711</c:v>
                </c:pt>
                <c:pt idx="70">
                  <c:v>107.87309425112809</c:v>
                </c:pt>
                <c:pt idx="71">
                  <c:v>107.7467413289847</c:v>
                </c:pt>
                <c:pt idx="72">
                  <c:v>117.6630026199453</c:v>
                </c:pt>
                <c:pt idx="73">
                  <c:v>116.32505036195229</c:v>
                </c:pt>
                <c:pt idx="74">
                  <c:v>107.27929926364629</c:v>
                </c:pt>
                <c:pt idx="75">
                  <c:v>108.93092345713031</c:v>
                </c:pt>
                <c:pt idx="76">
                  <c:v>112.89876198958071</c:v>
                </c:pt>
                <c:pt idx="77">
                  <c:v>110.84868110275259</c:v>
                </c:pt>
                <c:pt idx="78">
                  <c:v>111.0976177444345</c:v>
                </c:pt>
                <c:pt idx="79">
                  <c:v>106.38528644784989</c:v>
                </c:pt>
                <c:pt idx="80">
                  <c:v>114.30909254632979</c:v>
                </c:pt>
                <c:pt idx="81">
                  <c:v>105.513794061478</c:v>
                </c:pt>
                <c:pt idx="82">
                  <c:v>113.4628388160862</c:v>
                </c:pt>
                <c:pt idx="83">
                  <c:v>103.0511979255599</c:v>
                </c:pt>
                <c:pt idx="84">
                  <c:v>111.4739729825896</c:v>
                </c:pt>
                <c:pt idx="85">
                  <c:v>111.67189490550911</c:v>
                </c:pt>
                <c:pt idx="86">
                  <c:v>109.10123784118051</c:v>
                </c:pt>
                <c:pt idx="87">
                  <c:v>104.5684124724683</c:v>
                </c:pt>
                <c:pt idx="88">
                  <c:v>109.65286487528179</c:v>
                </c:pt>
                <c:pt idx="89">
                  <c:v>110.9281743450731</c:v>
                </c:pt>
                <c:pt idx="90">
                  <c:v>99.144988904522904</c:v>
                </c:pt>
                <c:pt idx="91">
                  <c:v>115.65687971332</c:v>
                </c:pt>
                <c:pt idx="92">
                  <c:v>112.4427199825454</c:v>
                </c:pt>
                <c:pt idx="93">
                  <c:v>111.7233182003495</c:v>
                </c:pt>
                <c:pt idx="94">
                  <c:v>109.69347328176509</c:v>
                </c:pt>
                <c:pt idx="95">
                  <c:v>113.09538122801121</c:v>
                </c:pt>
                <c:pt idx="96">
                  <c:v>108.68419338803329</c:v>
                </c:pt>
                <c:pt idx="97">
                  <c:v>110.53192268521551</c:v>
                </c:pt>
                <c:pt idx="98">
                  <c:v>113.23950073214201</c:v>
                </c:pt>
                <c:pt idx="99">
                  <c:v>110.546425083508</c:v>
                </c:pt>
                <c:pt idx="100">
                  <c:v>113.4414624121903</c:v>
                </c:pt>
                <c:pt idx="101">
                  <c:v>106.75447275273</c:v>
                </c:pt>
                <c:pt idx="102">
                  <c:v>106.1469813188814</c:v>
                </c:pt>
                <c:pt idx="103">
                  <c:v>109.65734485504539</c:v>
                </c:pt>
                <c:pt idx="104">
                  <c:v>105.85011770410669</c:v>
                </c:pt>
                <c:pt idx="105">
                  <c:v>116.2420403112574</c:v>
                </c:pt>
                <c:pt idx="106">
                  <c:v>111.7326967106921</c:v>
                </c:pt>
                <c:pt idx="107">
                  <c:v>108.52066226582799</c:v>
                </c:pt>
                <c:pt idx="108">
                  <c:v>108.5248573699576</c:v>
                </c:pt>
                <c:pt idx="109">
                  <c:v>105.32279085876441</c:v>
                </c:pt>
                <c:pt idx="110">
                  <c:v>112.2592383366202</c:v>
                </c:pt>
                <c:pt idx="111">
                  <c:v>116.3326837149382</c:v>
                </c:pt>
                <c:pt idx="112">
                  <c:v>113.1508997242795</c:v>
                </c:pt>
                <c:pt idx="113">
                  <c:v>105.0491903242885</c:v>
                </c:pt>
                <c:pt idx="114">
                  <c:v>111.2731619009552</c:v>
                </c:pt>
                <c:pt idx="115">
                  <c:v>112.73208176293009</c:v>
                </c:pt>
                <c:pt idx="116">
                  <c:v>100.26288672108021</c:v>
                </c:pt>
                <c:pt idx="117">
                  <c:v>107.4128086670045</c:v>
                </c:pt>
                <c:pt idx="118">
                  <c:v>110.24941534547339</c:v>
                </c:pt>
                <c:pt idx="119">
                  <c:v>112.1175142925112</c:v>
                </c:pt>
                <c:pt idx="120">
                  <c:v>111.03197658949</c:v>
                </c:pt>
                <c:pt idx="121">
                  <c:v>111.0819553118971</c:v>
                </c:pt>
                <c:pt idx="122">
                  <c:v>109.54981538967699</c:v>
                </c:pt>
                <c:pt idx="123">
                  <c:v>114.771211644253</c:v>
                </c:pt>
                <c:pt idx="124">
                  <c:v>110.4803441488154</c:v>
                </c:pt>
                <c:pt idx="125">
                  <c:v>112.57246389985011</c:v>
                </c:pt>
                <c:pt idx="126">
                  <c:v>108.3966250508945</c:v>
                </c:pt>
                <c:pt idx="127">
                  <c:v>116.6617546651451</c:v>
                </c:pt>
                <c:pt idx="128">
                  <c:v>111.53322068061119</c:v>
                </c:pt>
                <c:pt idx="129">
                  <c:v>111.75427946817631</c:v>
                </c:pt>
                <c:pt idx="130">
                  <c:v>110.7696149911166</c:v>
                </c:pt>
                <c:pt idx="131">
                  <c:v>111.95477272801151</c:v>
                </c:pt>
                <c:pt idx="132">
                  <c:v>108.7828089171836</c:v>
                </c:pt>
                <c:pt idx="133">
                  <c:v>109.5861854263205</c:v>
                </c:pt>
                <c:pt idx="134">
                  <c:v>112.9876157561398</c:v>
                </c:pt>
                <c:pt idx="135">
                  <c:v>105.2785013357029</c:v>
                </c:pt>
                <c:pt idx="136">
                  <c:v>108.4662392423628</c:v>
                </c:pt>
                <c:pt idx="137">
                  <c:v>105.36638600786939</c:v>
                </c:pt>
                <c:pt idx="138">
                  <c:v>103.6337541562345</c:v>
                </c:pt>
                <c:pt idx="139">
                  <c:v>110.9113841082778</c:v>
                </c:pt>
                <c:pt idx="140">
                  <c:v>113.83760315846919</c:v>
                </c:pt>
                <c:pt idx="141">
                  <c:v>114.4170752259557</c:v>
                </c:pt>
                <c:pt idx="142">
                  <c:v>114.61610270748029</c:v>
                </c:pt>
                <c:pt idx="143">
                  <c:v>115.50594128740831</c:v>
                </c:pt>
                <c:pt idx="144">
                  <c:v>111.6764496471005</c:v>
                </c:pt>
                <c:pt idx="145">
                  <c:v>116.56119422182699</c:v>
                </c:pt>
                <c:pt idx="146">
                  <c:v>109.924379623579</c:v>
                </c:pt>
                <c:pt idx="147">
                  <c:v>107.38900502112919</c:v>
                </c:pt>
                <c:pt idx="148">
                  <c:v>117.53674733146249</c:v>
                </c:pt>
                <c:pt idx="149">
                  <c:v>111.897124326181</c:v>
                </c:pt>
                <c:pt idx="150">
                  <c:v>111.9020570997406</c:v>
                </c:pt>
                <c:pt idx="151">
                  <c:v>108.64123697844801</c:v>
                </c:pt>
                <c:pt idx="152">
                  <c:v>107.53216462511401</c:v>
                </c:pt>
                <c:pt idx="153">
                  <c:v>114.5343913089677</c:v>
                </c:pt>
                <c:pt idx="154">
                  <c:v>110.7832781322722</c:v>
                </c:pt>
                <c:pt idx="155">
                  <c:v>111.16781540517729</c:v>
                </c:pt>
                <c:pt idx="156">
                  <c:v>111.2979652719216</c:v>
                </c:pt>
                <c:pt idx="157">
                  <c:v>108.4829335605571</c:v>
                </c:pt>
                <c:pt idx="158">
                  <c:v>107.67092011865751</c:v>
                </c:pt>
                <c:pt idx="159">
                  <c:v>116.6831449368933</c:v>
                </c:pt>
                <c:pt idx="160">
                  <c:v>110.88358843051969</c:v>
                </c:pt>
                <c:pt idx="161">
                  <c:v>106.7336667915381</c:v>
                </c:pt>
                <c:pt idx="162">
                  <c:v>108.794553944718</c:v>
                </c:pt>
                <c:pt idx="163">
                  <c:v>108.9106669400152</c:v>
                </c:pt>
                <c:pt idx="164">
                  <c:v>106.9191701816672</c:v>
                </c:pt>
                <c:pt idx="165">
                  <c:v>111.0227170692649</c:v>
                </c:pt>
                <c:pt idx="166">
                  <c:v>109.5275600774559</c:v>
                </c:pt>
                <c:pt idx="167">
                  <c:v>114.50910171642739</c:v>
                </c:pt>
                <c:pt idx="168">
                  <c:v>108.34336982666279</c:v>
                </c:pt>
                <c:pt idx="169">
                  <c:v>114.8938436950755</c:v>
                </c:pt>
                <c:pt idx="170">
                  <c:v>115.7725153871457</c:v>
                </c:pt>
                <c:pt idx="171">
                  <c:v>105.9815789131226</c:v>
                </c:pt>
                <c:pt idx="172">
                  <c:v>113.183747302131</c:v>
                </c:pt>
                <c:pt idx="173">
                  <c:v>103.9043179030224</c:v>
                </c:pt>
                <c:pt idx="174">
                  <c:v>105.0221641798592</c:v>
                </c:pt>
                <c:pt idx="175">
                  <c:v>106.741853902744</c:v>
                </c:pt>
                <c:pt idx="176">
                  <c:v>107.6122701312681</c:v>
                </c:pt>
                <c:pt idx="177">
                  <c:v>108.0572412100681</c:v>
                </c:pt>
                <c:pt idx="178">
                  <c:v>112.67487555179321</c:v>
                </c:pt>
                <c:pt idx="179">
                  <c:v>107.70721294723801</c:v>
                </c:pt>
                <c:pt idx="180">
                  <c:v>116.9298446903027</c:v>
                </c:pt>
                <c:pt idx="181">
                  <c:v>108.6201622708455</c:v>
                </c:pt>
                <c:pt idx="182">
                  <c:v>105.2583515474325</c:v>
                </c:pt>
                <c:pt idx="183">
                  <c:v>113.1583169206839</c:v>
                </c:pt>
                <c:pt idx="184">
                  <c:v>105.1949700381153</c:v>
                </c:pt>
                <c:pt idx="185">
                  <c:v>106.0264121450514</c:v>
                </c:pt>
                <c:pt idx="186">
                  <c:v>109.8796603407112</c:v>
                </c:pt>
                <c:pt idx="187">
                  <c:v>103.9104863619616</c:v>
                </c:pt>
                <c:pt idx="188">
                  <c:v>112.81661307780099</c:v>
                </c:pt>
                <c:pt idx="189">
                  <c:v>116.166982927321</c:v>
                </c:pt>
                <c:pt idx="190">
                  <c:v>115.50850662171359</c:v>
                </c:pt>
                <c:pt idx="191">
                  <c:v>104.33555359067751</c:v>
                </c:pt>
                <c:pt idx="192">
                  <c:v>109.49884165528481</c:v>
                </c:pt>
                <c:pt idx="193">
                  <c:v>102.11082230182549</c:v>
                </c:pt>
                <c:pt idx="194">
                  <c:v>109.11202093399621</c:v>
                </c:pt>
                <c:pt idx="195">
                  <c:v>116.0997025030121</c:v>
                </c:pt>
                <c:pt idx="196">
                  <c:v>110.78855208107269</c:v>
                </c:pt>
                <c:pt idx="197">
                  <c:v>120.1099084682135</c:v>
                </c:pt>
                <c:pt idx="198">
                  <c:v>111.813830099912</c:v>
                </c:pt>
                <c:pt idx="199">
                  <c:v>101.6377259769734</c:v>
                </c:pt>
                <c:pt idx="200">
                  <c:v>113.7884907187706</c:v>
                </c:pt>
                <c:pt idx="201">
                  <c:v>110.8535829362486</c:v>
                </c:pt>
                <c:pt idx="202">
                  <c:v>113.4532030495097</c:v>
                </c:pt>
                <c:pt idx="203">
                  <c:v>120.3341626876045</c:v>
                </c:pt>
                <c:pt idx="204">
                  <c:v>111.76288952462821</c:v>
                </c:pt>
                <c:pt idx="205">
                  <c:v>104.0471617567665</c:v>
                </c:pt>
                <c:pt idx="206">
                  <c:v>107.66094023185541</c:v>
                </c:pt>
                <c:pt idx="207">
                  <c:v>108.70661394614839</c:v>
                </c:pt>
                <c:pt idx="208">
                  <c:v>110.9876227434566</c:v>
                </c:pt>
                <c:pt idx="209">
                  <c:v>109.2737864136019</c:v>
                </c:pt>
                <c:pt idx="210">
                  <c:v>108.6127615177563</c:v>
                </c:pt>
                <c:pt idx="211">
                  <c:v>111.10274139952141</c:v>
                </c:pt>
                <c:pt idx="212">
                  <c:v>114.1166502672681</c:v>
                </c:pt>
                <c:pt idx="213">
                  <c:v>111.48221897754711</c:v>
                </c:pt>
                <c:pt idx="214">
                  <c:v>107.2565013503643</c:v>
                </c:pt>
                <c:pt idx="215">
                  <c:v>108.7411601936885</c:v>
                </c:pt>
                <c:pt idx="216">
                  <c:v>111.304263240949</c:v>
                </c:pt>
                <c:pt idx="217">
                  <c:v>105.1006197743574</c:v>
                </c:pt>
                <c:pt idx="218">
                  <c:v>106.2753813377019</c:v>
                </c:pt>
                <c:pt idx="219">
                  <c:v>110.7330829901849</c:v>
                </c:pt>
                <c:pt idx="220">
                  <c:v>109.9433141928607</c:v>
                </c:pt>
                <c:pt idx="221">
                  <c:v>107.3086982557958</c:v>
                </c:pt>
                <c:pt idx="222">
                  <c:v>108.13874385342331</c:v>
                </c:pt>
                <c:pt idx="223">
                  <c:v>112.0527167966724</c:v>
                </c:pt>
                <c:pt idx="224">
                  <c:v>104.5619826190015</c:v>
                </c:pt>
                <c:pt idx="225">
                  <c:v>112.7643227369396</c:v>
                </c:pt>
                <c:pt idx="226">
                  <c:v>107.91053359945739</c:v>
                </c:pt>
                <c:pt idx="227">
                  <c:v>108.274953510776</c:v>
                </c:pt>
                <c:pt idx="228">
                  <c:v>105.87278308595199</c:v>
                </c:pt>
                <c:pt idx="229">
                  <c:v>108.64484668159849</c:v>
                </c:pt>
                <c:pt idx="230">
                  <c:v>109.629338644027</c:v>
                </c:pt>
                <c:pt idx="231">
                  <c:v>103.0976309717272</c:v>
                </c:pt>
                <c:pt idx="232">
                  <c:v>118.2839080691889</c:v>
                </c:pt>
                <c:pt idx="233">
                  <c:v>112.53328660700259</c:v>
                </c:pt>
                <c:pt idx="234">
                  <c:v>106.1921376483882</c:v>
                </c:pt>
                <c:pt idx="235">
                  <c:v>105.69339806487091</c:v>
                </c:pt>
                <c:pt idx="236">
                  <c:v>107.7157669153447</c:v>
                </c:pt>
                <c:pt idx="237">
                  <c:v>115.1996912415421</c:v>
                </c:pt>
                <c:pt idx="238">
                  <c:v>112.41936669582959</c:v>
                </c:pt>
                <c:pt idx="239">
                  <c:v>111.23760289765249</c:v>
                </c:pt>
                <c:pt idx="240">
                  <c:v>111.26665884743311</c:v>
                </c:pt>
                <c:pt idx="241">
                  <c:v>110.3853039995457</c:v>
                </c:pt>
                <c:pt idx="242">
                  <c:v>105.215816950413</c:v>
                </c:pt>
                <c:pt idx="243">
                  <c:v>111.15083473348589</c:v>
                </c:pt>
                <c:pt idx="244">
                  <c:v>108.8536724870776</c:v>
                </c:pt>
                <c:pt idx="245">
                  <c:v>110.58456594565121</c:v>
                </c:pt>
                <c:pt idx="246">
                  <c:v>109.0110325158745</c:v>
                </c:pt>
                <c:pt idx="247">
                  <c:v>113.01922464334029</c:v>
                </c:pt>
                <c:pt idx="248">
                  <c:v>108.4712569595778</c:v>
                </c:pt>
                <c:pt idx="249">
                  <c:v>112.5373403366718</c:v>
                </c:pt>
                <c:pt idx="250">
                  <c:v>106.15800960096961</c:v>
                </c:pt>
                <c:pt idx="251">
                  <c:v>102.1317630041484</c:v>
                </c:pt>
                <c:pt idx="252">
                  <c:v>118.8457487942201</c:v>
                </c:pt>
                <c:pt idx="253">
                  <c:v>116.752142818641</c:v>
                </c:pt>
                <c:pt idx="254">
                  <c:v>103.6980900055065</c:v>
                </c:pt>
                <c:pt idx="255">
                  <c:v>116.054832174705</c:v>
                </c:pt>
                <c:pt idx="256">
                  <c:v>109.2333939360344</c:v>
                </c:pt>
                <c:pt idx="257">
                  <c:v>110.7156016363317</c:v>
                </c:pt>
                <c:pt idx="258">
                  <c:v>112.51617549648201</c:v>
                </c:pt>
                <c:pt idx="259">
                  <c:v>118.7285728902513</c:v>
                </c:pt>
                <c:pt idx="260">
                  <c:v>117.0011500155328</c:v>
                </c:pt>
                <c:pt idx="261">
                  <c:v>109.5876979135919</c:v>
                </c:pt>
                <c:pt idx="262">
                  <c:v>108.3787934888897</c:v>
                </c:pt>
                <c:pt idx="263">
                  <c:v>106.0513156154655</c:v>
                </c:pt>
                <c:pt idx="264">
                  <c:v>111.3617615142735</c:v>
                </c:pt>
                <c:pt idx="265">
                  <c:v>112.4935235864322</c:v>
                </c:pt>
                <c:pt idx="266">
                  <c:v>109.7935006721296</c:v>
                </c:pt>
                <c:pt idx="267">
                  <c:v>111.3661384465902</c:v>
                </c:pt>
                <c:pt idx="268">
                  <c:v>109.03804256157041</c:v>
                </c:pt>
                <c:pt idx="269">
                  <c:v>114.97846171065861</c:v>
                </c:pt>
                <c:pt idx="270">
                  <c:v>108.5617172606447</c:v>
                </c:pt>
                <c:pt idx="271">
                  <c:v>109.744204812532</c:v>
                </c:pt>
                <c:pt idx="272">
                  <c:v>109.3594850942999</c:v>
                </c:pt>
                <c:pt idx="273">
                  <c:v>116.57333235097209</c:v>
                </c:pt>
                <c:pt idx="274">
                  <c:v>120.4551684000905</c:v>
                </c:pt>
                <c:pt idx="275">
                  <c:v>115.8058424846142</c:v>
                </c:pt>
                <c:pt idx="276">
                  <c:v>101.9662653233477</c:v>
                </c:pt>
                <c:pt idx="277">
                  <c:v>114.86938424220109</c:v>
                </c:pt>
                <c:pt idx="278">
                  <c:v>111.6297964863361</c:v>
                </c:pt>
                <c:pt idx="279">
                  <c:v>114.196905024389</c:v>
                </c:pt>
                <c:pt idx="280">
                  <c:v>114.3375349560078</c:v>
                </c:pt>
                <c:pt idx="281">
                  <c:v>106.30357901672831</c:v>
                </c:pt>
                <c:pt idx="282">
                  <c:v>109.85463430273469</c:v>
                </c:pt>
                <c:pt idx="283">
                  <c:v>112.5757224505093</c:v>
                </c:pt>
                <c:pt idx="284">
                  <c:v>112.9650888675086</c:v>
                </c:pt>
                <c:pt idx="285">
                  <c:v>116.49620317784959</c:v>
                </c:pt>
                <c:pt idx="286">
                  <c:v>115.90996865703219</c:v>
                </c:pt>
                <c:pt idx="287">
                  <c:v>114.70046430470219</c:v>
                </c:pt>
                <c:pt idx="288">
                  <c:v>113.7330036352442</c:v>
                </c:pt>
                <c:pt idx="289">
                  <c:v>109.245881655304</c:v>
                </c:pt>
                <c:pt idx="290">
                  <c:v>104.84989630409331</c:v>
                </c:pt>
                <c:pt idx="291">
                  <c:v>107.7183125247067</c:v>
                </c:pt>
                <c:pt idx="292">
                  <c:v>116.3087735278967</c:v>
                </c:pt>
                <c:pt idx="293">
                  <c:v>112.2796218395099</c:v>
                </c:pt>
                <c:pt idx="294">
                  <c:v>113.658548491235</c:v>
                </c:pt>
                <c:pt idx="295">
                  <c:v>106.8625748303935</c:v>
                </c:pt>
                <c:pt idx="296">
                  <c:v>115.12647636599419</c:v>
                </c:pt>
                <c:pt idx="297">
                  <c:v>114.0504578484998</c:v>
                </c:pt>
                <c:pt idx="298">
                  <c:v>107.85535118341789</c:v>
                </c:pt>
                <c:pt idx="299">
                  <c:v>116.5784750925651</c:v>
                </c:pt>
                <c:pt idx="300">
                  <c:v>111.3631649781543</c:v>
                </c:pt>
                <c:pt idx="301">
                  <c:v>103.99723626404101</c:v>
                </c:pt>
                <c:pt idx="302">
                  <c:v>107.7354229652497</c:v>
                </c:pt>
                <c:pt idx="303">
                  <c:v>113.8626170689774</c:v>
                </c:pt>
                <c:pt idx="304">
                  <c:v>114.905190419584</c:v>
                </c:pt>
                <c:pt idx="305">
                  <c:v>113.9805276550603</c:v>
                </c:pt>
                <c:pt idx="306">
                  <c:v>110.9313701765568</c:v>
                </c:pt>
                <c:pt idx="307">
                  <c:v>116.10485103617469</c:v>
                </c:pt>
                <c:pt idx="308">
                  <c:v>116.03885575984</c:v>
                </c:pt>
                <c:pt idx="309">
                  <c:v>110.36019957095441</c:v>
                </c:pt>
                <c:pt idx="310">
                  <c:v>106.2519729159285</c:v>
                </c:pt>
                <c:pt idx="311">
                  <c:v>112.944492709684</c:v>
                </c:pt>
                <c:pt idx="312">
                  <c:v>105.096239564736</c:v>
                </c:pt>
                <c:pt idx="313">
                  <c:v>107.231324319009</c:v>
                </c:pt>
                <c:pt idx="314">
                  <c:v>117.7822315780062</c:v>
                </c:pt>
                <c:pt idx="315">
                  <c:v>105.3466938976543</c:v>
                </c:pt>
                <c:pt idx="316">
                  <c:v>111.63607840472029</c:v>
                </c:pt>
                <c:pt idx="317">
                  <c:v>111.6732712783046</c:v>
                </c:pt>
                <c:pt idx="318">
                  <c:v>108.529948922234</c:v>
                </c:pt>
                <c:pt idx="319">
                  <c:v>110.7610568863752</c:v>
                </c:pt>
                <c:pt idx="320">
                  <c:v>115.3126440306981</c:v>
                </c:pt>
                <c:pt idx="321">
                  <c:v>112.694655176464</c:v>
                </c:pt>
                <c:pt idx="322">
                  <c:v>114.1885237979817</c:v>
                </c:pt>
                <c:pt idx="323">
                  <c:v>105.7100872913574</c:v>
                </c:pt>
                <c:pt idx="324">
                  <c:v>103.194066971244</c:v>
                </c:pt>
                <c:pt idx="325">
                  <c:v>114.2083449028722</c:v>
                </c:pt>
                <c:pt idx="326">
                  <c:v>105.11444728825769</c:v>
                </c:pt>
                <c:pt idx="327">
                  <c:v>105.7915996412671</c:v>
                </c:pt>
                <c:pt idx="328">
                  <c:v>106.11238595392879</c:v>
                </c:pt>
                <c:pt idx="329">
                  <c:v>107.672980949238</c:v>
                </c:pt>
                <c:pt idx="330">
                  <c:v>111.82341704086789</c:v>
                </c:pt>
                <c:pt idx="331">
                  <c:v>107.89295748903101</c:v>
                </c:pt>
                <c:pt idx="332">
                  <c:v>110.6957005435158</c:v>
                </c:pt>
                <c:pt idx="333">
                  <c:v>101.9066682951181</c:v>
                </c:pt>
                <c:pt idx="334">
                  <c:v>114.91737954328519</c:v>
                </c:pt>
                <c:pt idx="335">
                  <c:v>103.77356255836391</c:v>
                </c:pt>
                <c:pt idx="336">
                  <c:v>103.84054058439629</c:v>
                </c:pt>
                <c:pt idx="337">
                  <c:v>102.3482285908904</c:v>
                </c:pt>
                <c:pt idx="338">
                  <c:v>112.18997354334969</c:v>
                </c:pt>
                <c:pt idx="339">
                  <c:v>111.1194304694442</c:v>
                </c:pt>
                <c:pt idx="340">
                  <c:v>115.71277155520031</c:v>
                </c:pt>
                <c:pt idx="341">
                  <c:v>113.7443757067774</c:v>
                </c:pt>
                <c:pt idx="342">
                  <c:v>107.48744692341801</c:v>
                </c:pt>
                <c:pt idx="343">
                  <c:v>104.9680501628947</c:v>
                </c:pt>
                <c:pt idx="344">
                  <c:v>108.399403651147</c:v>
                </c:pt>
                <c:pt idx="345">
                  <c:v>108.28300979308079</c:v>
                </c:pt>
                <c:pt idx="346">
                  <c:v>114.4143999366712</c:v>
                </c:pt>
                <c:pt idx="347">
                  <c:v>106.6110645135565</c:v>
                </c:pt>
                <c:pt idx="348">
                  <c:v>109.7421720204543</c:v>
                </c:pt>
                <c:pt idx="349">
                  <c:v>112.09846701785951</c:v>
                </c:pt>
                <c:pt idx="350">
                  <c:v>106.5754633535374</c:v>
                </c:pt>
                <c:pt idx="351">
                  <c:v>109.4193960845688</c:v>
                </c:pt>
                <c:pt idx="352">
                  <c:v>113.87214936758011</c:v>
                </c:pt>
                <c:pt idx="353">
                  <c:v>105.6073975460435</c:v>
                </c:pt>
                <c:pt idx="354">
                  <c:v>112.6040987926196</c:v>
                </c:pt>
                <c:pt idx="355">
                  <c:v>113.7778489154302</c:v>
                </c:pt>
                <c:pt idx="356">
                  <c:v>104.8776211188423</c:v>
                </c:pt>
                <c:pt idx="357">
                  <c:v>117.3600905665655</c:v>
                </c:pt>
                <c:pt idx="358">
                  <c:v>107.24602977074829</c:v>
                </c:pt>
                <c:pt idx="359">
                  <c:v>112.6747476695801</c:v>
                </c:pt>
                <c:pt idx="360">
                  <c:v>108.3034089417212</c:v>
                </c:pt>
                <c:pt idx="361">
                  <c:v>111.39441671219581</c:v>
                </c:pt>
                <c:pt idx="362">
                  <c:v>107.634855658776</c:v>
                </c:pt>
                <c:pt idx="363">
                  <c:v>104.0248012214888</c:v>
                </c:pt>
                <c:pt idx="364">
                  <c:v>111.8954598455026</c:v>
                </c:pt>
                <c:pt idx="365">
                  <c:v>105.971997619899</c:v>
                </c:pt>
                <c:pt idx="366">
                  <c:v>103.93692990484379</c:v>
                </c:pt>
                <c:pt idx="367">
                  <c:v>113.0182737937271</c:v>
                </c:pt>
                <c:pt idx="368">
                  <c:v>114.94037879747781</c:v>
                </c:pt>
                <c:pt idx="369">
                  <c:v>113.0580946357602</c:v>
                </c:pt>
                <c:pt idx="370">
                  <c:v>103.3780390008707</c:v>
                </c:pt>
                <c:pt idx="371">
                  <c:v>106.10200821148089</c:v>
                </c:pt>
                <c:pt idx="372">
                  <c:v>117.3640137805227</c:v>
                </c:pt>
                <c:pt idx="373">
                  <c:v>102.37835531593289</c:v>
                </c:pt>
                <c:pt idx="374">
                  <c:v>121.0713927017372</c:v>
                </c:pt>
                <c:pt idx="375">
                  <c:v>106.8616172926081</c:v>
                </c:pt>
                <c:pt idx="376">
                  <c:v>103.69286062790709</c:v>
                </c:pt>
                <c:pt idx="377">
                  <c:v>109.2923656437234</c:v>
                </c:pt>
                <c:pt idx="378">
                  <c:v>116.70812587742461</c:v>
                </c:pt>
                <c:pt idx="379">
                  <c:v>109.8080493892397</c:v>
                </c:pt>
                <c:pt idx="380">
                  <c:v>114.48571014046939</c:v>
                </c:pt>
                <c:pt idx="381">
                  <c:v>112.8851013432168</c:v>
                </c:pt>
                <c:pt idx="382">
                  <c:v>106.9345916765395</c:v>
                </c:pt>
                <c:pt idx="383">
                  <c:v>114.9174349456531</c:v>
                </c:pt>
                <c:pt idx="384">
                  <c:v>108.1452402104381</c:v>
                </c:pt>
                <c:pt idx="385">
                  <c:v>111.22497590291469</c:v>
                </c:pt>
                <c:pt idx="386">
                  <c:v>111.6984637412022</c:v>
                </c:pt>
                <c:pt idx="387">
                  <c:v>107.7740744830932</c:v>
                </c:pt>
                <c:pt idx="388">
                  <c:v>112.7017887216649</c:v>
                </c:pt>
                <c:pt idx="389">
                  <c:v>110.8788628803842</c:v>
                </c:pt>
                <c:pt idx="390">
                  <c:v>114.651174506668</c:v>
                </c:pt>
                <c:pt idx="391">
                  <c:v>111.0551418303171</c:v>
                </c:pt>
                <c:pt idx="392">
                  <c:v>107.2295219513236</c:v>
                </c:pt>
                <c:pt idx="393">
                  <c:v>106.7611080349497</c:v>
                </c:pt>
                <c:pt idx="394">
                  <c:v>109.1537671600299</c:v>
                </c:pt>
                <c:pt idx="395">
                  <c:v>111.7393338783494</c:v>
                </c:pt>
                <c:pt idx="396">
                  <c:v>108.0951625401795</c:v>
                </c:pt>
                <c:pt idx="397">
                  <c:v>111.994870298713</c:v>
                </c:pt>
                <c:pt idx="398">
                  <c:v>106.9750437049839</c:v>
                </c:pt>
                <c:pt idx="399">
                  <c:v>110.725698721375</c:v>
                </c:pt>
                <c:pt idx="400">
                  <c:v>113.7903883168769</c:v>
                </c:pt>
                <c:pt idx="401">
                  <c:v>108.61431520978149</c:v>
                </c:pt>
                <c:pt idx="402">
                  <c:v>108.10675017256381</c:v>
                </c:pt>
                <c:pt idx="403">
                  <c:v>113.6753242917233</c:v>
                </c:pt>
                <c:pt idx="404">
                  <c:v>117.847517042722</c:v>
                </c:pt>
                <c:pt idx="405">
                  <c:v>110.5292766715671</c:v>
                </c:pt>
                <c:pt idx="406">
                  <c:v>110.0487107027582</c:v>
                </c:pt>
                <c:pt idx="407">
                  <c:v>112.1369490574169</c:v>
                </c:pt>
                <c:pt idx="408">
                  <c:v>106.9721504617027</c:v>
                </c:pt>
                <c:pt idx="409">
                  <c:v>111.0095409256743</c:v>
                </c:pt>
                <c:pt idx="410">
                  <c:v>107.9000851004426</c:v>
                </c:pt>
                <c:pt idx="411">
                  <c:v>111.38842691830961</c:v>
                </c:pt>
                <c:pt idx="412">
                  <c:v>109.234849930493</c:v>
                </c:pt>
                <c:pt idx="413">
                  <c:v>112.386472321425</c:v>
                </c:pt>
                <c:pt idx="414">
                  <c:v>107.441872980364</c:v>
                </c:pt>
                <c:pt idx="415">
                  <c:v>108.43406245168519</c:v>
                </c:pt>
                <c:pt idx="416">
                  <c:v>109.1415797501452</c:v>
                </c:pt>
                <c:pt idx="417">
                  <c:v>105.8602115470611</c:v>
                </c:pt>
                <c:pt idx="418">
                  <c:v>105.52916111744</c:v>
                </c:pt>
                <c:pt idx="419">
                  <c:v>106.7813445518309</c:v>
                </c:pt>
                <c:pt idx="420">
                  <c:v>115.4694565168064</c:v>
                </c:pt>
                <c:pt idx="421">
                  <c:v>104.77936280748619</c:v>
                </c:pt>
                <c:pt idx="422">
                  <c:v>107.6523803588387</c:v>
                </c:pt>
                <c:pt idx="423">
                  <c:v>113.3687260624004</c:v>
                </c:pt>
                <c:pt idx="424">
                  <c:v>107.6328214942276</c:v>
                </c:pt>
                <c:pt idx="425">
                  <c:v>107.59136181355029</c:v>
                </c:pt>
                <c:pt idx="426">
                  <c:v>108.7136589998323</c:v>
                </c:pt>
                <c:pt idx="427">
                  <c:v>107.6360841101129</c:v>
                </c:pt>
                <c:pt idx="428">
                  <c:v>102.90208117737841</c:v>
                </c:pt>
                <c:pt idx="429">
                  <c:v>110.72967498213561</c:v>
                </c:pt>
                <c:pt idx="430">
                  <c:v>108.2224211658406</c:v>
                </c:pt>
                <c:pt idx="431">
                  <c:v>110.89418574975829</c:v>
                </c:pt>
                <c:pt idx="432">
                  <c:v>112.77000963067719</c:v>
                </c:pt>
                <c:pt idx="433">
                  <c:v>109.56261214423409</c:v>
                </c:pt>
                <c:pt idx="434">
                  <c:v>104.89139681373049</c:v>
                </c:pt>
                <c:pt idx="435">
                  <c:v>118.49160465357311</c:v>
                </c:pt>
                <c:pt idx="436">
                  <c:v>110.35566354549169</c:v>
                </c:pt>
                <c:pt idx="437">
                  <c:v>113.745465438888</c:v>
                </c:pt>
                <c:pt idx="438">
                  <c:v>114.3389354908315</c:v>
                </c:pt>
                <c:pt idx="439">
                  <c:v>116.4144058519615</c:v>
                </c:pt>
                <c:pt idx="440">
                  <c:v>108.0645232121787</c:v>
                </c:pt>
                <c:pt idx="441">
                  <c:v>105.47488358083839</c:v>
                </c:pt>
                <c:pt idx="442">
                  <c:v>111.25701618695381</c:v>
                </c:pt>
                <c:pt idx="443">
                  <c:v>115.38616833183259</c:v>
                </c:pt>
                <c:pt idx="444">
                  <c:v>109.69589543277939</c:v>
                </c:pt>
                <c:pt idx="445">
                  <c:v>113.3683524898366</c:v>
                </c:pt>
                <c:pt idx="446">
                  <c:v>102.5484964199227</c:v>
                </c:pt>
                <c:pt idx="447">
                  <c:v>111.2220887049435</c:v>
                </c:pt>
                <c:pt idx="448">
                  <c:v>109.78118057806159</c:v>
                </c:pt>
                <c:pt idx="449">
                  <c:v>114.4305746205097</c:v>
                </c:pt>
                <c:pt idx="450">
                  <c:v>116.94932845547901</c:v>
                </c:pt>
                <c:pt idx="451">
                  <c:v>105.95334461336169</c:v>
                </c:pt>
                <c:pt idx="452">
                  <c:v>109.0244746405228</c:v>
                </c:pt>
                <c:pt idx="453">
                  <c:v>108.9599041402861</c:v>
                </c:pt>
                <c:pt idx="454">
                  <c:v>114.7300380600103</c:v>
                </c:pt>
                <c:pt idx="455">
                  <c:v>107.6722404550345</c:v>
                </c:pt>
                <c:pt idx="456">
                  <c:v>118.6814946018505</c:v>
                </c:pt>
                <c:pt idx="457">
                  <c:v>111.54177229093609</c:v>
                </c:pt>
                <c:pt idx="458">
                  <c:v>107.43587471926961</c:v>
                </c:pt>
                <c:pt idx="459">
                  <c:v>107.6308579756783</c:v>
                </c:pt>
                <c:pt idx="460">
                  <c:v>112.0420514584609</c:v>
                </c:pt>
                <c:pt idx="461">
                  <c:v>109.62606444756931</c:v>
                </c:pt>
                <c:pt idx="462">
                  <c:v>110.598818163511</c:v>
                </c:pt>
                <c:pt idx="463">
                  <c:v>110.17740249305839</c:v>
                </c:pt>
                <c:pt idx="464">
                  <c:v>110.47384134860729</c:v>
                </c:pt>
                <c:pt idx="465">
                  <c:v>107.86740686113269</c:v>
                </c:pt>
                <c:pt idx="466">
                  <c:v>110.4733984961986</c:v>
                </c:pt>
                <c:pt idx="467">
                  <c:v>107.5244983210618</c:v>
                </c:pt>
                <c:pt idx="468">
                  <c:v>106.4709400556785</c:v>
                </c:pt>
                <c:pt idx="469">
                  <c:v>107.9344444186851</c:v>
                </c:pt>
                <c:pt idx="470">
                  <c:v>112.90317565838819</c:v>
                </c:pt>
                <c:pt idx="471">
                  <c:v>112.632870879574</c:v>
                </c:pt>
                <c:pt idx="472">
                  <c:v>112.00729544104711</c:v>
                </c:pt>
                <c:pt idx="473">
                  <c:v>110.93433860978141</c:v>
                </c:pt>
                <c:pt idx="474">
                  <c:v>111.84701526472099</c:v>
                </c:pt>
                <c:pt idx="475">
                  <c:v>110.74636931211489</c:v>
                </c:pt>
                <c:pt idx="476">
                  <c:v>108.494045915999</c:v>
                </c:pt>
                <c:pt idx="477">
                  <c:v>112.7475167009522</c:v>
                </c:pt>
                <c:pt idx="478">
                  <c:v>111.4135566251896</c:v>
                </c:pt>
                <c:pt idx="479">
                  <c:v>105.06519675388969</c:v>
                </c:pt>
                <c:pt idx="480">
                  <c:v>115.9206350893274</c:v>
                </c:pt>
                <c:pt idx="481">
                  <c:v>107.3874872410331</c:v>
                </c:pt>
                <c:pt idx="482">
                  <c:v>115.14241186883579</c:v>
                </c:pt>
                <c:pt idx="483">
                  <c:v>112.5935781327654</c:v>
                </c:pt>
                <c:pt idx="484">
                  <c:v>108.3739823518258</c:v>
                </c:pt>
                <c:pt idx="485">
                  <c:v>117.5532012480825</c:v>
                </c:pt>
                <c:pt idx="486">
                  <c:v>112.801873618351</c:v>
                </c:pt>
                <c:pt idx="487">
                  <c:v>110.0849268289585</c:v>
                </c:pt>
                <c:pt idx="488">
                  <c:v>116.1924955930738</c:v>
                </c:pt>
                <c:pt idx="489">
                  <c:v>101.0484835178317</c:v>
                </c:pt>
                <c:pt idx="490">
                  <c:v>108.4249944045347</c:v>
                </c:pt>
                <c:pt idx="491">
                  <c:v>113.45504305473921</c:v>
                </c:pt>
                <c:pt idx="492">
                  <c:v>105.4962273624282</c:v>
                </c:pt>
                <c:pt idx="493">
                  <c:v>102.3666627768032</c:v>
                </c:pt>
                <c:pt idx="494">
                  <c:v>113.0972359074797</c:v>
                </c:pt>
                <c:pt idx="495">
                  <c:v>109.4657842084189</c:v>
                </c:pt>
                <c:pt idx="496">
                  <c:v>112.0126203699491</c:v>
                </c:pt>
                <c:pt idx="497">
                  <c:v>109.0481141682753</c:v>
                </c:pt>
                <c:pt idx="498">
                  <c:v>112.3641529275652</c:v>
                </c:pt>
                <c:pt idx="499">
                  <c:v>111.94839606516901</c:v>
                </c:pt>
              </c:numCache>
            </c:numRef>
          </c:yVal>
          <c:smooth val="0"/>
          <c:extLst xmlns:c16r2="http://schemas.microsoft.com/office/drawing/2015/06/chart">
            <c:ext xmlns:c16="http://schemas.microsoft.com/office/drawing/2014/chart" uri="{C3380CC4-5D6E-409C-BE32-E72D297353CC}">
              <c16:uniqueId val="{00000000-0A73-49DC-BEF4-CA33A0B73D42}"/>
            </c:ext>
          </c:extLst>
        </c:ser>
        <c:ser>
          <c:idx val="1"/>
          <c:order val="1"/>
          <c:spPr>
            <a:ln w="12700">
              <a:solidFill>
                <a:schemeClr val="tx1"/>
              </a:solidFill>
            </a:ln>
          </c:spPr>
          <c:marker>
            <c:symbol val="none"/>
          </c:marker>
          <c:xVal>
            <c:numRef>
              <c:f>'X and Y bounded to be positive'!$Z$7:$Z$8</c:f>
              <c:numCache>
                <c:formatCode>0.000</c:formatCode>
                <c:ptCount val="2"/>
                <c:pt idx="0" formatCode="General">
                  <c:v>0</c:v>
                </c:pt>
                <c:pt idx="1">
                  <c:v>125.29275819351339</c:v>
                </c:pt>
              </c:numCache>
            </c:numRef>
          </c:xVal>
          <c:yVal>
            <c:numRef>
              <c:f>'X and Y bounded to be positive'!$Z$7:$Z$8</c:f>
              <c:numCache>
                <c:formatCode>0.000</c:formatCode>
                <c:ptCount val="2"/>
                <c:pt idx="0" formatCode="General">
                  <c:v>0</c:v>
                </c:pt>
                <c:pt idx="1">
                  <c:v>125.29275819351339</c:v>
                </c:pt>
              </c:numCache>
            </c:numRef>
          </c:yVal>
          <c:smooth val="0"/>
          <c:extLst xmlns:c16r2="http://schemas.microsoft.com/office/drawing/2015/06/chart">
            <c:ext xmlns:c16="http://schemas.microsoft.com/office/drawing/2014/chart" uri="{C3380CC4-5D6E-409C-BE32-E72D297353CC}">
              <c16:uniqueId val="{00000000-0E62-4061-AEA0-7D659E473F3C}"/>
            </c:ext>
          </c:extLst>
        </c:ser>
        <c:dLbls>
          <c:showLegendKey val="0"/>
          <c:showVal val="0"/>
          <c:showCatName val="0"/>
          <c:showSerName val="0"/>
          <c:showPercent val="0"/>
          <c:showBubbleSize val="0"/>
        </c:dLbls>
        <c:axId val="531732744"/>
        <c:axId val="531733136"/>
      </c:scatterChart>
      <c:valAx>
        <c:axId val="531732744"/>
        <c:scaling>
          <c:orientation val="minMax"/>
          <c:min val="80"/>
        </c:scaling>
        <c:delete val="0"/>
        <c:axPos val="b"/>
        <c:title>
          <c:tx>
            <c:strRef>
              <c:f>'X and Y bounded to be positive'!$O$24</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531733136"/>
        <c:crosses val="autoZero"/>
        <c:crossBetween val="midCat"/>
      </c:valAx>
      <c:valAx>
        <c:axId val="531733136"/>
        <c:scaling>
          <c:orientation val="minMax"/>
          <c:min val="80"/>
        </c:scaling>
        <c:delete val="0"/>
        <c:axPos val="l"/>
        <c:title>
          <c:tx>
            <c:strRef>
              <c:f>'X and Y bounded to be positive'!$P$24</c:f>
              <c:strCache>
                <c:ptCount val="1"/>
                <c:pt idx="0">
                  <c:v>Y</c:v>
                </c:pt>
              </c:strCache>
            </c:strRef>
          </c:tx>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531732744"/>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to be positive'!$R$27:$R$526</c:f>
              <c:numCache>
                <c:formatCode>0.00</c:formatCode>
                <c:ptCount val="500"/>
                <c:pt idx="0">
                  <c:v>102.8781703158532</c:v>
                </c:pt>
                <c:pt idx="1">
                  <c:v>98.817460710930234</c:v>
                </c:pt>
                <c:pt idx="2">
                  <c:v>101.9167619829102</c:v>
                </c:pt>
                <c:pt idx="3">
                  <c:v>99.517700562789898</c:v>
                </c:pt>
                <c:pt idx="4">
                  <c:v>99.049891352607091</c:v>
                </c:pt>
                <c:pt idx="5">
                  <c:v>99.475558599110457</c:v>
                </c:pt>
                <c:pt idx="6">
                  <c:v>98.172906410921627</c:v>
                </c:pt>
                <c:pt idx="7">
                  <c:v>100.1685049235178</c:v>
                </c:pt>
                <c:pt idx="8">
                  <c:v>94.59280548843843</c:v>
                </c:pt>
                <c:pt idx="9">
                  <c:v>102.0567805140258</c:v>
                </c:pt>
                <c:pt idx="10">
                  <c:v>93.485361307551486</c:v>
                </c:pt>
                <c:pt idx="11">
                  <c:v>96.84335812811814</c:v>
                </c:pt>
                <c:pt idx="12">
                  <c:v>100.8616915920186</c:v>
                </c:pt>
                <c:pt idx="13">
                  <c:v>100.5849988201261</c:v>
                </c:pt>
                <c:pt idx="14">
                  <c:v>96.625269083512194</c:v>
                </c:pt>
                <c:pt idx="15">
                  <c:v>95.688479593533245</c:v>
                </c:pt>
                <c:pt idx="16">
                  <c:v>103.92543182178009</c:v>
                </c:pt>
                <c:pt idx="17">
                  <c:v>95.397328519836506</c:v>
                </c:pt>
                <c:pt idx="18">
                  <c:v>99.869160741898654</c:v>
                </c:pt>
                <c:pt idx="19">
                  <c:v>109.194930702863</c:v>
                </c:pt>
                <c:pt idx="20">
                  <c:v>99.341760037932474</c:v>
                </c:pt>
                <c:pt idx="21">
                  <c:v>100.0786530691567</c:v>
                </c:pt>
                <c:pt idx="22">
                  <c:v>99.237333012682114</c:v>
                </c:pt>
                <c:pt idx="23">
                  <c:v>97.680115559336755</c:v>
                </c:pt>
                <c:pt idx="24">
                  <c:v>99.724123159229194</c:v>
                </c:pt>
                <c:pt idx="25">
                  <c:v>98.290533075213233</c:v>
                </c:pt>
                <c:pt idx="26">
                  <c:v>99.834445421126986</c:v>
                </c:pt>
                <c:pt idx="27">
                  <c:v>98.427261013295166</c:v>
                </c:pt>
                <c:pt idx="28">
                  <c:v>94.023735198993634</c:v>
                </c:pt>
                <c:pt idx="29">
                  <c:v>103.8733581035485</c:v>
                </c:pt>
                <c:pt idx="30">
                  <c:v>100.764703122333</c:v>
                </c:pt>
                <c:pt idx="31">
                  <c:v>95.032943694579373</c:v>
                </c:pt>
                <c:pt idx="32">
                  <c:v>102.463865790233</c:v>
                </c:pt>
                <c:pt idx="33">
                  <c:v>97.012645566450686</c:v>
                </c:pt>
                <c:pt idx="34">
                  <c:v>100.9781713028994</c:v>
                </c:pt>
                <c:pt idx="35">
                  <c:v>97.409356258312243</c:v>
                </c:pt>
                <c:pt idx="36">
                  <c:v>97.593177715122508</c:v>
                </c:pt>
                <c:pt idx="37">
                  <c:v>103.46477473424621</c:v>
                </c:pt>
                <c:pt idx="38">
                  <c:v>97.574878014322564</c:v>
                </c:pt>
                <c:pt idx="39">
                  <c:v>99.012517674935737</c:v>
                </c:pt>
                <c:pt idx="40">
                  <c:v>104.0742113963216</c:v>
                </c:pt>
                <c:pt idx="41">
                  <c:v>95.000236746432151</c:v>
                </c:pt>
                <c:pt idx="42">
                  <c:v>98.609248092859062</c:v>
                </c:pt>
                <c:pt idx="43">
                  <c:v>103.5397131078719</c:v>
                </c:pt>
                <c:pt idx="44">
                  <c:v>103.7716983867692</c:v>
                </c:pt>
                <c:pt idx="45">
                  <c:v>98.104826760956314</c:v>
                </c:pt>
                <c:pt idx="46">
                  <c:v>99.373040084359658</c:v>
                </c:pt>
                <c:pt idx="47">
                  <c:v>97.707369761210785</c:v>
                </c:pt>
                <c:pt idx="48">
                  <c:v>97.434738437799183</c:v>
                </c:pt>
                <c:pt idx="49">
                  <c:v>106.30744813668819</c:v>
                </c:pt>
                <c:pt idx="50">
                  <c:v>100.4897502914195</c:v>
                </c:pt>
                <c:pt idx="51">
                  <c:v>96.053314293196635</c:v>
                </c:pt>
                <c:pt idx="52">
                  <c:v>100.1483472070959</c:v>
                </c:pt>
                <c:pt idx="53">
                  <c:v>97.900667383468061</c:v>
                </c:pt>
                <c:pt idx="54">
                  <c:v>98.114536625693106</c:v>
                </c:pt>
                <c:pt idx="55">
                  <c:v>98.304437043918384</c:v>
                </c:pt>
                <c:pt idx="56">
                  <c:v>99.989698658476428</c:v>
                </c:pt>
                <c:pt idx="57">
                  <c:v>101.55687858097041</c:v>
                </c:pt>
                <c:pt idx="58">
                  <c:v>99.416669330486656</c:v>
                </c:pt>
                <c:pt idx="59">
                  <c:v>105.0940932994385</c:v>
                </c:pt>
                <c:pt idx="60">
                  <c:v>96.506266270980305</c:v>
                </c:pt>
                <c:pt idx="61">
                  <c:v>98.564095353421862</c:v>
                </c:pt>
                <c:pt idx="62">
                  <c:v>99.14680910157881</c:v>
                </c:pt>
                <c:pt idx="63">
                  <c:v>97.522344150748964</c:v>
                </c:pt>
                <c:pt idx="64">
                  <c:v>96.738088030816911</c:v>
                </c:pt>
                <c:pt idx="65">
                  <c:v>95.804857820347564</c:v>
                </c:pt>
                <c:pt idx="66">
                  <c:v>97.102282936270555</c:v>
                </c:pt>
                <c:pt idx="67">
                  <c:v>98.471322167561425</c:v>
                </c:pt>
                <c:pt idx="68">
                  <c:v>101.0670720478827</c:v>
                </c:pt>
                <c:pt idx="69">
                  <c:v>94.474260685608201</c:v>
                </c:pt>
                <c:pt idx="70">
                  <c:v>96.856527928870861</c:v>
                </c:pt>
                <c:pt idx="71">
                  <c:v>97.574801181272207</c:v>
                </c:pt>
                <c:pt idx="72">
                  <c:v>103.4760693050263</c:v>
                </c:pt>
                <c:pt idx="73">
                  <c:v>102.7745883459982</c:v>
                </c:pt>
                <c:pt idx="74">
                  <c:v>96.502574075735012</c:v>
                </c:pt>
                <c:pt idx="75">
                  <c:v>101.1807892613695</c:v>
                </c:pt>
                <c:pt idx="76">
                  <c:v>99.010440819161659</c:v>
                </c:pt>
                <c:pt idx="77">
                  <c:v>101.0735823216022</c:v>
                </c:pt>
                <c:pt idx="78">
                  <c:v>102.2395520353783</c:v>
                </c:pt>
                <c:pt idx="79">
                  <c:v>97.890650547511029</c:v>
                </c:pt>
                <c:pt idx="80">
                  <c:v>104.09088451863281</c:v>
                </c:pt>
                <c:pt idx="81">
                  <c:v>98.684552789613505</c:v>
                </c:pt>
                <c:pt idx="82">
                  <c:v>104.6388616838711</c:v>
                </c:pt>
                <c:pt idx="83">
                  <c:v>94.234679298849855</c:v>
                </c:pt>
                <c:pt idx="84">
                  <c:v>100.0622458927987</c:v>
                </c:pt>
                <c:pt idx="85">
                  <c:v>102.77771631007229</c:v>
                </c:pt>
                <c:pt idx="86">
                  <c:v>98.089505230657011</c:v>
                </c:pt>
                <c:pt idx="87">
                  <c:v>94.675151457921714</c:v>
                </c:pt>
                <c:pt idx="88">
                  <c:v>100.1654352757724</c:v>
                </c:pt>
                <c:pt idx="89">
                  <c:v>100.4023496689412</c:v>
                </c:pt>
                <c:pt idx="90">
                  <c:v>92.337075959371475</c:v>
                </c:pt>
                <c:pt idx="91">
                  <c:v>105.940951729657</c:v>
                </c:pt>
                <c:pt idx="92">
                  <c:v>99.92453799295734</c:v>
                </c:pt>
                <c:pt idx="93">
                  <c:v>99.303569475128754</c:v>
                </c:pt>
                <c:pt idx="94">
                  <c:v>101.34476944684501</c:v>
                </c:pt>
                <c:pt idx="95">
                  <c:v>102.1980969579397</c:v>
                </c:pt>
                <c:pt idx="96">
                  <c:v>99.074797036140438</c:v>
                </c:pt>
                <c:pt idx="97">
                  <c:v>100.49254870740781</c:v>
                </c:pt>
                <c:pt idx="98">
                  <c:v>102.31300912735171</c:v>
                </c:pt>
                <c:pt idx="99">
                  <c:v>99.885286939894911</c:v>
                </c:pt>
                <c:pt idx="100">
                  <c:v>102.27523395192939</c:v>
                </c:pt>
                <c:pt idx="101">
                  <c:v>98.049734918691556</c:v>
                </c:pt>
                <c:pt idx="102">
                  <c:v>96.820873507515088</c:v>
                </c:pt>
                <c:pt idx="103">
                  <c:v>99.828281842068563</c:v>
                </c:pt>
                <c:pt idx="104">
                  <c:v>95.676502399759215</c:v>
                </c:pt>
                <c:pt idx="105">
                  <c:v>106.4798590209513</c:v>
                </c:pt>
                <c:pt idx="106">
                  <c:v>102.4773971862265</c:v>
                </c:pt>
                <c:pt idx="107">
                  <c:v>97.97783251226214</c:v>
                </c:pt>
                <c:pt idx="108">
                  <c:v>99.555188564363448</c:v>
                </c:pt>
                <c:pt idx="109">
                  <c:v>96.198057254844301</c:v>
                </c:pt>
                <c:pt idx="110">
                  <c:v>102.5730841995869</c:v>
                </c:pt>
                <c:pt idx="111">
                  <c:v>103.9024866632537</c:v>
                </c:pt>
                <c:pt idx="112">
                  <c:v>101.06505870877891</c:v>
                </c:pt>
                <c:pt idx="113">
                  <c:v>94.205480750713278</c:v>
                </c:pt>
                <c:pt idx="114">
                  <c:v>102.7043710452312</c:v>
                </c:pt>
                <c:pt idx="115">
                  <c:v>101.5812657935174</c:v>
                </c:pt>
                <c:pt idx="116">
                  <c:v>92.031911698987201</c:v>
                </c:pt>
                <c:pt idx="117">
                  <c:v>96.035579970044537</c:v>
                </c:pt>
                <c:pt idx="118">
                  <c:v>101.9611303727271</c:v>
                </c:pt>
                <c:pt idx="119">
                  <c:v>103.341271619165</c:v>
                </c:pt>
                <c:pt idx="120">
                  <c:v>100.8918782687753</c:v>
                </c:pt>
                <c:pt idx="121">
                  <c:v>98.965428440980745</c:v>
                </c:pt>
                <c:pt idx="122">
                  <c:v>99.367796884593247</c:v>
                </c:pt>
                <c:pt idx="123">
                  <c:v>103.8795138914022</c:v>
                </c:pt>
                <c:pt idx="124">
                  <c:v>100.3682570838982</c:v>
                </c:pt>
                <c:pt idx="125">
                  <c:v>100.4332938146874</c:v>
                </c:pt>
                <c:pt idx="126">
                  <c:v>101.0277269537734</c:v>
                </c:pt>
                <c:pt idx="127">
                  <c:v>105.35852372962481</c:v>
                </c:pt>
                <c:pt idx="128">
                  <c:v>100.52628560230571</c:v>
                </c:pt>
                <c:pt idx="129">
                  <c:v>100.43512694022181</c:v>
                </c:pt>
                <c:pt idx="130">
                  <c:v>99.813132215204348</c:v>
                </c:pt>
                <c:pt idx="131">
                  <c:v>101.004170804122</c:v>
                </c:pt>
                <c:pt idx="132">
                  <c:v>100.10152267408181</c:v>
                </c:pt>
                <c:pt idx="133">
                  <c:v>97.119806452612309</c:v>
                </c:pt>
                <c:pt idx="134">
                  <c:v>101.66164081789221</c:v>
                </c:pt>
                <c:pt idx="135">
                  <c:v>98.936556002302567</c:v>
                </c:pt>
                <c:pt idx="136">
                  <c:v>97.634252676490689</c:v>
                </c:pt>
                <c:pt idx="137">
                  <c:v>96.61866807503938</c:v>
                </c:pt>
                <c:pt idx="138">
                  <c:v>90.30102069018163</c:v>
                </c:pt>
                <c:pt idx="139">
                  <c:v>102.45178246785591</c:v>
                </c:pt>
                <c:pt idx="140">
                  <c:v>102.4365645741576</c:v>
                </c:pt>
                <c:pt idx="141">
                  <c:v>104.742857612264</c:v>
                </c:pt>
                <c:pt idx="142">
                  <c:v>102.20871016931601</c:v>
                </c:pt>
                <c:pt idx="143">
                  <c:v>102.54835792220599</c:v>
                </c:pt>
                <c:pt idx="144">
                  <c:v>102.5052207645121</c:v>
                </c:pt>
                <c:pt idx="145">
                  <c:v>105.8579034724175</c:v>
                </c:pt>
                <c:pt idx="146">
                  <c:v>100.1049038067836</c:v>
                </c:pt>
                <c:pt idx="147">
                  <c:v>99.797033962682065</c:v>
                </c:pt>
                <c:pt idx="148">
                  <c:v>103.4455407896981</c:v>
                </c:pt>
                <c:pt idx="149">
                  <c:v>101.1346713155469</c:v>
                </c:pt>
                <c:pt idx="150">
                  <c:v>102.74127594736029</c:v>
                </c:pt>
                <c:pt idx="151">
                  <c:v>97.700515735043993</c:v>
                </c:pt>
                <c:pt idx="152">
                  <c:v>99.037757189961155</c:v>
                </c:pt>
                <c:pt idx="153">
                  <c:v>104.78983884934991</c:v>
                </c:pt>
                <c:pt idx="154">
                  <c:v>102.330630295406</c:v>
                </c:pt>
                <c:pt idx="155">
                  <c:v>98.46326585244968</c:v>
                </c:pt>
                <c:pt idx="156">
                  <c:v>103.96249244647829</c:v>
                </c:pt>
                <c:pt idx="157">
                  <c:v>99.487020341723706</c:v>
                </c:pt>
                <c:pt idx="158">
                  <c:v>100.9807946283053</c:v>
                </c:pt>
                <c:pt idx="159">
                  <c:v>103.86072903178319</c:v>
                </c:pt>
                <c:pt idx="160">
                  <c:v>99.308790392086522</c:v>
                </c:pt>
                <c:pt idx="161">
                  <c:v>98.016535267351173</c:v>
                </c:pt>
                <c:pt idx="162">
                  <c:v>100.88338958149851</c:v>
                </c:pt>
                <c:pt idx="163">
                  <c:v>96.628711769649769</c:v>
                </c:pt>
                <c:pt idx="164">
                  <c:v>96.689337975741736</c:v>
                </c:pt>
                <c:pt idx="165">
                  <c:v>101.790807035946</c:v>
                </c:pt>
                <c:pt idx="166">
                  <c:v>101.5534977018027</c:v>
                </c:pt>
                <c:pt idx="167">
                  <c:v>101.9874505602384</c:v>
                </c:pt>
                <c:pt idx="168">
                  <c:v>98.055190610881468</c:v>
                </c:pt>
                <c:pt idx="169">
                  <c:v>102.3579121682962</c:v>
                </c:pt>
                <c:pt idx="170">
                  <c:v>103.8317832434294</c:v>
                </c:pt>
                <c:pt idx="171">
                  <c:v>98.59263310545019</c:v>
                </c:pt>
                <c:pt idx="172">
                  <c:v>102.7084876363613</c:v>
                </c:pt>
                <c:pt idx="173">
                  <c:v>95.528164971135922</c:v>
                </c:pt>
                <c:pt idx="174">
                  <c:v>95.688866145803388</c:v>
                </c:pt>
                <c:pt idx="175">
                  <c:v>97.188636434526884</c:v>
                </c:pt>
                <c:pt idx="176">
                  <c:v>94.665850302049563</c:v>
                </c:pt>
                <c:pt idx="177">
                  <c:v>98.08095505563962</c:v>
                </c:pt>
                <c:pt idx="178">
                  <c:v>100.8257799192443</c:v>
                </c:pt>
                <c:pt idx="179">
                  <c:v>97.464730501224565</c:v>
                </c:pt>
                <c:pt idx="180">
                  <c:v>107.1875235506147</c:v>
                </c:pt>
                <c:pt idx="181">
                  <c:v>96.353007270973777</c:v>
                </c:pt>
                <c:pt idx="182">
                  <c:v>97.546738481193643</c:v>
                </c:pt>
                <c:pt idx="183">
                  <c:v>99.712218707438083</c:v>
                </c:pt>
                <c:pt idx="184">
                  <c:v>94.818779851374231</c:v>
                </c:pt>
                <c:pt idx="185">
                  <c:v>96.793203245744635</c:v>
                </c:pt>
                <c:pt idx="186">
                  <c:v>98.073055265810865</c:v>
                </c:pt>
                <c:pt idx="187">
                  <c:v>96.920201196530599</c:v>
                </c:pt>
                <c:pt idx="188">
                  <c:v>101.9037122074148</c:v>
                </c:pt>
                <c:pt idx="189">
                  <c:v>105.74093786352449</c:v>
                </c:pt>
                <c:pt idx="190">
                  <c:v>105.23407849276209</c:v>
                </c:pt>
                <c:pt idx="191">
                  <c:v>94.535646621581051</c:v>
                </c:pt>
                <c:pt idx="192">
                  <c:v>98.520988474988513</c:v>
                </c:pt>
                <c:pt idx="193">
                  <c:v>94.679416606794945</c:v>
                </c:pt>
                <c:pt idx="194">
                  <c:v>99.942021507477804</c:v>
                </c:pt>
                <c:pt idx="195">
                  <c:v>104.85996797089059</c:v>
                </c:pt>
                <c:pt idx="196">
                  <c:v>101.48535181947619</c:v>
                </c:pt>
                <c:pt idx="197">
                  <c:v>105.46781010976321</c:v>
                </c:pt>
                <c:pt idx="198">
                  <c:v>102.2041959541005</c:v>
                </c:pt>
                <c:pt idx="199">
                  <c:v>94.742671116396934</c:v>
                </c:pt>
                <c:pt idx="200">
                  <c:v>103.79021778643801</c:v>
                </c:pt>
                <c:pt idx="201">
                  <c:v>97.897339422229138</c:v>
                </c:pt>
                <c:pt idx="202">
                  <c:v>103.35894601113181</c:v>
                </c:pt>
                <c:pt idx="203">
                  <c:v>106.0441765566634</c:v>
                </c:pt>
                <c:pt idx="204">
                  <c:v>99.709108281538363</c:v>
                </c:pt>
                <c:pt idx="205">
                  <c:v>94.716334368892745</c:v>
                </c:pt>
                <c:pt idx="206">
                  <c:v>100.1049675738299</c:v>
                </c:pt>
                <c:pt idx="207">
                  <c:v>99.108283948728626</c:v>
                </c:pt>
                <c:pt idx="208">
                  <c:v>101.93697262593859</c:v>
                </c:pt>
                <c:pt idx="209">
                  <c:v>97.148392391747279</c:v>
                </c:pt>
                <c:pt idx="210">
                  <c:v>97.678543235553263</c:v>
                </c:pt>
                <c:pt idx="211">
                  <c:v>100.0118178507926</c:v>
                </c:pt>
                <c:pt idx="212">
                  <c:v>102.2832053295249</c:v>
                </c:pt>
                <c:pt idx="213">
                  <c:v>100.6025668794436</c:v>
                </c:pt>
                <c:pt idx="214">
                  <c:v>96.81561093689848</c:v>
                </c:pt>
                <c:pt idx="215">
                  <c:v>98.573270228698476</c:v>
                </c:pt>
                <c:pt idx="216">
                  <c:v>100.4818585189668</c:v>
                </c:pt>
                <c:pt idx="217">
                  <c:v>96.496629092228062</c:v>
                </c:pt>
                <c:pt idx="218">
                  <c:v>94.446322757162037</c:v>
                </c:pt>
                <c:pt idx="219">
                  <c:v>101.12682029093919</c:v>
                </c:pt>
                <c:pt idx="220">
                  <c:v>99.494435501122396</c:v>
                </c:pt>
                <c:pt idx="221">
                  <c:v>98.051592856105728</c:v>
                </c:pt>
                <c:pt idx="222">
                  <c:v>97.041397683880732</c:v>
                </c:pt>
                <c:pt idx="223">
                  <c:v>103.33367242037021</c:v>
                </c:pt>
                <c:pt idx="224">
                  <c:v>96.677990055613378</c:v>
                </c:pt>
                <c:pt idx="225">
                  <c:v>100.524584536861</c:v>
                </c:pt>
                <c:pt idx="226">
                  <c:v>98.123235866446834</c:v>
                </c:pt>
                <c:pt idx="227">
                  <c:v>99.353233205138565</c:v>
                </c:pt>
                <c:pt idx="228">
                  <c:v>98.21188917689058</c:v>
                </c:pt>
                <c:pt idx="229">
                  <c:v>95.540499595085564</c:v>
                </c:pt>
                <c:pt idx="230">
                  <c:v>96.954750934083819</c:v>
                </c:pt>
                <c:pt idx="231">
                  <c:v>96.137803010809137</c:v>
                </c:pt>
                <c:pt idx="232">
                  <c:v>106.43535410253619</c:v>
                </c:pt>
                <c:pt idx="233">
                  <c:v>101.5588959245069</c:v>
                </c:pt>
                <c:pt idx="234">
                  <c:v>97.474757905617395</c:v>
                </c:pt>
                <c:pt idx="235">
                  <c:v>96.636587720522684</c:v>
                </c:pt>
                <c:pt idx="236">
                  <c:v>97.706287997232934</c:v>
                </c:pt>
                <c:pt idx="237">
                  <c:v>105.26762021934231</c:v>
                </c:pt>
                <c:pt idx="238">
                  <c:v>98.689782796921577</c:v>
                </c:pt>
                <c:pt idx="239">
                  <c:v>101.8652748434467</c:v>
                </c:pt>
                <c:pt idx="240">
                  <c:v>98.579588011134859</c:v>
                </c:pt>
                <c:pt idx="241">
                  <c:v>101.9519279864833</c:v>
                </c:pt>
                <c:pt idx="242">
                  <c:v>97.083000097287652</c:v>
                </c:pt>
                <c:pt idx="243">
                  <c:v>99.519903748026366</c:v>
                </c:pt>
                <c:pt idx="244">
                  <c:v>100.30745410274579</c:v>
                </c:pt>
                <c:pt idx="245">
                  <c:v>99.180493838506067</c:v>
                </c:pt>
                <c:pt idx="246">
                  <c:v>100.69571228058091</c:v>
                </c:pt>
                <c:pt idx="247">
                  <c:v>102.15464826359739</c:v>
                </c:pt>
                <c:pt idx="248">
                  <c:v>101.0209601366136</c:v>
                </c:pt>
                <c:pt idx="249">
                  <c:v>101.6974066343352</c:v>
                </c:pt>
                <c:pt idx="250">
                  <c:v>96.530916004580206</c:v>
                </c:pt>
                <c:pt idx="251">
                  <c:v>93.58617945866078</c:v>
                </c:pt>
                <c:pt idx="252">
                  <c:v>104.54774466070999</c:v>
                </c:pt>
                <c:pt idx="253">
                  <c:v>102.913060773829</c:v>
                </c:pt>
                <c:pt idx="254">
                  <c:v>96.093229119143373</c:v>
                </c:pt>
                <c:pt idx="255">
                  <c:v>102.803929067729</c:v>
                </c:pt>
                <c:pt idx="256">
                  <c:v>99.957784097426952</c:v>
                </c:pt>
                <c:pt idx="257">
                  <c:v>98.793371525286645</c:v>
                </c:pt>
                <c:pt idx="258">
                  <c:v>100.4447304927362</c:v>
                </c:pt>
                <c:pt idx="259">
                  <c:v>104.6931643143113</c:v>
                </c:pt>
                <c:pt idx="260">
                  <c:v>103.3966127970855</c:v>
                </c:pt>
                <c:pt idx="261">
                  <c:v>100.9710277177159</c:v>
                </c:pt>
                <c:pt idx="262">
                  <c:v>100.8676878900631</c:v>
                </c:pt>
                <c:pt idx="263">
                  <c:v>97.334432762290746</c:v>
                </c:pt>
                <c:pt idx="264">
                  <c:v>101.0583141384197</c:v>
                </c:pt>
                <c:pt idx="265">
                  <c:v>98.83405106506207</c:v>
                </c:pt>
                <c:pt idx="266">
                  <c:v>101.39495837751041</c:v>
                </c:pt>
                <c:pt idx="267">
                  <c:v>102.4538051947206</c:v>
                </c:pt>
                <c:pt idx="268">
                  <c:v>99.443423351401862</c:v>
                </c:pt>
                <c:pt idx="269">
                  <c:v>103.906924546388</c:v>
                </c:pt>
                <c:pt idx="270">
                  <c:v>97.243564601590606</c:v>
                </c:pt>
                <c:pt idx="271">
                  <c:v>99.127621466187406</c:v>
                </c:pt>
                <c:pt idx="272">
                  <c:v>99.982813963015175</c:v>
                </c:pt>
                <c:pt idx="273">
                  <c:v>104.4105966397677</c:v>
                </c:pt>
                <c:pt idx="274">
                  <c:v>108.758980890147</c:v>
                </c:pt>
                <c:pt idx="275">
                  <c:v>106.357315423301</c:v>
                </c:pt>
                <c:pt idx="276">
                  <c:v>95.228302504403885</c:v>
                </c:pt>
                <c:pt idx="277">
                  <c:v>104.4695506935995</c:v>
                </c:pt>
                <c:pt idx="278">
                  <c:v>103.8926573266084</c:v>
                </c:pt>
                <c:pt idx="279">
                  <c:v>103.2909628478297</c:v>
                </c:pt>
                <c:pt idx="280">
                  <c:v>105.25381186317721</c:v>
                </c:pt>
                <c:pt idx="281">
                  <c:v>99.008311037254188</c:v>
                </c:pt>
                <c:pt idx="282">
                  <c:v>98.568382517494612</c:v>
                </c:pt>
                <c:pt idx="283">
                  <c:v>103.72883272544669</c:v>
                </c:pt>
                <c:pt idx="284">
                  <c:v>100.8815237767985</c:v>
                </c:pt>
                <c:pt idx="285">
                  <c:v>103.79508236139981</c:v>
                </c:pt>
                <c:pt idx="286">
                  <c:v>103.9036665147003</c:v>
                </c:pt>
                <c:pt idx="287">
                  <c:v>104.036014301175</c:v>
                </c:pt>
                <c:pt idx="288">
                  <c:v>103.7939451091293</c:v>
                </c:pt>
                <c:pt idx="289">
                  <c:v>100.4059140753658</c:v>
                </c:pt>
                <c:pt idx="290">
                  <c:v>96.791280957195553</c:v>
                </c:pt>
                <c:pt idx="291">
                  <c:v>98.944910074819802</c:v>
                </c:pt>
                <c:pt idx="292">
                  <c:v>103.81803176018499</c:v>
                </c:pt>
                <c:pt idx="293">
                  <c:v>100.1761831513974</c:v>
                </c:pt>
                <c:pt idx="294">
                  <c:v>102.6983387141513</c:v>
                </c:pt>
                <c:pt idx="295">
                  <c:v>99.768546322936629</c:v>
                </c:pt>
                <c:pt idx="296">
                  <c:v>100.8594921161513</c:v>
                </c:pt>
                <c:pt idx="297">
                  <c:v>101.8166203603695</c:v>
                </c:pt>
                <c:pt idx="298">
                  <c:v>97.750318289846604</c:v>
                </c:pt>
                <c:pt idx="299">
                  <c:v>103.7708243502595</c:v>
                </c:pt>
                <c:pt idx="300">
                  <c:v>100.79655275053101</c:v>
                </c:pt>
                <c:pt idx="301">
                  <c:v>96.701071170793895</c:v>
                </c:pt>
                <c:pt idx="302">
                  <c:v>98.640964473403344</c:v>
                </c:pt>
                <c:pt idx="303">
                  <c:v>103.7518718628296</c:v>
                </c:pt>
                <c:pt idx="304">
                  <c:v>102.2367112403894</c:v>
                </c:pt>
                <c:pt idx="305">
                  <c:v>102.76849584124911</c:v>
                </c:pt>
                <c:pt idx="306">
                  <c:v>101.6335592796983</c:v>
                </c:pt>
                <c:pt idx="307">
                  <c:v>106.7540136714603</c:v>
                </c:pt>
                <c:pt idx="308">
                  <c:v>102.4320724493076</c:v>
                </c:pt>
                <c:pt idx="309">
                  <c:v>100.8708772231663</c:v>
                </c:pt>
                <c:pt idx="310">
                  <c:v>97.34667573912381</c:v>
                </c:pt>
                <c:pt idx="311">
                  <c:v>100.1128960627719</c:v>
                </c:pt>
                <c:pt idx="312">
                  <c:v>93.215432036906464</c:v>
                </c:pt>
                <c:pt idx="313">
                  <c:v>98.441162404503984</c:v>
                </c:pt>
                <c:pt idx="314">
                  <c:v>101.8176520133205</c:v>
                </c:pt>
                <c:pt idx="315">
                  <c:v>95.422386892352392</c:v>
                </c:pt>
                <c:pt idx="316">
                  <c:v>100.6789818604711</c:v>
                </c:pt>
                <c:pt idx="317">
                  <c:v>100.7856379572023</c:v>
                </c:pt>
                <c:pt idx="318">
                  <c:v>99.3468182677247</c:v>
                </c:pt>
                <c:pt idx="319">
                  <c:v>99.847483053457779</c:v>
                </c:pt>
                <c:pt idx="320">
                  <c:v>101.8746946744686</c:v>
                </c:pt>
                <c:pt idx="321">
                  <c:v>100.3972733051353</c:v>
                </c:pt>
                <c:pt idx="322">
                  <c:v>102.220603590094</c:v>
                </c:pt>
                <c:pt idx="323">
                  <c:v>96.03508655447834</c:v>
                </c:pt>
                <c:pt idx="324">
                  <c:v>94.506372142863569</c:v>
                </c:pt>
                <c:pt idx="325">
                  <c:v>103.2382935291423</c:v>
                </c:pt>
                <c:pt idx="326">
                  <c:v>97.626398774230253</c:v>
                </c:pt>
                <c:pt idx="327">
                  <c:v>96.391292411045271</c:v>
                </c:pt>
                <c:pt idx="328">
                  <c:v>95.789282144918346</c:v>
                </c:pt>
                <c:pt idx="329">
                  <c:v>98.197033044661708</c:v>
                </c:pt>
                <c:pt idx="330">
                  <c:v>100.3540897851301</c:v>
                </c:pt>
                <c:pt idx="331">
                  <c:v>97.370694574551692</c:v>
                </c:pt>
                <c:pt idx="332">
                  <c:v>101.7966327148835</c:v>
                </c:pt>
                <c:pt idx="333">
                  <c:v>94.592651507752038</c:v>
                </c:pt>
                <c:pt idx="334">
                  <c:v>100.6139491085831</c:v>
                </c:pt>
                <c:pt idx="335">
                  <c:v>97.33932878029691</c:v>
                </c:pt>
                <c:pt idx="336">
                  <c:v>94.1201574502292</c:v>
                </c:pt>
                <c:pt idx="337">
                  <c:v>92.272688510470374</c:v>
                </c:pt>
                <c:pt idx="338">
                  <c:v>102.42873918185271</c:v>
                </c:pt>
                <c:pt idx="339">
                  <c:v>101.74440091532</c:v>
                </c:pt>
                <c:pt idx="340">
                  <c:v>103.2197204628705</c:v>
                </c:pt>
                <c:pt idx="341">
                  <c:v>103.21851090830449</c:v>
                </c:pt>
                <c:pt idx="342">
                  <c:v>98.908394860819868</c:v>
                </c:pt>
                <c:pt idx="343">
                  <c:v>96.525604389622103</c:v>
                </c:pt>
                <c:pt idx="344">
                  <c:v>97.8142278274684</c:v>
                </c:pt>
                <c:pt idx="345">
                  <c:v>96.374839236125155</c:v>
                </c:pt>
                <c:pt idx="346">
                  <c:v>103.3819644920038</c:v>
                </c:pt>
                <c:pt idx="347">
                  <c:v>95.288754267504146</c:v>
                </c:pt>
                <c:pt idx="348">
                  <c:v>100.07249094953271</c:v>
                </c:pt>
                <c:pt idx="349">
                  <c:v>102.0809402663418</c:v>
                </c:pt>
                <c:pt idx="350">
                  <c:v>97.884196318011377</c:v>
                </c:pt>
                <c:pt idx="351">
                  <c:v>99.162925159518821</c:v>
                </c:pt>
                <c:pt idx="352">
                  <c:v>104.7473796272907</c:v>
                </c:pt>
                <c:pt idx="353">
                  <c:v>96.022746025132236</c:v>
                </c:pt>
                <c:pt idx="354">
                  <c:v>101.99372147874909</c:v>
                </c:pt>
                <c:pt idx="355">
                  <c:v>102.4188092258515</c:v>
                </c:pt>
                <c:pt idx="356">
                  <c:v>96.4678979810692</c:v>
                </c:pt>
                <c:pt idx="357">
                  <c:v>104.016614034638</c:v>
                </c:pt>
                <c:pt idx="358">
                  <c:v>99.003786833149846</c:v>
                </c:pt>
                <c:pt idx="359">
                  <c:v>103.71276516350351</c:v>
                </c:pt>
                <c:pt idx="360">
                  <c:v>97.381024858599858</c:v>
                </c:pt>
                <c:pt idx="361">
                  <c:v>102.5102747901028</c:v>
                </c:pt>
                <c:pt idx="362">
                  <c:v>97.460156189171897</c:v>
                </c:pt>
                <c:pt idx="363">
                  <c:v>96.398599003072903</c:v>
                </c:pt>
                <c:pt idx="364">
                  <c:v>102.382397766377</c:v>
                </c:pt>
                <c:pt idx="365">
                  <c:v>99.054272426531668</c:v>
                </c:pt>
                <c:pt idx="366">
                  <c:v>96.278639365022769</c:v>
                </c:pt>
                <c:pt idx="367">
                  <c:v>104.16582702462129</c:v>
                </c:pt>
                <c:pt idx="368">
                  <c:v>104.3747607688252</c:v>
                </c:pt>
                <c:pt idx="369">
                  <c:v>101.8208878497485</c:v>
                </c:pt>
                <c:pt idx="370">
                  <c:v>96.769112410515206</c:v>
                </c:pt>
                <c:pt idx="371">
                  <c:v>97.946265138281476</c:v>
                </c:pt>
                <c:pt idx="372">
                  <c:v>106.1152143631973</c:v>
                </c:pt>
                <c:pt idx="373">
                  <c:v>93.685702508979688</c:v>
                </c:pt>
                <c:pt idx="374">
                  <c:v>104.2075220826783</c:v>
                </c:pt>
                <c:pt idx="375">
                  <c:v>97.375607040485633</c:v>
                </c:pt>
                <c:pt idx="376">
                  <c:v>95.324204209361454</c:v>
                </c:pt>
                <c:pt idx="377">
                  <c:v>102.6232948030424</c:v>
                </c:pt>
                <c:pt idx="378">
                  <c:v>106.5087774798511</c:v>
                </c:pt>
                <c:pt idx="379">
                  <c:v>99.118800611510878</c:v>
                </c:pt>
                <c:pt idx="380">
                  <c:v>101.4121364425456</c:v>
                </c:pt>
                <c:pt idx="381">
                  <c:v>103.25992958953449</c:v>
                </c:pt>
                <c:pt idx="382">
                  <c:v>98.503828117813796</c:v>
                </c:pt>
                <c:pt idx="383">
                  <c:v>102.02520491365451</c:v>
                </c:pt>
                <c:pt idx="384">
                  <c:v>99.51599585074139</c:v>
                </c:pt>
                <c:pt idx="385">
                  <c:v>99.530344739252456</c:v>
                </c:pt>
                <c:pt idx="386">
                  <c:v>101.1264994467974</c:v>
                </c:pt>
                <c:pt idx="387">
                  <c:v>96.327539399747835</c:v>
                </c:pt>
                <c:pt idx="388">
                  <c:v>103.713242921822</c:v>
                </c:pt>
                <c:pt idx="389">
                  <c:v>102.55957985857491</c:v>
                </c:pt>
                <c:pt idx="390">
                  <c:v>104.29450530809299</c:v>
                </c:pt>
                <c:pt idx="391">
                  <c:v>100.25368732190741</c:v>
                </c:pt>
                <c:pt idx="392">
                  <c:v>98.579434370453939</c:v>
                </c:pt>
                <c:pt idx="393">
                  <c:v>98.073883095485158</c:v>
                </c:pt>
                <c:pt idx="394">
                  <c:v>97.576370820188941</c:v>
                </c:pt>
                <c:pt idx="395">
                  <c:v>102.1333802030215</c:v>
                </c:pt>
                <c:pt idx="396">
                  <c:v>99.756395922372477</c:v>
                </c:pt>
                <c:pt idx="397">
                  <c:v>100.29945797912841</c:v>
                </c:pt>
                <c:pt idx="398">
                  <c:v>97.604658273986885</c:v>
                </c:pt>
                <c:pt idx="399">
                  <c:v>102.5231497780193</c:v>
                </c:pt>
                <c:pt idx="400">
                  <c:v>102.84538613461601</c:v>
                </c:pt>
                <c:pt idx="401">
                  <c:v>100.7735272523735</c:v>
                </c:pt>
                <c:pt idx="402">
                  <c:v>99.682709550699911</c:v>
                </c:pt>
                <c:pt idx="403">
                  <c:v>102.93615917370531</c:v>
                </c:pt>
                <c:pt idx="404">
                  <c:v>108.8098730037879</c:v>
                </c:pt>
                <c:pt idx="405">
                  <c:v>97.392605590698977</c:v>
                </c:pt>
                <c:pt idx="406">
                  <c:v>100.40926617820639</c:v>
                </c:pt>
                <c:pt idx="407">
                  <c:v>102.6365954865698</c:v>
                </c:pt>
                <c:pt idx="408">
                  <c:v>96.316302506467594</c:v>
                </c:pt>
                <c:pt idx="409">
                  <c:v>99.197396003248514</c:v>
                </c:pt>
                <c:pt idx="410">
                  <c:v>97.185755240887246</c:v>
                </c:pt>
                <c:pt idx="411">
                  <c:v>100.6694959934707</c:v>
                </c:pt>
                <c:pt idx="412">
                  <c:v>100.8257978125183</c:v>
                </c:pt>
                <c:pt idx="413">
                  <c:v>101.78092337512381</c:v>
                </c:pt>
                <c:pt idx="414">
                  <c:v>99.085536214872249</c:v>
                </c:pt>
                <c:pt idx="415">
                  <c:v>96.990397104329404</c:v>
                </c:pt>
                <c:pt idx="416">
                  <c:v>98.564532875584533</c:v>
                </c:pt>
                <c:pt idx="417">
                  <c:v>96.877326648969742</c:v>
                </c:pt>
                <c:pt idx="418">
                  <c:v>98.498955455566005</c:v>
                </c:pt>
                <c:pt idx="419">
                  <c:v>97.175754256144288</c:v>
                </c:pt>
                <c:pt idx="420">
                  <c:v>102.53826644817499</c:v>
                </c:pt>
                <c:pt idx="421">
                  <c:v>96.789168958464273</c:v>
                </c:pt>
                <c:pt idx="422">
                  <c:v>98.515396153200086</c:v>
                </c:pt>
                <c:pt idx="423">
                  <c:v>105.61890947612279</c:v>
                </c:pt>
                <c:pt idx="424">
                  <c:v>96.270936505917234</c:v>
                </c:pt>
                <c:pt idx="425">
                  <c:v>100.03869433852221</c:v>
                </c:pt>
                <c:pt idx="426">
                  <c:v>98.769821072170444</c:v>
                </c:pt>
                <c:pt idx="427">
                  <c:v>97.276286568187629</c:v>
                </c:pt>
                <c:pt idx="428">
                  <c:v>93.718146381906337</c:v>
                </c:pt>
                <c:pt idx="429">
                  <c:v>100.2563722806936</c:v>
                </c:pt>
                <c:pt idx="430">
                  <c:v>99.049193318410602</c:v>
                </c:pt>
                <c:pt idx="431">
                  <c:v>101.55964577290609</c:v>
                </c:pt>
                <c:pt idx="432">
                  <c:v>103.0667605232959</c:v>
                </c:pt>
                <c:pt idx="433">
                  <c:v>97.409361849486899</c:v>
                </c:pt>
                <c:pt idx="434">
                  <c:v>95.533246715782852</c:v>
                </c:pt>
                <c:pt idx="435">
                  <c:v>107.80237342041259</c:v>
                </c:pt>
                <c:pt idx="436">
                  <c:v>100.6522813865091</c:v>
                </c:pt>
                <c:pt idx="437">
                  <c:v>105.0282223798967</c:v>
                </c:pt>
                <c:pt idx="438">
                  <c:v>100.7096025024621</c:v>
                </c:pt>
                <c:pt idx="439">
                  <c:v>104.33839430872369</c:v>
                </c:pt>
                <c:pt idx="440">
                  <c:v>98.573172547330785</c:v>
                </c:pt>
                <c:pt idx="441">
                  <c:v>96.182805441658587</c:v>
                </c:pt>
                <c:pt idx="442">
                  <c:v>98.895876942026334</c:v>
                </c:pt>
                <c:pt idx="443">
                  <c:v>102.26203585493531</c:v>
                </c:pt>
                <c:pt idx="444">
                  <c:v>99.895010630273262</c:v>
                </c:pt>
                <c:pt idx="445">
                  <c:v>100.460689191672</c:v>
                </c:pt>
                <c:pt idx="446">
                  <c:v>95.738842891378951</c:v>
                </c:pt>
                <c:pt idx="447">
                  <c:v>99.591401988371103</c:v>
                </c:pt>
                <c:pt idx="448">
                  <c:v>99.595161387365764</c:v>
                </c:pt>
                <c:pt idx="449">
                  <c:v>104.2460749702058</c:v>
                </c:pt>
                <c:pt idx="450">
                  <c:v>101.7757014344979</c:v>
                </c:pt>
                <c:pt idx="451">
                  <c:v>97.655908616873859</c:v>
                </c:pt>
                <c:pt idx="452">
                  <c:v>101.00998669532819</c:v>
                </c:pt>
                <c:pt idx="453">
                  <c:v>97.811100345824244</c:v>
                </c:pt>
                <c:pt idx="454">
                  <c:v>102.5929535720946</c:v>
                </c:pt>
                <c:pt idx="455">
                  <c:v>95.713102428758916</c:v>
                </c:pt>
                <c:pt idx="456">
                  <c:v>102.6911229994608</c:v>
                </c:pt>
                <c:pt idx="457">
                  <c:v>101.7497219402858</c:v>
                </c:pt>
                <c:pt idx="458">
                  <c:v>99.434514857255195</c:v>
                </c:pt>
                <c:pt idx="459">
                  <c:v>98.281180989474365</c:v>
                </c:pt>
                <c:pt idx="460">
                  <c:v>102.61711377983001</c:v>
                </c:pt>
                <c:pt idx="461">
                  <c:v>99.273784424052877</c:v>
                </c:pt>
                <c:pt idx="462">
                  <c:v>100.15956781378</c:v>
                </c:pt>
                <c:pt idx="463">
                  <c:v>99.827152723349499</c:v>
                </c:pt>
                <c:pt idx="464">
                  <c:v>100.7955056680285</c:v>
                </c:pt>
                <c:pt idx="465">
                  <c:v>98.382834723887598</c:v>
                </c:pt>
                <c:pt idx="466">
                  <c:v>102.1613281094828</c:v>
                </c:pt>
                <c:pt idx="467">
                  <c:v>99.34232817037919</c:v>
                </c:pt>
                <c:pt idx="468">
                  <c:v>97.886064712194738</c:v>
                </c:pt>
                <c:pt idx="469">
                  <c:v>96.250360408144445</c:v>
                </c:pt>
                <c:pt idx="470">
                  <c:v>102.4769842225067</c:v>
                </c:pt>
                <c:pt idx="471">
                  <c:v>101.97452349842121</c:v>
                </c:pt>
                <c:pt idx="472">
                  <c:v>102.7961716456815</c:v>
                </c:pt>
                <c:pt idx="473">
                  <c:v>99.320788629627245</c:v>
                </c:pt>
                <c:pt idx="474">
                  <c:v>100.4050470410556</c:v>
                </c:pt>
                <c:pt idx="475">
                  <c:v>101.5344262741707</c:v>
                </c:pt>
                <c:pt idx="476">
                  <c:v>98.891390820327842</c:v>
                </c:pt>
                <c:pt idx="477">
                  <c:v>99.542319729141099</c:v>
                </c:pt>
                <c:pt idx="478">
                  <c:v>100.72909125599629</c:v>
                </c:pt>
                <c:pt idx="479">
                  <c:v>93.309993646338967</c:v>
                </c:pt>
                <c:pt idx="480">
                  <c:v>104.7771370875008</c:v>
                </c:pt>
                <c:pt idx="481">
                  <c:v>97.302614209292656</c:v>
                </c:pt>
                <c:pt idx="482">
                  <c:v>104.5193049624926</c:v>
                </c:pt>
                <c:pt idx="483">
                  <c:v>101.4042759764184</c:v>
                </c:pt>
                <c:pt idx="484">
                  <c:v>101.64578167392651</c:v>
                </c:pt>
                <c:pt idx="485">
                  <c:v>103.7796815697327</c:v>
                </c:pt>
                <c:pt idx="486">
                  <c:v>107.0781089984025</c:v>
                </c:pt>
                <c:pt idx="487">
                  <c:v>99.658882463179168</c:v>
                </c:pt>
                <c:pt idx="488">
                  <c:v>106.8691242698696</c:v>
                </c:pt>
                <c:pt idx="489">
                  <c:v>91.173535301387844</c:v>
                </c:pt>
                <c:pt idx="490">
                  <c:v>98.299284433130424</c:v>
                </c:pt>
                <c:pt idx="491">
                  <c:v>102.1612878957927</c:v>
                </c:pt>
                <c:pt idx="492">
                  <c:v>98.440698367899529</c:v>
                </c:pt>
                <c:pt idx="493">
                  <c:v>94.809526163416152</c:v>
                </c:pt>
                <c:pt idx="494">
                  <c:v>102.4280460651687</c:v>
                </c:pt>
                <c:pt idx="495">
                  <c:v>98.288582318415465</c:v>
                </c:pt>
                <c:pt idx="496">
                  <c:v>101.7771625677004</c:v>
                </c:pt>
                <c:pt idx="497">
                  <c:v>98.945210837471549</c:v>
                </c:pt>
                <c:pt idx="498">
                  <c:v>100.6316271946761</c:v>
                </c:pt>
                <c:pt idx="499">
                  <c:v>99.942867109715294</c:v>
                </c:pt>
              </c:numCache>
            </c:numRef>
          </c:xVal>
          <c:yVal>
            <c:numRef>
              <c:f>'X and Y bounded to be positive'!$S$27:$S$526</c:f>
              <c:numCache>
                <c:formatCode>0.00</c:formatCode>
                <c:ptCount val="500"/>
                <c:pt idx="0">
                  <c:v>108.4300541622668</c:v>
                </c:pt>
                <c:pt idx="1">
                  <c:v>108.69190861356959</c:v>
                </c:pt>
                <c:pt idx="2">
                  <c:v>115.1478685735953</c:v>
                </c:pt>
                <c:pt idx="3">
                  <c:v>108.8128689019761</c:v>
                </c:pt>
                <c:pt idx="4">
                  <c:v>110.4202720150857</c:v>
                </c:pt>
                <c:pt idx="5">
                  <c:v>107.66060669731939</c:v>
                </c:pt>
                <c:pt idx="6">
                  <c:v>110.9453963444714</c:v>
                </c:pt>
                <c:pt idx="7">
                  <c:v>113.9342591448045</c:v>
                </c:pt>
                <c:pt idx="8">
                  <c:v>106.1683651146525</c:v>
                </c:pt>
                <c:pt idx="9">
                  <c:v>108.9222687745963</c:v>
                </c:pt>
                <c:pt idx="10">
                  <c:v>111.08591658724799</c:v>
                </c:pt>
                <c:pt idx="11">
                  <c:v>102.9089703990112</c:v>
                </c:pt>
                <c:pt idx="12">
                  <c:v>112.15792220438721</c:v>
                </c:pt>
                <c:pt idx="13">
                  <c:v>108.2064287420411</c:v>
                </c:pt>
                <c:pt idx="14">
                  <c:v>105.69685563117331</c:v>
                </c:pt>
                <c:pt idx="15">
                  <c:v>108.7027902437306</c:v>
                </c:pt>
                <c:pt idx="16">
                  <c:v>105.28184851344071</c:v>
                </c:pt>
                <c:pt idx="17">
                  <c:v>109.5464508687256</c:v>
                </c:pt>
                <c:pt idx="18">
                  <c:v>108.8780706185142</c:v>
                </c:pt>
                <c:pt idx="19">
                  <c:v>112.7723367461552</c:v>
                </c:pt>
                <c:pt idx="20">
                  <c:v>113.48428638933279</c:v>
                </c:pt>
                <c:pt idx="21">
                  <c:v>117.87872087786479</c:v>
                </c:pt>
                <c:pt idx="22">
                  <c:v>113.94660303835229</c:v>
                </c:pt>
                <c:pt idx="23">
                  <c:v>109.42972565769649</c:v>
                </c:pt>
                <c:pt idx="24">
                  <c:v>105.85624821626941</c:v>
                </c:pt>
                <c:pt idx="25">
                  <c:v>107.1155707826448</c:v>
                </c:pt>
                <c:pt idx="26">
                  <c:v>106.3807265226487</c:v>
                </c:pt>
                <c:pt idx="27">
                  <c:v>111.8780323619999</c:v>
                </c:pt>
                <c:pt idx="28">
                  <c:v>107.55637155856679</c:v>
                </c:pt>
                <c:pt idx="29">
                  <c:v>112.0630644123369</c:v>
                </c:pt>
                <c:pt idx="30">
                  <c:v>115.17051365717241</c:v>
                </c:pt>
                <c:pt idx="31">
                  <c:v>106.65073743282611</c:v>
                </c:pt>
                <c:pt idx="32">
                  <c:v>102.3041003549889</c:v>
                </c:pt>
                <c:pt idx="33">
                  <c:v>113.5390487159306</c:v>
                </c:pt>
                <c:pt idx="34">
                  <c:v>108.22392897377441</c:v>
                </c:pt>
                <c:pt idx="35">
                  <c:v>110.8639306818303</c:v>
                </c:pt>
                <c:pt idx="36">
                  <c:v>112.3521342754961</c:v>
                </c:pt>
                <c:pt idx="37">
                  <c:v>113.536187499142</c:v>
                </c:pt>
                <c:pt idx="38">
                  <c:v>110.19452639801401</c:v>
                </c:pt>
                <c:pt idx="39">
                  <c:v>108.21845166775761</c:v>
                </c:pt>
                <c:pt idx="40">
                  <c:v>109.4743898185216</c:v>
                </c:pt>
                <c:pt idx="41">
                  <c:v>101.4775359584718</c:v>
                </c:pt>
                <c:pt idx="42">
                  <c:v>102.0364233635907</c:v>
                </c:pt>
                <c:pt idx="43">
                  <c:v>117.2726687822538</c:v>
                </c:pt>
                <c:pt idx="44">
                  <c:v>113.486980058226</c:v>
                </c:pt>
                <c:pt idx="45">
                  <c:v>113.74581460254819</c:v>
                </c:pt>
                <c:pt idx="46">
                  <c:v>110.46324512228171</c:v>
                </c:pt>
                <c:pt idx="47">
                  <c:v>111.7858386426669</c:v>
                </c:pt>
                <c:pt idx="48">
                  <c:v>112.0689429430203</c:v>
                </c:pt>
                <c:pt idx="49">
                  <c:v>108.33022014679869</c:v>
                </c:pt>
                <c:pt idx="50">
                  <c:v>105.81028273612129</c:v>
                </c:pt>
                <c:pt idx="51">
                  <c:v>114.7616985688626</c:v>
                </c:pt>
                <c:pt idx="52">
                  <c:v>112.9395623726334</c:v>
                </c:pt>
                <c:pt idx="53">
                  <c:v>106.0286670938317</c:v>
                </c:pt>
                <c:pt idx="54">
                  <c:v>105.15156766956559</c:v>
                </c:pt>
                <c:pt idx="55">
                  <c:v>111.2079779010934</c:v>
                </c:pt>
                <c:pt idx="56">
                  <c:v>106.26551364902249</c:v>
                </c:pt>
                <c:pt idx="57">
                  <c:v>116.925792718026</c:v>
                </c:pt>
                <c:pt idx="58">
                  <c:v>107.61138552264821</c:v>
                </c:pt>
                <c:pt idx="59">
                  <c:v>103.94683059875599</c:v>
                </c:pt>
                <c:pt idx="60">
                  <c:v>114.6076733481282</c:v>
                </c:pt>
                <c:pt idx="61">
                  <c:v>109.7187332211563</c:v>
                </c:pt>
                <c:pt idx="62">
                  <c:v>110.216950025496</c:v>
                </c:pt>
                <c:pt idx="63">
                  <c:v>113.0071218426073</c:v>
                </c:pt>
                <c:pt idx="64">
                  <c:v>110.7837828612587</c:v>
                </c:pt>
                <c:pt idx="65">
                  <c:v>110.460603968258</c:v>
                </c:pt>
                <c:pt idx="66">
                  <c:v>104.4977995495007</c:v>
                </c:pt>
                <c:pt idx="67">
                  <c:v>105.5521256329186</c:v>
                </c:pt>
                <c:pt idx="68">
                  <c:v>109.0331762143084</c:v>
                </c:pt>
                <c:pt idx="69">
                  <c:v>110.79764939929871</c:v>
                </c:pt>
                <c:pt idx="70">
                  <c:v>113.158249040629</c:v>
                </c:pt>
                <c:pt idx="71">
                  <c:v>114.4418178063367</c:v>
                </c:pt>
                <c:pt idx="72">
                  <c:v>108.75958188928939</c:v>
                </c:pt>
                <c:pt idx="73">
                  <c:v>111.3442712254737</c:v>
                </c:pt>
                <c:pt idx="74">
                  <c:v>103.3916186991006</c:v>
                </c:pt>
                <c:pt idx="75">
                  <c:v>110.8118796196394</c:v>
                </c:pt>
                <c:pt idx="76">
                  <c:v>107.14046216467371</c:v>
                </c:pt>
                <c:pt idx="77">
                  <c:v>105.72775196044221</c:v>
                </c:pt>
                <c:pt idx="78">
                  <c:v>107.00605029152391</c:v>
                </c:pt>
                <c:pt idx="79">
                  <c:v>105.0849974669057</c:v>
                </c:pt>
                <c:pt idx="80">
                  <c:v>114.79524761709079</c:v>
                </c:pt>
                <c:pt idx="81">
                  <c:v>114.85589182837749</c:v>
                </c:pt>
                <c:pt idx="82">
                  <c:v>111.783993204913</c:v>
                </c:pt>
                <c:pt idx="83">
                  <c:v>108.8630199534861</c:v>
                </c:pt>
                <c:pt idx="84">
                  <c:v>112.5669971788754</c:v>
                </c:pt>
                <c:pt idx="85">
                  <c:v>113.35999654006341</c:v>
                </c:pt>
                <c:pt idx="86">
                  <c:v>116.3535695984521</c:v>
                </c:pt>
                <c:pt idx="87">
                  <c:v>111.2643866829327</c:v>
                </c:pt>
                <c:pt idx="88">
                  <c:v>107.0771711156647</c:v>
                </c:pt>
                <c:pt idx="89">
                  <c:v>108.403698474853</c:v>
                </c:pt>
                <c:pt idx="90">
                  <c:v>104.5178755298622</c:v>
                </c:pt>
                <c:pt idx="91">
                  <c:v>107.2087834971034</c:v>
                </c:pt>
                <c:pt idx="92">
                  <c:v>109.9823794471244</c:v>
                </c:pt>
                <c:pt idx="93">
                  <c:v>115.4721802565324</c:v>
                </c:pt>
                <c:pt idx="94">
                  <c:v>112.5784179452824</c:v>
                </c:pt>
                <c:pt idx="95">
                  <c:v>111.5254905001506</c:v>
                </c:pt>
                <c:pt idx="96">
                  <c:v>107.99734103853559</c:v>
                </c:pt>
                <c:pt idx="97">
                  <c:v>107.533110932113</c:v>
                </c:pt>
                <c:pt idx="98">
                  <c:v>113.21060244783359</c:v>
                </c:pt>
                <c:pt idx="99">
                  <c:v>112.20148287018429</c:v>
                </c:pt>
                <c:pt idx="100">
                  <c:v>111.1497814277861</c:v>
                </c:pt>
                <c:pt idx="101">
                  <c:v>102.1324510088558</c:v>
                </c:pt>
                <c:pt idx="102">
                  <c:v>107.6320955037362</c:v>
                </c:pt>
                <c:pt idx="103">
                  <c:v>111.5943944908</c:v>
                </c:pt>
                <c:pt idx="104">
                  <c:v>107.7649280667836</c:v>
                </c:pt>
                <c:pt idx="105">
                  <c:v>112.16983275785471</c:v>
                </c:pt>
                <c:pt idx="106">
                  <c:v>106.4000412429875</c:v>
                </c:pt>
                <c:pt idx="107">
                  <c:v>104.9391593715968</c:v>
                </c:pt>
                <c:pt idx="108">
                  <c:v>114.47057296793839</c:v>
                </c:pt>
                <c:pt idx="109">
                  <c:v>114.5763149271604</c:v>
                </c:pt>
                <c:pt idx="110">
                  <c:v>118.207780963161</c:v>
                </c:pt>
                <c:pt idx="111">
                  <c:v>109.544350151811</c:v>
                </c:pt>
                <c:pt idx="112">
                  <c:v>111.8452997839704</c:v>
                </c:pt>
                <c:pt idx="113">
                  <c:v>109.77864018139729</c:v>
                </c:pt>
                <c:pt idx="114">
                  <c:v>113.50325787016919</c:v>
                </c:pt>
                <c:pt idx="115">
                  <c:v>115.16098820023571</c:v>
                </c:pt>
                <c:pt idx="116">
                  <c:v>109.5673134553108</c:v>
                </c:pt>
                <c:pt idx="117">
                  <c:v>107.194036181849</c:v>
                </c:pt>
                <c:pt idx="118">
                  <c:v>103.79515496721071</c:v>
                </c:pt>
                <c:pt idx="119">
                  <c:v>108.7144980039299</c:v>
                </c:pt>
                <c:pt idx="120">
                  <c:v>112.57348012000629</c:v>
                </c:pt>
                <c:pt idx="121">
                  <c:v>109.9739041929702</c:v>
                </c:pt>
                <c:pt idx="122">
                  <c:v>109.2991225042108</c:v>
                </c:pt>
                <c:pt idx="123">
                  <c:v>106.8042515345111</c:v>
                </c:pt>
                <c:pt idx="124">
                  <c:v>114.47795379156599</c:v>
                </c:pt>
                <c:pt idx="125">
                  <c:v>105.9380858464277</c:v>
                </c:pt>
                <c:pt idx="126">
                  <c:v>113.7140160938539</c:v>
                </c:pt>
                <c:pt idx="127">
                  <c:v>110.1172879754435</c:v>
                </c:pt>
                <c:pt idx="128">
                  <c:v>107.3365271400903</c:v>
                </c:pt>
                <c:pt idx="129">
                  <c:v>108.6118981553238</c:v>
                </c:pt>
                <c:pt idx="130">
                  <c:v>108.13430875977851</c:v>
                </c:pt>
                <c:pt idx="131">
                  <c:v>105.99512288318989</c:v>
                </c:pt>
                <c:pt idx="132">
                  <c:v>107.91036623233261</c:v>
                </c:pt>
                <c:pt idx="133">
                  <c:v>103.8851953026675</c:v>
                </c:pt>
                <c:pt idx="134">
                  <c:v>112.7636182046827</c:v>
                </c:pt>
                <c:pt idx="135">
                  <c:v>113.1788510664981</c:v>
                </c:pt>
                <c:pt idx="136">
                  <c:v>113.160326234737</c:v>
                </c:pt>
                <c:pt idx="137">
                  <c:v>111.2176238101007</c:v>
                </c:pt>
                <c:pt idx="138">
                  <c:v>107.65255582592989</c:v>
                </c:pt>
                <c:pt idx="139">
                  <c:v>103.959140868327</c:v>
                </c:pt>
                <c:pt idx="140">
                  <c:v>101.7064903973594</c:v>
                </c:pt>
                <c:pt idx="141">
                  <c:v>114.3933753753154</c:v>
                </c:pt>
                <c:pt idx="142">
                  <c:v>108.644304272006</c:v>
                </c:pt>
                <c:pt idx="143">
                  <c:v>107.8882038866896</c:v>
                </c:pt>
                <c:pt idx="144">
                  <c:v>108.501428471547</c:v>
                </c:pt>
                <c:pt idx="145">
                  <c:v>109.53914540397599</c:v>
                </c:pt>
                <c:pt idx="146">
                  <c:v>113.853546342272</c:v>
                </c:pt>
                <c:pt idx="147">
                  <c:v>103.88474609885409</c:v>
                </c:pt>
                <c:pt idx="148">
                  <c:v>110.5461195673665</c:v>
                </c:pt>
                <c:pt idx="149">
                  <c:v>120.41471723610979</c:v>
                </c:pt>
                <c:pt idx="150">
                  <c:v>99.898427784387465</c:v>
                </c:pt>
                <c:pt idx="151">
                  <c:v>111.6279896898585</c:v>
                </c:pt>
                <c:pt idx="152">
                  <c:v>111.7588079763923</c:v>
                </c:pt>
                <c:pt idx="153">
                  <c:v>111.2357466168729</c:v>
                </c:pt>
                <c:pt idx="154">
                  <c:v>115.5578350539938</c:v>
                </c:pt>
                <c:pt idx="155">
                  <c:v>112.8147275243487</c:v>
                </c:pt>
                <c:pt idx="156">
                  <c:v>108.1819380932107</c:v>
                </c:pt>
                <c:pt idx="157">
                  <c:v>116.480023754383</c:v>
                </c:pt>
                <c:pt idx="158">
                  <c:v>103.7190660701303</c:v>
                </c:pt>
                <c:pt idx="159">
                  <c:v>109.91118698675029</c:v>
                </c:pt>
                <c:pt idx="160">
                  <c:v>111.69755550905811</c:v>
                </c:pt>
                <c:pt idx="161">
                  <c:v>108.6715320021423</c:v>
                </c:pt>
                <c:pt idx="162">
                  <c:v>105.90865965098681</c:v>
                </c:pt>
                <c:pt idx="163">
                  <c:v>110.589096274715</c:v>
                </c:pt>
                <c:pt idx="164">
                  <c:v>106.5069186687481</c:v>
                </c:pt>
                <c:pt idx="165">
                  <c:v>105.5471477275256</c:v>
                </c:pt>
                <c:pt idx="166">
                  <c:v>113.63455516030071</c:v>
                </c:pt>
                <c:pt idx="167">
                  <c:v>116.3820923592</c:v>
                </c:pt>
                <c:pt idx="168">
                  <c:v>113.33029863479879</c:v>
                </c:pt>
                <c:pt idx="169">
                  <c:v>115.07218279665349</c:v>
                </c:pt>
                <c:pt idx="170">
                  <c:v>108.7616944192733</c:v>
                </c:pt>
                <c:pt idx="171">
                  <c:v>110.8167615206908</c:v>
                </c:pt>
                <c:pt idx="172">
                  <c:v>108.3047682013508</c:v>
                </c:pt>
                <c:pt idx="173">
                  <c:v>107.6022929702785</c:v>
                </c:pt>
                <c:pt idx="174">
                  <c:v>114.9655412672541</c:v>
                </c:pt>
                <c:pt idx="175">
                  <c:v>108.479454265833</c:v>
                </c:pt>
                <c:pt idx="176">
                  <c:v>110.2632465097231</c:v>
                </c:pt>
                <c:pt idx="177">
                  <c:v>103.9018342212743</c:v>
                </c:pt>
                <c:pt idx="178">
                  <c:v>113.8260302030783</c:v>
                </c:pt>
                <c:pt idx="179">
                  <c:v>111.35472338731179</c:v>
                </c:pt>
                <c:pt idx="180">
                  <c:v>112.7341653372263</c:v>
                </c:pt>
                <c:pt idx="181">
                  <c:v>112.1765570488612</c:v>
                </c:pt>
                <c:pt idx="182">
                  <c:v>112.6393679562552</c:v>
                </c:pt>
                <c:pt idx="183">
                  <c:v>105.1994990377671</c:v>
                </c:pt>
                <c:pt idx="184">
                  <c:v>109.5673134463258</c:v>
                </c:pt>
                <c:pt idx="185">
                  <c:v>108.29021639782211</c:v>
                </c:pt>
                <c:pt idx="186">
                  <c:v>108.929714439873</c:v>
                </c:pt>
                <c:pt idx="187">
                  <c:v>107.39682848330879</c:v>
                </c:pt>
                <c:pt idx="188">
                  <c:v>122.1976803952297</c:v>
                </c:pt>
                <c:pt idx="189">
                  <c:v>111.5965532776776</c:v>
                </c:pt>
                <c:pt idx="190">
                  <c:v>107.0089986325199</c:v>
                </c:pt>
                <c:pt idx="191">
                  <c:v>107.6904265263645</c:v>
                </c:pt>
                <c:pt idx="192">
                  <c:v>122.46978617304011</c:v>
                </c:pt>
                <c:pt idx="193">
                  <c:v>108.0342842985188</c:v>
                </c:pt>
                <c:pt idx="194">
                  <c:v>112.28156002199511</c:v>
                </c:pt>
                <c:pt idx="195">
                  <c:v>110.0192073318096</c:v>
                </c:pt>
                <c:pt idx="196">
                  <c:v>107.76555294302359</c:v>
                </c:pt>
                <c:pt idx="197">
                  <c:v>112.32982292161419</c:v>
                </c:pt>
                <c:pt idx="198">
                  <c:v>106.0771286788619</c:v>
                </c:pt>
                <c:pt idx="199">
                  <c:v>107.3964638863005</c:v>
                </c:pt>
                <c:pt idx="200">
                  <c:v>105.96990547310099</c:v>
                </c:pt>
                <c:pt idx="201">
                  <c:v>106.2613103613957</c:v>
                </c:pt>
                <c:pt idx="202">
                  <c:v>110.20461572589279</c:v>
                </c:pt>
                <c:pt idx="203">
                  <c:v>115.1972802529842</c:v>
                </c:pt>
                <c:pt idx="204">
                  <c:v>108.66633307777261</c:v>
                </c:pt>
                <c:pt idx="205">
                  <c:v>105.7538714320181</c:v>
                </c:pt>
                <c:pt idx="206">
                  <c:v>103.16310117321019</c:v>
                </c:pt>
                <c:pt idx="207">
                  <c:v>110.7698449918952</c:v>
                </c:pt>
                <c:pt idx="208">
                  <c:v>105.3318199587064</c:v>
                </c:pt>
                <c:pt idx="209">
                  <c:v>113.7078436727125</c:v>
                </c:pt>
                <c:pt idx="210">
                  <c:v>113.50941023427509</c:v>
                </c:pt>
                <c:pt idx="211">
                  <c:v>112.2443555788702</c:v>
                </c:pt>
                <c:pt idx="212">
                  <c:v>112.51460649214</c:v>
                </c:pt>
                <c:pt idx="213">
                  <c:v>110.2568877359576</c:v>
                </c:pt>
                <c:pt idx="214">
                  <c:v>109.2432926322104</c:v>
                </c:pt>
                <c:pt idx="215">
                  <c:v>108.5026407445624</c:v>
                </c:pt>
                <c:pt idx="216">
                  <c:v>107.98769949983959</c:v>
                </c:pt>
                <c:pt idx="217">
                  <c:v>112.7347360877143</c:v>
                </c:pt>
                <c:pt idx="218">
                  <c:v>115.08534306660459</c:v>
                </c:pt>
                <c:pt idx="219">
                  <c:v>110.5851529101342</c:v>
                </c:pt>
                <c:pt idx="220">
                  <c:v>104.32228612114299</c:v>
                </c:pt>
                <c:pt idx="221">
                  <c:v>108.9516070979294</c:v>
                </c:pt>
                <c:pt idx="222">
                  <c:v>111.9889256121901</c:v>
                </c:pt>
                <c:pt idx="223">
                  <c:v>106.3285275167563</c:v>
                </c:pt>
                <c:pt idx="224">
                  <c:v>115.8963318746832</c:v>
                </c:pt>
                <c:pt idx="225">
                  <c:v>107.85971902347229</c:v>
                </c:pt>
                <c:pt idx="226">
                  <c:v>115.19232936380089</c:v>
                </c:pt>
                <c:pt idx="227">
                  <c:v>110.00414991404639</c:v>
                </c:pt>
                <c:pt idx="228">
                  <c:v>112.6953665300739</c:v>
                </c:pt>
                <c:pt idx="229">
                  <c:v>108.0452878600034</c:v>
                </c:pt>
                <c:pt idx="230">
                  <c:v>114.09009473637219</c:v>
                </c:pt>
                <c:pt idx="231">
                  <c:v>106.74596684273359</c:v>
                </c:pt>
                <c:pt idx="232">
                  <c:v>109.9583067654229</c:v>
                </c:pt>
                <c:pt idx="233">
                  <c:v>110.283529373018</c:v>
                </c:pt>
                <c:pt idx="234">
                  <c:v>112.95005295585869</c:v>
                </c:pt>
                <c:pt idx="235">
                  <c:v>105.9496902469092</c:v>
                </c:pt>
                <c:pt idx="236">
                  <c:v>111.77248550355149</c:v>
                </c:pt>
                <c:pt idx="237">
                  <c:v>104.61788904869471</c:v>
                </c:pt>
                <c:pt idx="238">
                  <c:v>108.44183613070081</c:v>
                </c:pt>
                <c:pt idx="239">
                  <c:v>106.3520167785482</c:v>
                </c:pt>
                <c:pt idx="240">
                  <c:v>116.12289062760139</c:v>
                </c:pt>
                <c:pt idx="241">
                  <c:v>98.271121654363824</c:v>
                </c:pt>
                <c:pt idx="242">
                  <c:v>114.2093438696733</c:v>
                </c:pt>
                <c:pt idx="243">
                  <c:v>114.6940677781916</c:v>
                </c:pt>
                <c:pt idx="244">
                  <c:v>110.20722379248549</c:v>
                </c:pt>
                <c:pt idx="245">
                  <c:v>105.6791293558292</c:v>
                </c:pt>
                <c:pt idx="246">
                  <c:v>115.6194974127548</c:v>
                </c:pt>
                <c:pt idx="247">
                  <c:v>104.1420668256072</c:v>
                </c:pt>
                <c:pt idx="248">
                  <c:v>111.0485565408123</c:v>
                </c:pt>
                <c:pt idx="249">
                  <c:v>113.90433366287211</c:v>
                </c:pt>
                <c:pt idx="250">
                  <c:v>110.0606218090108</c:v>
                </c:pt>
                <c:pt idx="251">
                  <c:v>110.43914364029099</c:v>
                </c:pt>
                <c:pt idx="252">
                  <c:v>110.41646893468121</c:v>
                </c:pt>
                <c:pt idx="253">
                  <c:v>110.1540328262556</c:v>
                </c:pt>
                <c:pt idx="254">
                  <c:v>105.79367076995869</c:v>
                </c:pt>
                <c:pt idx="255">
                  <c:v>115.2348989133535</c:v>
                </c:pt>
                <c:pt idx="256">
                  <c:v>118.1556890303473</c:v>
                </c:pt>
                <c:pt idx="257">
                  <c:v>107.52085305664021</c:v>
                </c:pt>
                <c:pt idx="258">
                  <c:v>106.2999307555541</c:v>
                </c:pt>
                <c:pt idx="259">
                  <c:v>108.3273387205587</c:v>
                </c:pt>
                <c:pt idx="260">
                  <c:v>107.83532152212609</c:v>
                </c:pt>
                <c:pt idx="261">
                  <c:v>109.1077308182159</c:v>
                </c:pt>
                <c:pt idx="262">
                  <c:v>112.1678323224963</c:v>
                </c:pt>
                <c:pt idx="263">
                  <c:v>108.1917995235079</c:v>
                </c:pt>
                <c:pt idx="264">
                  <c:v>110.41161028617201</c:v>
                </c:pt>
                <c:pt idx="265">
                  <c:v>112.3186100978667</c:v>
                </c:pt>
                <c:pt idx="266">
                  <c:v>102.072465442237</c:v>
                </c:pt>
                <c:pt idx="267">
                  <c:v>115.98280956933969</c:v>
                </c:pt>
                <c:pt idx="268">
                  <c:v>112.292385624895</c:v>
                </c:pt>
                <c:pt idx="269">
                  <c:v>110.241629898732</c:v>
                </c:pt>
                <c:pt idx="270">
                  <c:v>112.8677012471742</c:v>
                </c:pt>
                <c:pt idx="271">
                  <c:v>108.7944508200284</c:v>
                </c:pt>
                <c:pt idx="272">
                  <c:v>109.71266729733421</c:v>
                </c:pt>
                <c:pt idx="273">
                  <c:v>109.2913392991026</c:v>
                </c:pt>
                <c:pt idx="274">
                  <c:v>105.66611944377109</c:v>
                </c:pt>
                <c:pt idx="275">
                  <c:v>112.8816152584136</c:v>
                </c:pt>
                <c:pt idx="276">
                  <c:v>112.51026405609301</c:v>
                </c:pt>
                <c:pt idx="277">
                  <c:v>109.8128507634589</c:v>
                </c:pt>
                <c:pt idx="278">
                  <c:v>113.7493750963645</c:v>
                </c:pt>
                <c:pt idx="279">
                  <c:v>112.0290064414163</c:v>
                </c:pt>
                <c:pt idx="280">
                  <c:v>118.7430262756873</c:v>
                </c:pt>
                <c:pt idx="281">
                  <c:v>107.75806589877089</c:v>
                </c:pt>
                <c:pt idx="282">
                  <c:v>104.8949986381721</c:v>
                </c:pt>
                <c:pt idx="283">
                  <c:v>108.7038948406061</c:v>
                </c:pt>
                <c:pt idx="284">
                  <c:v>115.3520463715092</c:v>
                </c:pt>
                <c:pt idx="285">
                  <c:v>110.28400105913769</c:v>
                </c:pt>
                <c:pt idx="286">
                  <c:v>112.1950991339489</c:v>
                </c:pt>
                <c:pt idx="287">
                  <c:v>109.9835509106649</c:v>
                </c:pt>
                <c:pt idx="288">
                  <c:v>111.60215835327899</c:v>
                </c:pt>
                <c:pt idx="289">
                  <c:v>106.6677811827642</c:v>
                </c:pt>
                <c:pt idx="290">
                  <c:v>108.0522261471846</c:v>
                </c:pt>
                <c:pt idx="291">
                  <c:v>102.2584880746074</c:v>
                </c:pt>
                <c:pt idx="292">
                  <c:v>106.97617137818899</c:v>
                </c:pt>
                <c:pt idx="293">
                  <c:v>109.63244046166641</c:v>
                </c:pt>
                <c:pt idx="294">
                  <c:v>99.999441618505642</c:v>
                </c:pt>
                <c:pt idx="295">
                  <c:v>110.30043504468929</c:v>
                </c:pt>
                <c:pt idx="296">
                  <c:v>110.22120157238869</c:v>
                </c:pt>
                <c:pt idx="297">
                  <c:v>110.7818162646648</c:v>
                </c:pt>
                <c:pt idx="298">
                  <c:v>111.5233624347688</c:v>
                </c:pt>
                <c:pt idx="299">
                  <c:v>108.5625273821571</c:v>
                </c:pt>
                <c:pt idx="300">
                  <c:v>108.6156858881983</c:v>
                </c:pt>
                <c:pt idx="301">
                  <c:v>110.3909595511103</c:v>
                </c:pt>
                <c:pt idx="302">
                  <c:v>112.7058606854268</c:v>
                </c:pt>
                <c:pt idx="303">
                  <c:v>107.79194751254239</c:v>
                </c:pt>
                <c:pt idx="304">
                  <c:v>114.3873278153585</c:v>
                </c:pt>
                <c:pt idx="305">
                  <c:v>119.1242256235704</c:v>
                </c:pt>
                <c:pt idx="306">
                  <c:v>111.063818821773</c:v>
                </c:pt>
                <c:pt idx="307">
                  <c:v>109.77112731925961</c:v>
                </c:pt>
                <c:pt idx="308">
                  <c:v>110.6418815593826</c:v>
                </c:pt>
                <c:pt idx="309">
                  <c:v>109.4427067455003</c:v>
                </c:pt>
                <c:pt idx="310">
                  <c:v>106.70099824551021</c:v>
                </c:pt>
                <c:pt idx="311">
                  <c:v>107.7253236585357</c:v>
                </c:pt>
                <c:pt idx="312">
                  <c:v>113.5396330033285</c:v>
                </c:pt>
                <c:pt idx="313">
                  <c:v>106.4620254291047</c:v>
                </c:pt>
                <c:pt idx="314">
                  <c:v>107.05588460283531</c:v>
                </c:pt>
                <c:pt idx="315">
                  <c:v>112.22369716352421</c:v>
                </c:pt>
                <c:pt idx="316">
                  <c:v>100.6995310545219</c:v>
                </c:pt>
                <c:pt idx="317">
                  <c:v>112.3810340783933</c:v>
                </c:pt>
                <c:pt idx="318">
                  <c:v>109.5391786887194</c:v>
                </c:pt>
                <c:pt idx="319">
                  <c:v>113.9774577005837</c:v>
                </c:pt>
                <c:pt idx="320">
                  <c:v>109.39618006881381</c:v>
                </c:pt>
                <c:pt idx="321">
                  <c:v>106.9404032890772</c:v>
                </c:pt>
                <c:pt idx="322">
                  <c:v>111.89379997530401</c:v>
                </c:pt>
                <c:pt idx="323">
                  <c:v>109.90002486636661</c:v>
                </c:pt>
                <c:pt idx="324">
                  <c:v>106.44967381378549</c:v>
                </c:pt>
                <c:pt idx="325">
                  <c:v>106.6485933792751</c:v>
                </c:pt>
                <c:pt idx="326">
                  <c:v>118.56008247547609</c:v>
                </c:pt>
                <c:pt idx="327">
                  <c:v>108.70465408461</c:v>
                </c:pt>
                <c:pt idx="328">
                  <c:v>111.3555121182218</c:v>
                </c:pt>
                <c:pt idx="329">
                  <c:v>120.6451009727204</c:v>
                </c:pt>
                <c:pt idx="330">
                  <c:v>112.3436931345357</c:v>
                </c:pt>
                <c:pt idx="331">
                  <c:v>110.3433987316765</c:v>
                </c:pt>
                <c:pt idx="332">
                  <c:v>104.61299582647889</c:v>
                </c:pt>
                <c:pt idx="333">
                  <c:v>114.5587431939848</c:v>
                </c:pt>
                <c:pt idx="334">
                  <c:v>114.11145434250381</c:v>
                </c:pt>
                <c:pt idx="335">
                  <c:v>111.5659011691223</c:v>
                </c:pt>
                <c:pt idx="336">
                  <c:v>109.6813173276264</c:v>
                </c:pt>
                <c:pt idx="337">
                  <c:v>105.42149681165481</c:v>
                </c:pt>
                <c:pt idx="338">
                  <c:v>117.3748937074371</c:v>
                </c:pt>
                <c:pt idx="339">
                  <c:v>105.3166567252658</c:v>
                </c:pt>
                <c:pt idx="340">
                  <c:v>117.1941447342404</c:v>
                </c:pt>
                <c:pt idx="341">
                  <c:v>106.4227964715348</c:v>
                </c:pt>
                <c:pt idx="342">
                  <c:v>118.27962898186701</c:v>
                </c:pt>
                <c:pt idx="343">
                  <c:v>112.449340639018</c:v>
                </c:pt>
                <c:pt idx="344">
                  <c:v>112.5952344250653</c:v>
                </c:pt>
                <c:pt idx="345">
                  <c:v>109.6037841686488</c:v>
                </c:pt>
                <c:pt idx="346">
                  <c:v>105.7088538068695</c:v>
                </c:pt>
                <c:pt idx="347">
                  <c:v>111.9831748874788</c:v>
                </c:pt>
                <c:pt idx="348">
                  <c:v>110.30695658011351</c:v>
                </c:pt>
                <c:pt idx="349">
                  <c:v>108.71798904147271</c:v>
                </c:pt>
                <c:pt idx="350">
                  <c:v>112.30401356853559</c:v>
                </c:pt>
                <c:pt idx="351">
                  <c:v>110.6575986493917</c:v>
                </c:pt>
                <c:pt idx="352">
                  <c:v>113.8136753941255</c:v>
                </c:pt>
                <c:pt idx="353">
                  <c:v>107.5956487297656</c:v>
                </c:pt>
                <c:pt idx="354">
                  <c:v>106.15803031796131</c:v>
                </c:pt>
                <c:pt idx="355">
                  <c:v>104.0277088975876</c:v>
                </c:pt>
                <c:pt idx="356">
                  <c:v>113.9654075180943</c:v>
                </c:pt>
                <c:pt idx="357">
                  <c:v>111.3135169735157</c:v>
                </c:pt>
                <c:pt idx="358">
                  <c:v>105.1926770808051</c:v>
                </c:pt>
                <c:pt idx="359">
                  <c:v>110.2768103643934</c:v>
                </c:pt>
                <c:pt idx="360">
                  <c:v>105.403865500401</c:v>
                </c:pt>
                <c:pt idx="361">
                  <c:v>118.015305209217</c:v>
                </c:pt>
                <c:pt idx="362">
                  <c:v>112.28468773276499</c:v>
                </c:pt>
                <c:pt idx="363">
                  <c:v>105.7934052944974</c:v>
                </c:pt>
                <c:pt idx="364">
                  <c:v>106.8138767670106</c:v>
                </c:pt>
                <c:pt idx="365">
                  <c:v>109.98519352009301</c:v>
                </c:pt>
                <c:pt idx="366">
                  <c:v>108.2504064252761</c:v>
                </c:pt>
                <c:pt idx="367">
                  <c:v>108.5601978662927</c:v>
                </c:pt>
                <c:pt idx="368">
                  <c:v>111.0672021351083</c:v>
                </c:pt>
                <c:pt idx="369">
                  <c:v>109.0327668477842</c:v>
                </c:pt>
                <c:pt idx="370">
                  <c:v>112.857753083731</c:v>
                </c:pt>
                <c:pt idx="371">
                  <c:v>102.1079477439348</c:v>
                </c:pt>
                <c:pt idx="372">
                  <c:v>112.58519852542859</c:v>
                </c:pt>
                <c:pt idx="373">
                  <c:v>117.3978954927797</c:v>
                </c:pt>
                <c:pt idx="374">
                  <c:v>115.71162852224001</c:v>
                </c:pt>
                <c:pt idx="375">
                  <c:v>114.2337370677169</c:v>
                </c:pt>
                <c:pt idx="376">
                  <c:v>111.7683938964459</c:v>
                </c:pt>
                <c:pt idx="377">
                  <c:v>108.3837257930174</c:v>
                </c:pt>
                <c:pt idx="378">
                  <c:v>113.2432726107162</c:v>
                </c:pt>
                <c:pt idx="379">
                  <c:v>107.3112501863507</c:v>
                </c:pt>
                <c:pt idx="380">
                  <c:v>113.9161145942152</c:v>
                </c:pt>
                <c:pt idx="381">
                  <c:v>106.8612125320811</c:v>
                </c:pt>
                <c:pt idx="382">
                  <c:v>110.20551934243581</c:v>
                </c:pt>
                <c:pt idx="383">
                  <c:v>105.45827835972879</c:v>
                </c:pt>
                <c:pt idx="384">
                  <c:v>114.1215216384647</c:v>
                </c:pt>
                <c:pt idx="385">
                  <c:v>111.6887665096437</c:v>
                </c:pt>
                <c:pt idx="386">
                  <c:v>109.1787321398234</c:v>
                </c:pt>
                <c:pt idx="387">
                  <c:v>109.96130516599</c:v>
                </c:pt>
                <c:pt idx="388">
                  <c:v>106.6909646731936</c:v>
                </c:pt>
                <c:pt idx="389">
                  <c:v>109.96162390130981</c:v>
                </c:pt>
                <c:pt idx="390">
                  <c:v>112.01753072604509</c:v>
                </c:pt>
                <c:pt idx="391">
                  <c:v>113.66114227950401</c:v>
                </c:pt>
                <c:pt idx="392">
                  <c:v>106.7381322271102</c:v>
                </c:pt>
                <c:pt idx="393">
                  <c:v>111.0987420100473</c:v>
                </c:pt>
                <c:pt idx="394">
                  <c:v>106.2850594365503</c:v>
                </c:pt>
                <c:pt idx="395">
                  <c:v>103.6436406722886</c:v>
                </c:pt>
                <c:pt idx="396">
                  <c:v>105.7334500064494</c:v>
                </c:pt>
                <c:pt idx="397">
                  <c:v>105.71756259270749</c:v>
                </c:pt>
                <c:pt idx="398">
                  <c:v>105.62547021442469</c:v>
                </c:pt>
                <c:pt idx="399">
                  <c:v>112.85553848671979</c:v>
                </c:pt>
                <c:pt idx="400">
                  <c:v>108.9525189889204</c:v>
                </c:pt>
                <c:pt idx="401">
                  <c:v>119.5856925544589</c:v>
                </c:pt>
                <c:pt idx="402">
                  <c:v>114.5257656056361</c:v>
                </c:pt>
                <c:pt idx="403">
                  <c:v>104.7985404488834</c:v>
                </c:pt>
                <c:pt idx="404">
                  <c:v>103.5362361835538</c:v>
                </c:pt>
                <c:pt idx="405">
                  <c:v>110.0329407090335</c:v>
                </c:pt>
                <c:pt idx="406">
                  <c:v>109.5502590980865</c:v>
                </c:pt>
                <c:pt idx="407">
                  <c:v>109.86634503769341</c:v>
                </c:pt>
                <c:pt idx="408">
                  <c:v>107.99863993847281</c:v>
                </c:pt>
                <c:pt idx="409">
                  <c:v>116.8057508708261</c:v>
                </c:pt>
                <c:pt idx="410">
                  <c:v>112.9723599461351</c:v>
                </c:pt>
                <c:pt idx="411">
                  <c:v>110.0604306415683</c:v>
                </c:pt>
                <c:pt idx="412">
                  <c:v>108.37226324805221</c:v>
                </c:pt>
                <c:pt idx="413">
                  <c:v>110.7401351131348</c:v>
                </c:pt>
                <c:pt idx="414">
                  <c:v>115.5795805547652</c:v>
                </c:pt>
                <c:pt idx="415">
                  <c:v>115.60640894854239</c:v>
                </c:pt>
                <c:pt idx="416">
                  <c:v>107.7730267737212</c:v>
                </c:pt>
                <c:pt idx="417">
                  <c:v>105.6042505770323</c:v>
                </c:pt>
                <c:pt idx="418">
                  <c:v>124.1060678715868</c:v>
                </c:pt>
                <c:pt idx="419">
                  <c:v>109.229787055043</c:v>
                </c:pt>
                <c:pt idx="420">
                  <c:v>110.2667288805039</c:v>
                </c:pt>
                <c:pt idx="421">
                  <c:v>105.6774922074339</c:v>
                </c:pt>
                <c:pt idx="422">
                  <c:v>113.0134552604283</c:v>
                </c:pt>
                <c:pt idx="423">
                  <c:v>120.0772794225341</c:v>
                </c:pt>
                <c:pt idx="424">
                  <c:v>107.73882755363989</c:v>
                </c:pt>
                <c:pt idx="425">
                  <c:v>107.4449235885548</c:v>
                </c:pt>
                <c:pt idx="426">
                  <c:v>110.5477117001212</c:v>
                </c:pt>
                <c:pt idx="427">
                  <c:v>105.7680209941188</c:v>
                </c:pt>
                <c:pt idx="428">
                  <c:v>121.2476858356992</c:v>
                </c:pt>
                <c:pt idx="429">
                  <c:v>114.4970097677527</c:v>
                </c:pt>
                <c:pt idx="430">
                  <c:v>117.59807109117109</c:v>
                </c:pt>
                <c:pt idx="431">
                  <c:v>105.39926529532821</c:v>
                </c:pt>
                <c:pt idx="432">
                  <c:v>112.98989841390809</c:v>
                </c:pt>
                <c:pt idx="433">
                  <c:v>106.8019263420195</c:v>
                </c:pt>
                <c:pt idx="434">
                  <c:v>119.3150539034597</c:v>
                </c:pt>
                <c:pt idx="435">
                  <c:v>113.2661059568487</c:v>
                </c:pt>
                <c:pt idx="436">
                  <c:v>117.18669934584319</c:v>
                </c:pt>
                <c:pt idx="437">
                  <c:v>106.0761481271919</c:v>
                </c:pt>
                <c:pt idx="438">
                  <c:v>109.22079495535689</c:v>
                </c:pt>
                <c:pt idx="439">
                  <c:v>115.36036717764949</c:v>
                </c:pt>
                <c:pt idx="440">
                  <c:v>112.3600573366875</c:v>
                </c:pt>
                <c:pt idx="441">
                  <c:v>109.10535521849251</c:v>
                </c:pt>
                <c:pt idx="442">
                  <c:v>107.657699014057</c:v>
                </c:pt>
                <c:pt idx="443">
                  <c:v>113.6918770927935</c:v>
                </c:pt>
                <c:pt idx="444">
                  <c:v>101.93427200635</c:v>
                </c:pt>
                <c:pt idx="445">
                  <c:v>106.217044284561</c:v>
                </c:pt>
                <c:pt idx="446">
                  <c:v>108.31466446811019</c:v>
                </c:pt>
                <c:pt idx="447">
                  <c:v>108.04922150199199</c:v>
                </c:pt>
                <c:pt idx="448">
                  <c:v>118.53133310911301</c:v>
                </c:pt>
                <c:pt idx="449">
                  <c:v>105.9956753763072</c:v>
                </c:pt>
                <c:pt idx="450">
                  <c:v>107.88420818354911</c:v>
                </c:pt>
                <c:pt idx="451">
                  <c:v>111.5432788318011</c:v>
                </c:pt>
                <c:pt idx="452">
                  <c:v>111.24723032169921</c:v>
                </c:pt>
                <c:pt idx="453">
                  <c:v>112.37401647983781</c:v>
                </c:pt>
                <c:pt idx="454">
                  <c:v>115.1007406260907</c:v>
                </c:pt>
                <c:pt idx="455">
                  <c:v>110.16827300646651</c:v>
                </c:pt>
                <c:pt idx="456">
                  <c:v>111.4161271624814</c:v>
                </c:pt>
                <c:pt idx="457">
                  <c:v>123.5054429138777</c:v>
                </c:pt>
                <c:pt idx="458">
                  <c:v>117.5514387690782</c:v>
                </c:pt>
                <c:pt idx="459">
                  <c:v>112.1776637264736</c:v>
                </c:pt>
                <c:pt idx="460">
                  <c:v>107.6305919076129</c:v>
                </c:pt>
                <c:pt idx="461">
                  <c:v>103.0212628469413</c:v>
                </c:pt>
                <c:pt idx="462">
                  <c:v>106.3581312571129</c:v>
                </c:pt>
                <c:pt idx="463">
                  <c:v>109.38635512135779</c:v>
                </c:pt>
                <c:pt idx="464">
                  <c:v>108.68732457825</c:v>
                </c:pt>
                <c:pt idx="465">
                  <c:v>106.90751895865679</c:v>
                </c:pt>
                <c:pt idx="466">
                  <c:v>112.00397935397601</c:v>
                </c:pt>
                <c:pt idx="467">
                  <c:v>115.52100396598939</c:v>
                </c:pt>
                <c:pt idx="468">
                  <c:v>112.2769023859983</c:v>
                </c:pt>
                <c:pt idx="469">
                  <c:v>105.14468150146671</c:v>
                </c:pt>
                <c:pt idx="470">
                  <c:v>109.6898801335911</c:v>
                </c:pt>
                <c:pt idx="471">
                  <c:v>112.5263802246384</c:v>
                </c:pt>
                <c:pt idx="472">
                  <c:v>105.94647540852139</c:v>
                </c:pt>
                <c:pt idx="473">
                  <c:v>108.76702685662789</c:v>
                </c:pt>
                <c:pt idx="474">
                  <c:v>104.6549737604733</c:v>
                </c:pt>
                <c:pt idx="475">
                  <c:v>111.9307672271561</c:v>
                </c:pt>
                <c:pt idx="476">
                  <c:v>113.4193065747654</c:v>
                </c:pt>
                <c:pt idx="477">
                  <c:v>116.78572629834041</c:v>
                </c:pt>
                <c:pt idx="478">
                  <c:v>108.797875061448</c:v>
                </c:pt>
                <c:pt idx="479">
                  <c:v>111.6477751870171</c:v>
                </c:pt>
                <c:pt idx="480">
                  <c:v>109.0275132490416</c:v>
                </c:pt>
                <c:pt idx="481">
                  <c:v>103.8337864079021</c:v>
                </c:pt>
                <c:pt idx="482">
                  <c:v>109.1615358453068</c:v>
                </c:pt>
                <c:pt idx="483">
                  <c:v>108.01362444193509</c:v>
                </c:pt>
                <c:pt idx="484">
                  <c:v>112.20980876771419</c:v>
                </c:pt>
                <c:pt idx="485">
                  <c:v>107.9146278173605</c:v>
                </c:pt>
                <c:pt idx="486">
                  <c:v>105.3516033356757</c:v>
                </c:pt>
                <c:pt idx="487">
                  <c:v>107.07001165864079</c:v>
                </c:pt>
                <c:pt idx="488">
                  <c:v>107.4719323265721</c:v>
                </c:pt>
                <c:pt idx="489">
                  <c:v>118.8839392829574</c:v>
                </c:pt>
                <c:pt idx="490">
                  <c:v>111.4967710253388</c:v>
                </c:pt>
                <c:pt idx="491">
                  <c:v>108.6903816927457</c:v>
                </c:pt>
                <c:pt idx="492">
                  <c:v>113.9358893523071</c:v>
                </c:pt>
                <c:pt idx="493">
                  <c:v>112.4119972559954</c:v>
                </c:pt>
                <c:pt idx="494">
                  <c:v>112.3321387538011</c:v>
                </c:pt>
                <c:pt idx="495">
                  <c:v>113.72494835538239</c:v>
                </c:pt>
                <c:pt idx="496">
                  <c:v>108.2204973019124</c:v>
                </c:pt>
                <c:pt idx="497">
                  <c:v>111.3888178485403</c:v>
                </c:pt>
                <c:pt idx="498">
                  <c:v>112.0702393539392</c:v>
                </c:pt>
                <c:pt idx="499">
                  <c:v>109.4125760328817</c:v>
                </c:pt>
              </c:numCache>
            </c:numRef>
          </c:yVal>
          <c:smooth val="0"/>
          <c:extLst xmlns:c16r2="http://schemas.microsoft.com/office/drawing/2015/06/chart">
            <c:ext xmlns:c16="http://schemas.microsoft.com/office/drawing/2014/chart" uri="{C3380CC4-5D6E-409C-BE32-E72D297353CC}">
              <c16:uniqueId val="{00000000-4624-4A00-A7EE-538D9041EEDA}"/>
            </c:ext>
          </c:extLst>
        </c:ser>
        <c:ser>
          <c:idx val="1"/>
          <c:order val="1"/>
          <c:spPr>
            <a:ln w="12700">
              <a:solidFill>
                <a:schemeClr val="tx1"/>
              </a:solidFill>
            </a:ln>
          </c:spPr>
          <c:marker>
            <c:symbol val="none"/>
          </c:marker>
          <c:xVal>
            <c:numRef>
              <c:f>'X and Y bounded to be positive'!$Z$7:$Z$8</c:f>
              <c:numCache>
                <c:formatCode>0.000</c:formatCode>
                <c:ptCount val="2"/>
                <c:pt idx="0" formatCode="General">
                  <c:v>0</c:v>
                </c:pt>
                <c:pt idx="1">
                  <c:v>125.29275819351339</c:v>
                </c:pt>
              </c:numCache>
            </c:numRef>
          </c:xVal>
          <c:yVal>
            <c:numRef>
              <c:f>'X and Y bounded to be positive'!$Z$7:$Z$8</c:f>
              <c:numCache>
                <c:formatCode>0.000</c:formatCode>
                <c:ptCount val="2"/>
                <c:pt idx="0" formatCode="General">
                  <c:v>0</c:v>
                </c:pt>
                <c:pt idx="1">
                  <c:v>125.29275819351339</c:v>
                </c:pt>
              </c:numCache>
            </c:numRef>
          </c:yVal>
          <c:smooth val="0"/>
          <c:extLst xmlns:c16r2="http://schemas.microsoft.com/office/drawing/2015/06/chart">
            <c:ext xmlns:c16="http://schemas.microsoft.com/office/drawing/2014/chart" uri="{C3380CC4-5D6E-409C-BE32-E72D297353CC}">
              <c16:uniqueId val="{00000000-DCCB-4C1E-B1BC-7AC3A06F1624}"/>
            </c:ext>
          </c:extLst>
        </c:ser>
        <c:dLbls>
          <c:showLegendKey val="0"/>
          <c:showVal val="0"/>
          <c:showCatName val="0"/>
          <c:showSerName val="0"/>
          <c:showPercent val="0"/>
          <c:showBubbleSize val="0"/>
        </c:dLbls>
        <c:axId val="531733920"/>
        <c:axId val="531734312"/>
      </c:scatterChart>
      <c:valAx>
        <c:axId val="531733920"/>
        <c:scaling>
          <c:orientation val="minMax"/>
          <c:min val="80"/>
        </c:scaling>
        <c:delete val="0"/>
        <c:axPos val="b"/>
        <c:title>
          <c:tx>
            <c:strRef>
              <c:f>'X and Y bounded to be positive'!$R$24</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531734312"/>
        <c:crosses val="autoZero"/>
        <c:crossBetween val="midCat"/>
      </c:valAx>
      <c:valAx>
        <c:axId val="531734312"/>
        <c:scaling>
          <c:orientation val="minMax"/>
          <c:min val="80"/>
        </c:scaling>
        <c:delete val="0"/>
        <c:axPos val="l"/>
        <c:title>
          <c:tx>
            <c:strRef>
              <c:f>'X and Y bounded to be positive'!$S$24</c:f>
              <c:strCache>
                <c:ptCount val="1"/>
                <c:pt idx="0">
                  <c:v>Y</c:v>
                </c:pt>
              </c:strCache>
            </c:strRef>
          </c:tx>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531733920"/>
        <c:crosses val="autoZero"/>
        <c:crossBetween val="midCat"/>
      </c:valAx>
    </c:plotArea>
    <c:plotVisOnly val="1"/>
    <c:dispBlanksAs val="gap"/>
    <c:showDLblsOverMax val="0"/>
  </c:chart>
  <c:spPr>
    <a:ln>
      <a:solidFill>
        <a:schemeClr val="tx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marker>
            <c:spPr>
              <a:solidFill>
                <a:srgbClr val="4F81BD">
                  <a:alpha val="50000"/>
                </a:srgbClr>
              </a:solidFill>
              <a:ln>
                <a:noFill/>
              </a:ln>
            </c:spPr>
          </c:marker>
          <c:xVal>
            <c:numRef>
              <c:f>'X and Y bounded to be positive'!$W$27:$W$526</c:f>
              <c:numCache>
                <c:formatCode>0.00</c:formatCode>
                <c:ptCount val="500"/>
                <c:pt idx="0">
                  <c:v>96.565374024524516</c:v>
                </c:pt>
                <c:pt idx="1">
                  <c:v>98.702375906179171</c:v>
                </c:pt>
                <c:pt idx="2">
                  <c:v>96.225090605905862</c:v>
                </c:pt>
                <c:pt idx="3">
                  <c:v>102.5997277192819</c:v>
                </c:pt>
                <c:pt idx="4">
                  <c:v>97.724842787795353</c:v>
                </c:pt>
                <c:pt idx="5">
                  <c:v>96.734383503000046</c:v>
                </c:pt>
                <c:pt idx="6">
                  <c:v>103.58102404307979</c:v>
                </c:pt>
                <c:pt idx="7">
                  <c:v>96.845016046378021</c:v>
                </c:pt>
                <c:pt idx="8">
                  <c:v>96.759244241757926</c:v>
                </c:pt>
                <c:pt idx="9">
                  <c:v>101.08733690364581</c:v>
                </c:pt>
                <c:pt idx="10">
                  <c:v>100.93014659424649</c:v>
                </c:pt>
                <c:pt idx="11">
                  <c:v>95.809102104979885</c:v>
                </c:pt>
                <c:pt idx="12">
                  <c:v>103.521228269628</c:v>
                </c:pt>
                <c:pt idx="13">
                  <c:v>105.04848634682349</c:v>
                </c:pt>
                <c:pt idx="14">
                  <c:v>99.814694259523264</c:v>
                </c:pt>
                <c:pt idx="15">
                  <c:v>101.2241067706273</c:v>
                </c:pt>
                <c:pt idx="16">
                  <c:v>99.993882298405907</c:v>
                </c:pt>
                <c:pt idx="17">
                  <c:v>100.3730169088182</c:v>
                </c:pt>
                <c:pt idx="18">
                  <c:v>101.32224833333061</c:v>
                </c:pt>
                <c:pt idx="19">
                  <c:v>100.92281231884959</c:v>
                </c:pt>
                <c:pt idx="20">
                  <c:v>102.7940745253718</c:v>
                </c:pt>
                <c:pt idx="21">
                  <c:v>96.110809025538146</c:v>
                </c:pt>
                <c:pt idx="22">
                  <c:v>94.744381937101807</c:v>
                </c:pt>
                <c:pt idx="23">
                  <c:v>104.99191179451699</c:v>
                </c:pt>
                <c:pt idx="24">
                  <c:v>102.84867401864651</c:v>
                </c:pt>
                <c:pt idx="25">
                  <c:v>98.314747560337324</c:v>
                </c:pt>
                <c:pt idx="26">
                  <c:v>102.1124162827427</c:v>
                </c:pt>
                <c:pt idx="27">
                  <c:v>101.3826505575059</c:v>
                </c:pt>
                <c:pt idx="28">
                  <c:v>102.95263785205969</c:v>
                </c:pt>
                <c:pt idx="29">
                  <c:v>106.214653572226</c:v>
                </c:pt>
                <c:pt idx="30">
                  <c:v>99.495627573734282</c:v>
                </c:pt>
                <c:pt idx="31">
                  <c:v>93.540624594864127</c:v>
                </c:pt>
                <c:pt idx="32">
                  <c:v>97.160254990035455</c:v>
                </c:pt>
                <c:pt idx="33">
                  <c:v>100.33609805458769</c:v>
                </c:pt>
                <c:pt idx="34">
                  <c:v>109.7875315197131</c:v>
                </c:pt>
                <c:pt idx="35">
                  <c:v>98.282093152470964</c:v>
                </c:pt>
                <c:pt idx="36">
                  <c:v>90.322938144164297</c:v>
                </c:pt>
                <c:pt idx="37">
                  <c:v>99.398128653680729</c:v>
                </c:pt>
                <c:pt idx="38">
                  <c:v>98.551647809704079</c:v>
                </c:pt>
                <c:pt idx="39">
                  <c:v>100.6794926877089</c:v>
                </c:pt>
                <c:pt idx="40">
                  <c:v>95.666454083201813</c:v>
                </c:pt>
                <c:pt idx="41">
                  <c:v>99.725182093876199</c:v>
                </c:pt>
                <c:pt idx="42">
                  <c:v>104.4684894357829</c:v>
                </c:pt>
                <c:pt idx="43">
                  <c:v>103.945362401281</c:v>
                </c:pt>
                <c:pt idx="44">
                  <c:v>102.6603744253121</c:v>
                </c:pt>
                <c:pt idx="45">
                  <c:v>101.0683102984047</c:v>
                </c:pt>
                <c:pt idx="46">
                  <c:v>107.349264429718</c:v>
                </c:pt>
                <c:pt idx="47">
                  <c:v>103.5817810159562</c:v>
                </c:pt>
                <c:pt idx="48">
                  <c:v>95.547319799639766</c:v>
                </c:pt>
                <c:pt idx="49">
                  <c:v>100.660963021342</c:v>
                </c:pt>
                <c:pt idx="50">
                  <c:v>100.5214170908138</c:v>
                </c:pt>
                <c:pt idx="51">
                  <c:v>93.1040596821273</c:v>
                </c:pt>
                <c:pt idx="52">
                  <c:v>104.2132356098948</c:v>
                </c:pt>
                <c:pt idx="53">
                  <c:v>98.563399789576636</c:v>
                </c:pt>
                <c:pt idx="54">
                  <c:v>97.17823978543025</c:v>
                </c:pt>
                <c:pt idx="55">
                  <c:v>97.226938697422938</c:v>
                </c:pt>
                <c:pt idx="56">
                  <c:v>104.05803813196709</c:v>
                </c:pt>
                <c:pt idx="57">
                  <c:v>103.1690589567033</c:v>
                </c:pt>
                <c:pt idx="58">
                  <c:v>99.082808113671859</c:v>
                </c:pt>
                <c:pt idx="59">
                  <c:v>106.4993839255076</c:v>
                </c:pt>
                <c:pt idx="60">
                  <c:v>98.349580034971453</c:v>
                </c:pt>
                <c:pt idx="61">
                  <c:v>100.2388872190661</c:v>
                </c:pt>
                <c:pt idx="62">
                  <c:v>97.189027161816796</c:v>
                </c:pt>
                <c:pt idx="63">
                  <c:v>104.2978570440718</c:v>
                </c:pt>
                <c:pt idx="64">
                  <c:v>99.513990607463441</c:v>
                </c:pt>
                <c:pt idx="65">
                  <c:v>97.05963960705111</c:v>
                </c:pt>
                <c:pt idx="66">
                  <c:v>100.77318318821111</c:v>
                </c:pt>
                <c:pt idx="67">
                  <c:v>96.136011283358044</c:v>
                </c:pt>
                <c:pt idx="68">
                  <c:v>96.271674294556547</c:v>
                </c:pt>
                <c:pt idx="69">
                  <c:v>98.392395283796077</c:v>
                </c:pt>
                <c:pt idx="70">
                  <c:v>93.439754652330322</c:v>
                </c:pt>
                <c:pt idx="71">
                  <c:v>99.096978010230288</c:v>
                </c:pt>
                <c:pt idx="72">
                  <c:v>102.6360509251722</c:v>
                </c:pt>
                <c:pt idx="73">
                  <c:v>94.645112966975162</c:v>
                </c:pt>
                <c:pt idx="74">
                  <c:v>97.287447156265543</c:v>
                </c:pt>
                <c:pt idx="75">
                  <c:v>101.13138602313229</c:v>
                </c:pt>
                <c:pt idx="76">
                  <c:v>100.5013364715371</c:v>
                </c:pt>
                <c:pt idx="77">
                  <c:v>101.0260780720925</c:v>
                </c:pt>
                <c:pt idx="78">
                  <c:v>108.8330301226067</c:v>
                </c:pt>
                <c:pt idx="79">
                  <c:v>97.581005156109526</c:v>
                </c:pt>
                <c:pt idx="80">
                  <c:v>101.508555580931</c:v>
                </c:pt>
                <c:pt idx="81">
                  <c:v>95.336015323835611</c:v>
                </c:pt>
                <c:pt idx="82">
                  <c:v>96.950796049996626</c:v>
                </c:pt>
                <c:pt idx="83">
                  <c:v>94.400728918913401</c:v>
                </c:pt>
                <c:pt idx="84">
                  <c:v>97.944258052014007</c:v>
                </c:pt>
                <c:pt idx="85">
                  <c:v>96.584608204727431</c:v>
                </c:pt>
                <c:pt idx="86">
                  <c:v>99.649158612828259</c:v>
                </c:pt>
                <c:pt idx="87">
                  <c:v>95.823558347080535</c:v>
                </c:pt>
                <c:pt idx="88">
                  <c:v>94.683661316284045</c:v>
                </c:pt>
                <c:pt idx="89">
                  <c:v>99.085605302674196</c:v>
                </c:pt>
                <c:pt idx="90">
                  <c:v>93.369519410089168</c:v>
                </c:pt>
                <c:pt idx="91">
                  <c:v>98.532845655128142</c:v>
                </c:pt>
                <c:pt idx="92">
                  <c:v>100.5578437506268</c:v>
                </c:pt>
                <c:pt idx="93">
                  <c:v>96.628964709710786</c:v>
                </c:pt>
                <c:pt idx="94">
                  <c:v>97.593853826915606</c:v>
                </c:pt>
                <c:pt idx="95">
                  <c:v>97.972162673516209</c:v>
                </c:pt>
                <c:pt idx="96">
                  <c:v>95.327524563211895</c:v>
                </c:pt>
                <c:pt idx="97">
                  <c:v>98.922084984609796</c:v>
                </c:pt>
                <c:pt idx="98">
                  <c:v>98.092531945135363</c:v>
                </c:pt>
                <c:pt idx="99">
                  <c:v>94.422380266085014</c:v>
                </c:pt>
                <c:pt idx="100">
                  <c:v>101.16948357567141</c:v>
                </c:pt>
                <c:pt idx="101">
                  <c:v>97.71495586211806</c:v>
                </c:pt>
                <c:pt idx="102">
                  <c:v>102.0783464252698</c:v>
                </c:pt>
                <c:pt idx="103">
                  <c:v>98.358049459579874</c:v>
                </c:pt>
                <c:pt idx="104">
                  <c:v>96.917167336361672</c:v>
                </c:pt>
                <c:pt idx="105">
                  <c:v>99.688040765162626</c:v>
                </c:pt>
                <c:pt idx="106">
                  <c:v>100.2865979870415</c:v>
                </c:pt>
                <c:pt idx="107">
                  <c:v>102.0486140397598</c:v>
                </c:pt>
                <c:pt idx="108">
                  <c:v>97.791278955107543</c:v>
                </c:pt>
                <c:pt idx="109">
                  <c:v>98.534333216237314</c:v>
                </c:pt>
                <c:pt idx="110">
                  <c:v>99.928124521511194</c:v>
                </c:pt>
                <c:pt idx="111">
                  <c:v>102.7938711743994</c:v>
                </c:pt>
                <c:pt idx="112">
                  <c:v>103.31184235239409</c:v>
                </c:pt>
                <c:pt idx="113">
                  <c:v>103.7769339342355</c:v>
                </c:pt>
                <c:pt idx="114">
                  <c:v>95.678379024318517</c:v>
                </c:pt>
                <c:pt idx="115">
                  <c:v>99.79006829568965</c:v>
                </c:pt>
                <c:pt idx="116">
                  <c:v>99.233244592119306</c:v>
                </c:pt>
                <c:pt idx="117">
                  <c:v>103.7087890815604</c:v>
                </c:pt>
                <c:pt idx="118">
                  <c:v>93.189866800559258</c:v>
                </c:pt>
                <c:pt idx="119">
                  <c:v>103.6203890107291</c:v>
                </c:pt>
                <c:pt idx="120">
                  <c:v>98.073852003585358</c:v>
                </c:pt>
                <c:pt idx="121">
                  <c:v>102.63711159224179</c:v>
                </c:pt>
                <c:pt idx="122">
                  <c:v>96.721440999908097</c:v>
                </c:pt>
                <c:pt idx="123">
                  <c:v>102.60575531709981</c:v>
                </c:pt>
                <c:pt idx="124">
                  <c:v>101.8321084629948</c:v>
                </c:pt>
                <c:pt idx="125">
                  <c:v>99.390738970752224</c:v>
                </c:pt>
                <c:pt idx="126">
                  <c:v>101.9999549401833</c:v>
                </c:pt>
                <c:pt idx="127">
                  <c:v>98.735815480297674</c:v>
                </c:pt>
                <c:pt idx="128">
                  <c:v>100.2367418968705</c:v>
                </c:pt>
                <c:pt idx="129">
                  <c:v>98.486997440654278</c:v>
                </c:pt>
                <c:pt idx="130">
                  <c:v>96.606092335325229</c:v>
                </c:pt>
                <c:pt idx="131">
                  <c:v>96.773538154222123</c:v>
                </c:pt>
                <c:pt idx="132">
                  <c:v>102.3718925799889</c:v>
                </c:pt>
                <c:pt idx="133">
                  <c:v>89.914963364650745</c:v>
                </c:pt>
                <c:pt idx="134">
                  <c:v>95.291090913856308</c:v>
                </c:pt>
                <c:pt idx="135">
                  <c:v>96.10051484311424</c:v>
                </c:pt>
                <c:pt idx="136">
                  <c:v>97.128883415988511</c:v>
                </c:pt>
                <c:pt idx="137">
                  <c:v>105.7938303828188</c:v>
                </c:pt>
                <c:pt idx="138">
                  <c:v>96.450377171694626</c:v>
                </c:pt>
                <c:pt idx="139">
                  <c:v>97.527045042153915</c:v>
                </c:pt>
                <c:pt idx="140">
                  <c:v>104.7173506558713</c:v>
                </c:pt>
                <c:pt idx="141">
                  <c:v>96.680925452875798</c:v>
                </c:pt>
                <c:pt idx="142">
                  <c:v>94.677037852835383</c:v>
                </c:pt>
                <c:pt idx="143">
                  <c:v>101.7435895394277</c:v>
                </c:pt>
                <c:pt idx="144">
                  <c:v>96.781953419420134</c:v>
                </c:pt>
                <c:pt idx="145">
                  <c:v>95.855307183708135</c:v>
                </c:pt>
                <c:pt idx="146">
                  <c:v>95.195606123897605</c:v>
                </c:pt>
                <c:pt idx="147">
                  <c:v>100.2039918243653</c:v>
                </c:pt>
                <c:pt idx="148">
                  <c:v>100.26558696181699</c:v>
                </c:pt>
                <c:pt idx="149">
                  <c:v>97.893506096379667</c:v>
                </c:pt>
                <c:pt idx="150">
                  <c:v>96.001665470337898</c:v>
                </c:pt>
                <c:pt idx="151">
                  <c:v>101.4343401156891</c:v>
                </c:pt>
                <c:pt idx="152">
                  <c:v>99.957127859191274</c:v>
                </c:pt>
                <c:pt idx="153">
                  <c:v>94.352053846787385</c:v>
                </c:pt>
                <c:pt idx="154">
                  <c:v>95.570032395106125</c:v>
                </c:pt>
                <c:pt idx="155">
                  <c:v>105.22712067394301</c:v>
                </c:pt>
                <c:pt idx="156">
                  <c:v>98.241582188069714</c:v>
                </c:pt>
                <c:pt idx="157">
                  <c:v>100.4426462270827</c:v>
                </c:pt>
                <c:pt idx="158">
                  <c:v>99.5827987564236</c:v>
                </c:pt>
                <c:pt idx="159">
                  <c:v>99.161859122418477</c:v>
                </c:pt>
                <c:pt idx="160">
                  <c:v>100.63995374589609</c:v>
                </c:pt>
                <c:pt idx="161">
                  <c:v>104.03266322630409</c:v>
                </c:pt>
                <c:pt idx="162">
                  <c:v>101.84804137077739</c:v>
                </c:pt>
                <c:pt idx="163">
                  <c:v>98.050800947597438</c:v>
                </c:pt>
                <c:pt idx="164">
                  <c:v>96.886942283449542</c:v>
                </c:pt>
                <c:pt idx="165">
                  <c:v>91.185077301114106</c:v>
                </c:pt>
                <c:pt idx="166">
                  <c:v>92.306179007410208</c:v>
                </c:pt>
                <c:pt idx="167">
                  <c:v>96.331944603115502</c:v>
                </c:pt>
                <c:pt idx="168">
                  <c:v>99.397958708939001</c:v>
                </c:pt>
                <c:pt idx="169">
                  <c:v>101.3274732092694</c:v>
                </c:pt>
                <c:pt idx="170">
                  <c:v>96.753647334648448</c:v>
                </c:pt>
                <c:pt idx="171">
                  <c:v>101.92777343756489</c:v>
                </c:pt>
                <c:pt idx="172">
                  <c:v>101.00701063132929</c:v>
                </c:pt>
                <c:pt idx="173">
                  <c:v>102.4224600551775</c:v>
                </c:pt>
                <c:pt idx="174">
                  <c:v>105.39119573179281</c:v>
                </c:pt>
                <c:pt idx="175">
                  <c:v>100.8360408141162</c:v>
                </c:pt>
                <c:pt idx="176">
                  <c:v>102.7447988304658</c:v>
                </c:pt>
                <c:pt idx="177">
                  <c:v>95.244905043068357</c:v>
                </c:pt>
                <c:pt idx="178">
                  <c:v>106.7584417202973</c:v>
                </c:pt>
                <c:pt idx="179">
                  <c:v>100.1795505483946</c:v>
                </c:pt>
                <c:pt idx="180">
                  <c:v>101.31052099042</c:v>
                </c:pt>
                <c:pt idx="181">
                  <c:v>105.2125801112488</c:v>
                </c:pt>
                <c:pt idx="182">
                  <c:v>102.3184854064507</c:v>
                </c:pt>
                <c:pt idx="183">
                  <c:v>101.74454386517129</c:v>
                </c:pt>
                <c:pt idx="184">
                  <c:v>106.379147998058</c:v>
                </c:pt>
                <c:pt idx="185">
                  <c:v>102.9480428331518</c:v>
                </c:pt>
                <c:pt idx="186">
                  <c:v>97.815789221272397</c:v>
                </c:pt>
                <c:pt idx="187">
                  <c:v>105.46895147635649</c:v>
                </c:pt>
                <c:pt idx="188">
                  <c:v>102.3559752018373</c:v>
                </c:pt>
                <c:pt idx="189">
                  <c:v>106.824393434054</c:v>
                </c:pt>
                <c:pt idx="190">
                  <c:v>97.487599563399399</c:v>
                </c:pt>
                <c:pt idx="191">
                  <c:v>101.1886160560405</c:v>
                </c:pt>
                <c:pt idx="192">
                  <c:v>99.33868738895805</c:v>
                </c:pt>
                <c:pt idx="193">
                  <c:v>99.288840985095931</c:v>
                </c:pt>
                <c:pt idx="194">
                  <c:v>104.7439656817655</c:v>
                </c:pt>
                <c:pt idx="195">
                  <c:v>100.8651793497264</c:v>
                </c:pt>
                <c:pt idx="196">
                  <c:v>94.911815770420333</c:v>
                </c:pt>
                <c:pt idx="197">
                  <c:v>101.94210598122859</c:v>
                </c:pt>
                <c:pt idx="198">
                  <c:v>99.342705248669731</c:v>
                </c:pt>
                <c:pt idx="199">
                  <c:v>95.852150900646009</c:v>
                </c:pt>
                <c:pt idx="200">
                  <c:v>95.570314545812124</c:v>
                </c:pt>
                <c:pt idx="201">
                  <c:v>98.793172612786563</c:v>
                </c:pt>
                <c:pt idx="202">
                  <c:v>105.2663992694788</c:v>
                </c:pt>
                <c:pt idx="203">
                  <c:v>96.924856541168197</c:v>
                </c:pt>
                <c:pt idx="204">
                  <c:v>93.171172106720761</c:v>
                </c:pt>
                <c:pt idx="205">
                  <c:v>98.516760362952368</c:v>
                </c:pt>
                <c:pt idx="206">
                  <c:v>100.5783043048709</c:v>
                </c:pt>
                <c:pt idx="207">
                  <c:v>101.30445209114539</c:v>
                </c:pt>
                <c:pt idx="208">
                  <c:v>106.19503159482851</c:v>
                </c:pt>
                <c:pt idx="209">
                  <c:v>98.222520609172236</c:v>
                </c:pt>
                <c:pt idx="210">
                  <c:v>98.704930862912605</c:v>
                </c:pt>
                <c:pt idx="211">
                  <c:v>102.66136138515689</c:v>
                </c:pt>
                <c:pt idx="212">
                  <c:v>99.984897037409795</c:v>
                </c:pt>
                <c:pt idx="213">
                  <c:v>98.742779438734686</c:v>
                </c:pt>
                <c:pt idx="214">
                  <c:v>98.188431638812631</c:v>
                </c:pt>
                <c:pt idx="215">
                  <c:v>102.017810321445</c:v>
                </c:pt>
                <c:pt idx="216">
                  <c:v>94.300602383029386</c:v>
                </c:pt>
                <c:pt idx="217">
                  <c:v>100.1857525766834</c:v>
                </c:pt>
                <c:pt idx="218">
                  <c:v>97.941180253992044</c:v>
                </c:pt>
                <c:pt idx="219">
                  <c:v>99.676655240109469</c:v>
                </c:pt>
                <c:pt idx="220">
                  <c:v>102.90093039880141</c:v>
                </c:pt>
                <c:pt idx="221">
                  <c:v>102.52937642444699</c:v>
                </c:pt>
                <c:pt idx="222">
                  <c:v>102.9278237364972</c:v>
                </c:pt>
                <c:pt idx="223">
                  <c:v>102.059896951482</c:v>
                </c:pt>
                <c:pt idx="224">
                  <c:v>99.900931408649214</c:v>
                </c:pt>
                <c:pt idx="225">
                  <c:v>100.86284264493121</c:v>
                </c:pt>
                <c:pt idx="226">
                  <c:v>96.435992550326816</c:v>
                </c:pt>
                <c:pt idx="227">
                  <c:v>102.349385567342</c:v>
                </c:pt>
                <c:pt idx="228">
                  <c:v>102.85022829008589</c:v>
                </c:pt>
                <c:pt idx="229">
                  <c:v>100.5843657030332</c:v>
                </c:pt>
                <c:pt idx="230">
                  <c:v>105.3469313521432</c:v>
                </c:pt>
                <c:pt idx="231">
                  <c:v>106.3794542663437</c:v>
                </c:pt>
                <c:pt idx="232">
                  <c:v>101.60011119164859</c:v>
                </c:pt>
                <c:pt idx="233">
                  <c:v>93.786179879407797</c:v>
                </c:pt>
                <c:pt idx="234">
                  <c:v>98.01963723771911</c:v>
                </c:pt>
                <c:pt idx="235">
                  <c:v>95.015742649403009</c:v>
                </c:pt>
                <c:pt idx="236">
                  <c:v>108.35938592980671</c:v>
                </c:pt>
                <c:pt idx="237">
                  <c:v>104.41116359631231</c:v>
                </c:pt>
                <c:pt idx="238">
                  <c:v>95.044093196077355</c:v>
                </c:pt>
                <c:pt idx="239">
                  <c:v>103.35688194089489</c:v>
                </c:pt>
                <c:pt idx="240">
                  <c:v>97.410487360469375</c:v>
                </c:pt>
                <c:pt idx="241">
                  <c:v>99.958333254998408</c:v>
                </c:pt>
                <c:pt idx="242">
                  <c:v>104.0640223501786</c:v>
                </c:pt>
                <c:pt idx="243">
                  <c:v>103.1487448403999</c:v>
                </c:pt>
                <c:pt idx="244">
                  <c:v>97.511108884796968</c:v>
                </c:pt>
                <c:pt idx="245">
                  <c:v>103.8545582081411</c:v>
                </c:pt>
                <c:pt idx="246">
                  <c:v>103.68404153762479</c:v>
                </c:pt>
                <c:pt idx="247">
                  <c:v>100.7479792737516</c:v>
                </c:pt>
                <c:pt idx="248">
                  <c:v>97.686407657273875</c:v>
                </c:pt>
                <c:pt idx="249">
                  <c:v>97.781769238035466</c:v>
                </c:pt>
                <c:pt idx="250">
                  <c:v>95.144351141877365</c:v>
                </c:pt>
                <c:pt idx="251">
                  <c:v>103.4312763260718</c:v>
                </c:pt>
                <c:pt idx="252">
                  <c:v>100.06564252540591</c:v>
                </c:pt>
                <c:pt idx="253">
                  <c:v>102.3995183829087</c:v>
                </c:pt>
                <c:pt idx="254">
                  <c:v>98.143535001662343</c:v>
                </c:pt>
                <c:pt idx="255">
                  <c:v>95.072056147091445</c:v>
                </c:pt>
                <c:pt idx="256">
                  <c:v>100.8983037395175</c:v>
                </c:pt>
                <c:pt idx="257">
                  <c:v>101.33873992162211</c:v>
                </c:pt>
                <c:pt idx="258">
                  <c:v>98.356940035369078</c:v>
                </c:pt>
                <c:pt idx="259">
                  <c:v>101.9353575903278</c:v>
                </c:pt>
                <c:pt idx="260">
                  <c:v>97.863359293059361</c:v>
                </c:pt>
                <c:pt idx="261">
                  <c:v>104.1394789854523</c:v>
                </c:pt>
                <c:pt idx="262">
                  <c:v>99.06902183489315</c:v>
                </c:pt>
                <c:pt idx="263">
                  <c:v>102.386617720964</c:v>
                </c:pt>
                <c:pt idx="264">
                  <c:v>100.3619878541264</c:v>
                </c:pt>
                <c:pt idx="265">
                  <c:v>98.907525915539622</c:v>
                </c:pt>
                <c:pt idx="266">
                  <c:v>105.29524615713849</c:v>
                </c:pt>
                <c:pt idx="267">
                  <c:v>101.9706238734956</c:v>
                </c:pt>
                <c:pt idx="268">
                  <c:v>98.752278900751932</c:v>
                </c:pt>
                <c:pt idx="269">
                  <c:v>94.826621174762977</c:v>
                </c:pt>
                <c:pt idx="270">
                  <c:v>99.681435244187838</c:v>
                </c:pt>
                <c:pt idx="271">
                  <c:v>97.92398910804414</c:v>
                </c:pt>
                <c:pt idx="272">
                  <c:v>96.870497416965961</c:v>
                </c:pt>
                <c:pt idx="273">
                  <c:v>95.858502716918764</c:v>
                </c:pt>
                <c:pt idx="274">
                  <c:v>94.871368942272298</c:v>
                </c:pt>
                <c:pt idx="275">
                  <c:v>101.0640571134665</c:v>
                </c:pt>
                <c:pt idx="276">
                  <c:v>96.140772591906853</c:v>
                </c:pt>
                <c:pt idx="277">
                  <c:v>96.836565928302207</c:v>
                </c:pt>
                <c:pt idx="278">
                  <c:v>96.595263377798133</c:v>
                </c:pt>
                <c:pt idx="279">
                  <c:v>98.016456411358106</c:v>
                </c:pt>
                <c:pt idx="280">
                  <c:v>96.097008676295147</c:v>
                </c:pt>
                <c:pt idx="281">
                  <c:v>101.30749515071921</c:v>
                </c:pt>
                <c:pt idx="282">
                  <c:v>100.1935445235254</c:v>
                </c:pt>
                <c:pt idx="283">
                  <c:v>99.17183586893249</c:v>
                </c:pt>
                <c:pt idx="284">
                  <c:v>98.493023904500674</c:v>
                </c:pt>
                <c:pt idx="285">
                  <c:v>97.64220030103121</c:v>
                </c:pt>
                <c:pt idx="286">
                  <c:v>98.688813628751376</c:v>
                </c:pt>
                <c:pt idx="287">
                  <c:v>101.42159548987139</c:v>
                </c:pt>
                <c:pt idx="288">
                  <c:v>104.1582095061233</c:v>
                </c:pt>
                <c:pt idx="289">
                  <c:v>101.9077979330616</c:v>
                </c:pt>
                <c:pt idx="290">
                  <c:v>99.745223782777174</c:v>
                </c:pt>
                <c:pt idx="291">
                  <c:v>94.652670388839553</c:v>
                </c:pt>
                <c:pt idx="292">
                  <c:v>100.557621001993</c:v>
                </c:pt>
                <c:pt idx="293">
                  <c:v>100.1054198915426</c:v>
                </c:pt>
                <c:pt idx="294">
                  <c:v>103.50556113659781</c:v>
                </c:pt>
                <c:pt idx="295">
                  <c:v>97.425575577647535</c:v>
                </c:pt>
                <c:pt idx="296">
                  <c:v>97.118367769746953</c:v>
                </c:pt>
                <c:pt idx="297">
                  <c:v>100.5192554687158</c:v>
                </c:pt>
                <c:pt idx="298">
                  <c:v>104.5332226049016</c:v>
                </c:pt>
                <c:pt idx="299">
                  <c:v>96.484626822783383</c:v>
                </c:pt>
                <c:pt idx="300">
                  <c:v>105.35551603190601</c:v>
                </c:pt>
                <c:pt idx="301">
                  <c:v>100.5269383229916</c:v>
                </c:pt>
                <c:pt idx="302">
                  <c:v>98.362445683921351</c:v>
                </c:pt>
                <c:pt idx="303">
                  <c:v>102.6029712131277</c:v>
                </c:pt>
                <c:pt idx="304">
                  <c:v>98.25331450297513</c:v>
                </c:pt>
                <c:pt idx="305">
                  <c:v>103.51691692787669</c:v>
                </c:pt>
                <c:pt idx="306">
                  <c:v>101.85808991221759</c:v>
                </c:pt>
                <c:pt idx="307">
                  <c:v>105.65050861230689</c:v>
                </c:pt>
                <c:pt idx="308">
                  <c:v>97.249584428806671</c:v>
                </c:pt>
                <c:pt idx="309">
                  <c:v>99.744301656442929</c:v>
                </c:pt>
                <c:pt idx="310">
                  <c:v>96.189985929119885</c:v>
                </c:pt>
                <c:pt idx="311">
                  <c:v>102.4045262707526</c:v>
                </c:pt>
                <c:pt idx="312">
                  <c:v>107.4680973779395</c:v>
                </c:pt>
                <c:pt idx="313">
                  <c:v>97.086662444587432</c:v>
                </c:pt>
                <c:pt idx="314">
                  <c:v>102.826635416296</c:v>
                </c:pt>
                <c:pt idx="315">
                  <c:v>102.39169996858141</c:v>
                </c:pt>
                <c:pt idx="316">
                  <c:v>103.34442668410421</c:v>
                </c:pt>
                <c:pt idx="317">
                  <c:v>93.4917434779085</c:v>
                </c:pt>
                <c:pt idx="318">
                  <c:v>98.217584643196176</c:v>
                </c:pt>
                <c:pt idx="319">
                  <c:v>102.34909061806751</c:v>
                </c:pt>
                <c:pt idx="320">
                  <c:v>104.95322808603061</c:v>
                </c:pt>
                <c:pt idx="321">
                  <c:v>100.3447919747117</c:v>
                </c:pt>
                <c:pt idx="322">
                  <c:v>100.1320244501688</c:v>
                </c:pt>
                <c:pt idx="323">
                  <c:v>100.3928600995107</c:v>
                </c:pt>
                <c:pt idx="324">
                  <c:v>100.1758947177882</c:v>
                </c:pt>
                <c:pt idx="325">
                  <c:v>102.9368209769939</c:v>
                </c:pt>
                <c:pt idx="326">
                  <c:v>100.5064568260006</c:v>
                </c:pt>
                <c:pt idx="327">
                  <c:v>97.405694825085661</c:v>
                </c:pt>
                <c:pt idx="328">
                  <c:v>104.9110346059843</c:v>
                </c:pt>
                <c:pt idx="329">
                  <c:v>99.570943122232137</c:v>
                </c:pt>
                <c:pt idx="330">
                  <c:v>95.398939925609653</c:v>
                </c:pt>
                <c:pt idx="331">
                  <c:v>96.056867533575257</c:v>
                </c:pt>
                <c:pt idx="332">
                  <c:v>95.533539626398195</c:v>
                </c:pt>
                <c:pt idx="333">
                  <c:v>101.7530837710772</c:v>
                </c:pt>
                <c:pt idx="334">
                  <c:v>95.876805540162707</c:v>
                </c:pt>
                <c:pt idx="335">
                  <c:v>99.916911963491373</c:v>
                </c:pt>
                <c:pt idx="336">
                  <c:v>99.350042793776183</c:v>
                </c:pt>
                <c:pt idx="337">
                  <c:v>104.3484325461755</c:v>
                </c:pt>
                <c:pt idx="338">
                  <c:v>93.791151162718904</c:v>
                </c:pt>
                <c:pt idx="339">
                  <c:v>94.787609080722703</c:v>
                </c:pt>
                <c:pt idx="340">
                  <c:v>100.0036028457685</c:v>
                </c:pt>
                <c:pt idx="341">
                  <c:v>95.534063549327584</c:v>
                </c:pt>
                <c:pt idx="342">
                  <c:v>102.57032190389231</c:v>
                </c:pt>
                <c:pt idx="343">
                  <c:v>99.431772255351845</c:v>
                </c:pt>
                <c:pt idx="344">
                  <c:v>101.3833116243204</c:v>
                </c:pt>
                <c:pt idx="345">
                  <c:v>99.696001537120964</c:v>
                </c:pt>
                <c:pt idx="346">
                  <c:v>105.27552826087241</c:v>
                </c:pt>
                <c:pt idx="347">
                  <c:v>98.753994171409545</c:v>
                </c:pt>
                <c:pt idx="348">
                  <c:v>99.645450940465906</c:v>
                </c:pt>
                <c:pt idx="349">
                  <c:v>100.2001822873091</c:v>
                </c:pt>
                <c:pt idx="350">
                  <c:v>102.25192797394099</c:v>
                </c:pt>
                <c:pt idx="351">
                  <c:v>91.491003959821654</c:v>
                </c:pt>
                <c:pt idx="352">
                  <c:v>100.0336408182815</c:v>
                </c:pt>
                <c:pt idx="353">
                  <c:v>100.1681935974908</c:v>
                </c:pt>
                <c:pt idx="354">
                  <c:v>94.251871460378354</c:v>
                </c:pt>
                <c:pt idx="355">
                  <c:v>101.28155207996321</c:v>
                </c:pt>
                <c:pt idx="356">
                  <c:v>103.0845804382766</c:v>
                </c:pt>
                <c:pt idx="357">
                  <c:v>100.66738967149099</c:v>
                </c:pt>
                <c:pt idx="358">
                  <c:v>96.575588579807942</c:v>
                </c:pt>
                <c:pt idx="359">
                  <c:v>101.6914861133632</c:v>
                </c:pt>
                <c:pt idx="360">
                  <c:v>104.4750611271695</c:v>
                </c:pt>
                <c:pt idx="361">
                  <c:v>99.193182903979448</c:v>
                </c:pt>
                <c:pt idx="362">
                  <c:v>101.8611593560211</c:v>
                </c:pt>
                <c:pt idx="363">
                  <c:v>106.445968727066</c:v>
                </c:pt>
                <c:pt idx="364">
                  <c:v>99.935151043683604</c:v>
                </c:pt>
                <c:pt idx="365">
                  <c:v>101.540561896848</c:v>
                </c:pt>
                <c:pt idx="366">
                  <c:v>105.1289683269304</c:v>
                </c:pt>
                <c:pt idx="367">
                  <c:v>105.81144560976639</c:v>
                </c:pt>
                <c:pt idx="368">
                  <c:v>100.3677341393294</c:v>
                </c:pt>
                <c:pt idx="369">
                  <c:v>103.1735005465758</c:v>
                </c:pt>
                <c:pt idx="370">
                  <c:v>97.589870511375835</c:v>
                </c:pt>
                <c:pt idx="371">
                  <c:v>106.39508824927231</c:v>
                </c:pt>
                <c:pt idx="372">
                  <c:v>98.702912655285701</c:v>
                </c:pt>
                <c:pt idx="373">
                  <c:v>102.88395095210311</c:v>
                </c:pt>
                <c:pt idx="374">
                  <c:v>98.667079051033738</c:v>
                </c:pt>
                <c:pt idx="375">
                  <c:v>104.0802399483705</c:v>
                </c:pt>
                <c:pt idx="376">
                  <c:v>96.447248927182656</c:v>
                </c:pt>
                <c:pt idx="377">
                  <c:v>104.2481520005648</c:v>
                </c:pt>
                <c:pt idx="378">
                  <c:v>100.44039683625979</c:v>
                </c:pt>
                <c:pt idx="379">
                  <c:v>99.480770959536244</c:v>
                </c:pt>
                <c:pt idx="380">
                  <c:v>97.128655578901899</c:v>
                </c:pt>
                <c:pt idx="381">
                  <c:v>98.989227930204777</c:v>
                </c:pt>
                <c:pt idx="382">
                  <c:v>95.568595110446012</c:v>
                </c:pt>
                <c:pt idx="383">
                  <c:v>100.68903888424509</c:v>
                </c:pt>
                <c:pt idx="384">
                  <c:v>104.9208967076314</c:v>
                </c:pt>
                <c:pt idx="385">
                  <c:v>102.6103312298212</c:v>
                </c:pt>
                <c:pt idx="386">
                  <c:v>100.9545548939284</c:v>
                </c:pt>
                <c:pt idx="387">
                  <c:v>106.5103702636637</c:v>
                </c:pt>
                <c:pt idx="388">
                  <c:v>98.30572162439465</c:v>
                </c:pt>
                <c:pt idx="389">
                  <c:v>98.296251477180476</c:v>
                </c:pt>
                <c:pt idx="390">
                  <c:v>102.48844511769521</c:v>
                </c:pt>
                <c:pt idx="391">
                  <c:v>92.977319527033345</c:v>
                </c:pt>
                <c:pt idx="392">
                  <c:v>98.15276525412763</c:v>
                </c:pt>
                <c:pt idx="393">
                  <c:v>106.6950849312433</c:v>
                </c:pt>
                <c:pt idx="394">
                  <c:v>104.2025481557715</c:v>
                </c:pt>
                <c:pt idx="395">
                  <c:v>100.5148768024228</c:v>
                </c:pt>
                <c:pt idx="396">
                  <c:v>103.066556697284</c:v>
                </c:pt>
                <c:pt idx="397">
                  <c:v>95.616100576845383</c:v>
                </c:pt>
                <c:pt idx="398">
                  <c:v>98.652887602557271</c:v>
                </c:pt>
                <c:pt idx="399">
                  <c:v>101.3869335060555</c:v>
                </c:pt>
                <c:pt idx="400">
                  <c:v>90.930946228682515</c:v>
                </c:pt>
                <c:pt idx="401">
                  <c:v>102.30860385038839</c:v>
                </c:pt>
                <c:pt idx="402">
                  <c:v>98.47550760630493</c:v>
                </c:pt>
                <c:pt idx="403">
                  <c:v>104.58120466729829</c:v>
                </c:pt>
                <c:pt idx="404">
                  <c:v>97.774910281292733</c:v>
                </c:pt>
                <c:pt idx="405">
                  <c:v>98.853856243962468</c:v>
                </c:pt>
                <c:pt idx="406">
                  <c:v>102.3266579364214</c:v>
                </c:pt>
                <c:pt idx="407">
                  <c:v>97.676141227507046</c:v>
                </c:pt>
                <c:pt idx="408">
                  <c:v>98.93881822395025</c:v>
                </c:pt>
                <c:pt idx="409">
                  <c:v>97.387659984807087</c:v>
                </c:pt>
                <c:pt idx="410">
                  <c:v>104.33167079786899</c:v>
                </c:pt>
                <c:pt idx="411">
                  <c:v>99.504211550429176</c:v>
                </c:pt>
                <c:pt idx="412">
                  <c:v>105.98010257493149</c:v>
                </c:pt>
                <c:pt idx="413">
                  <c:v>100.6073001262272</c:v>
                </c:pt>
                <c:pt idx="414">
                  <c:v>98.099236686629681</c:v>
                </c:pt>
                <c:pt idx="415">
                  <c:v>98.181266167615107</c:v>
                </c:pt>
                <c:pt idx="416">
                  <c:v>100.3309843948839</c:v>
                </c:pt>
                <c:pt idx="417">
                  <c:v>97.449409514228222</c:v>
                </c:pt>
                <c:pt idx="418">
                  <c:v>92.414186206936776</c:v>
                </c:pt>
                <c:pt idx="419">
                  <c:v>97.552570243294426</c:v>
                </c:pt>
                <c:pt idx="420">
                  <c:v>103.55114608708929</c:v>
                </c:pt>
                <c:pt idx="421">
                  <c:v>100.55125815966279</c:v>
                </c:pt>
                <c:pt idx="422">
                  <c:v>100.3003627021227</c:v>
                </c:pt>
                <c:pt idx="423">
                  <c:v>96.171757217498254</c:v>
                </c:pt>
                <c:pt idx="424">
                  <c:v>106.747751792342</c:v>
                </c:pt>
                <c:pt idx="425">
                  <c:v>100.9726116432024</c:v>
                </c:pt>
                <c:pt idx="426">
                  <c:v>98.877349615342837</c:v>
                </c:pt>
                <c:pt idx="427">
                  <c:v>101.7363820783138</c:v>
                </c:pt>
                <c:pt idx="428">
                  <c:v>99.911939591577706</c:v>
                </c:pt>
                <c:pt idx="429">
                  <c:v>102.16063415149191</c:v>
                </c:pt>
                <c:pt idx="430">
                  <c:v>101.2769336254822</c:v>
                </c:pt>
                <c:pt idx="431">
                  <c:v>100.7021729000958</c:v>
                </c:pt>
                <c:pt idx="432">
                  <c:v>97.470574264532729</c:v>
                </c:pt>
                <c:pt idx="433">
                  <c:v>97.762692135338398</c:v>
                </c:pt>
                <c:pt idx="434">
                  <c:v>94.919597343879715</c:v>
                </c:pt>
                <c:pt idx="435">
                  <c:v>107.3438548041147</c:v>
                </c:pt>
                <c:pt idx="436">
                  <c:v>103.8542157376954</c:v>
                </c:pt>
                <c:pt idx="437">
                  <c:v>96.382405150024198</c:v>
                </c:pt>
                <c:pt idx="438">
                  <c:v>106.7033418243213</c:v>
                </c:pt>
                <c:pt idx="439">
                  <c:v>100.727766360632</c:v>
                </c:pt>
                <c:pt idx="440">
                  <c:v>103.5375062388468</c:v>
                </c:pt>
                <c:pt idx="441">
                  <c:v>107.3966218321212</c:v>
                </c:pt>
                <c:pt idx="442">
                  <c:v>97.695132833063454</c:v>
                </c:pt>
                <c:pt idx="443">
                  <c:v>98.02236649491455</c:v>
                </c:pt>
                <c:pt idx="444">
                  <c:v>104.22898381542311</c:v>
                </c:pt>
                <c:pt idx="445">
                  <c:v>99.413172946971102</c:v>
                </c:pt>
                <c:pt idx="446">
                  <c:v>99.344837060706368</c:v>
                </c:pt>
                <c:pt idx="447">
                  <c:v>101.80719179255649</c:v>
                </c:pt>
                <c:pt idx="448">
                  <c:v>101.3937059380107</c:v>
                </c:pt>
                <c:pt idx="449">
                  <c:v>98.413959802780255</c:v>
                </c:pt>
                <c:pt idx="450">
                  <c:v>103.35799987791511</c:v>
                </c:pt>
                <c:pt idx="451">
                  <c:v>97.945458100124796</c:v>
                </c:pt>
                <c:pt idx="452">
                  <c:v>99.1076489496009</c:v>
                </c:pt>
                <c:pt idx="453">
                  <c:v>97.236190292181846</c:v>
                </c:pt>
                <c:pt idx="454">
                  <c:v>95.521245974560514</c:v>
                </c:pt>
                <c:pt idx="455">
                  <c:v>102.2827037320009</c:v>
                </c:pt>
                <c:pt idx="456">
                  <c:v>97.315369483382696</c:v>
                </c:pt>
                <c:pt idx="457">
                  <c:v>101.9603682287525</c:v>
                </c:pt>
                <c:pt idx="458">
                  <c:v>104.7233586923459</c:v>
                </c:pt>
                <c:pt idx="459">
                  <c:v>100.1791975442531</c:v>
                </c:pt>
                <c:pt idx="460">
                  <c:v>105.378401234316</c:v>
                </c:pt>
                <c:pt idx="461">
                  <c:v>94.667637102271115</c:v>
                </c:pt>
                <c:pt idx="462">
                  <c:v>100.8601299555402</c:v>
                </c:pt>
                <c:pt idx="463">
                  <c:v>99.814732421830243</c:v>
                </c:pt>
                <c:pt idx="464">
                  <c:v>99.927695500772572</c:v>
                </c:pt>
                <c:pt idx="465">
                  <c:v>97.782484019818753</c:v>
                </c:pt>
                <c:pt idx="466">
                  <c:v>102.4391702538952</c:v>
                </c:pt>
                <c:pt idx="467">
                  <c:v>101.2803673703398</c:v>
                </c:pt>
                <c:pt idx="468">
                  <c:v>98.807824817868166</c:v>
                </c:pt>
                <c:pt idx="469">
                  <c:v>97.354323791635807</c:v>
                </c:pt>
                <c:pt idx="470">
                  <c:v>103.9102012810568</c:v>
                </c:pt>
                <c:pt idx="471">
                  <c:v>101.0471444793978</c:v>
                </c:pt>
                <c:pt idx="472">
                  <c:v>103.6341685643382</c:v>
                </c:pt>
                <c:pt idx="473">
                  <c:v>97.942153053219386</c:v>
                </c:pt>
                <c:pt idx="474">
                  <c:v>96.781250779694645</c:v>
                </c:pt>
                <c:pt idx="475">
                  <c:v>97.466775953711803</c:v>
                </c:pt>
                <c:pt idx="476">
                  <c:v>100.25211913053759</c:v>
                </c:pt>
                <c:pt idx="477">
                  <c:v>104.0180119468444</c:v>
                </c:pt>
                <c:pt idx="478">
                  <c:v>96.97694432812628</c:v>
                </c:pt>
                <c:pt idx="479">
                  <c:v>95.126392677678382</c:v>
                </c:pt>
                <c:pt idx="480">
                  <c:v>101.3619880619424</c:v>
                </c:pt>
                <c:pt idx="481">
                  <c:v>97.568055303306679</c:v>
                </c:pt>
                <c:pt idx="482">
                  <c:v>103.5783186521908</c:v>
                </c:pt>
                <c:pt idx="483">
                  <c:v>102.0940737497428</c:v>
                </c:pt>
                <c:pt idx="484">
                  <c:v>97.608641095837655</c:v>
                </c:pt>
                <c:pt idx="485">
                  <c:v>94.229796974701785</c:v>
                </c:pt>
                <c:pt idx="486">
                  <c:v>106.1908540255057</c:v>
                </c:pt>
                <c:pt idx="487">
                  <c:v>97.60317678443343</c:v>
                </c:pt>
                <c:pt idx="488">
                  <c:v>97.956818405020044</c:v>
                </c:pt>
                <c:pt idx="489">
                  <c:v>100.5793215859038</c:v>
                </c:pt>
                <c:pt idx="490">
                  <c:v>101.6789601251371</c:v>
                </c:pt>
                <c:pt idx="491">
                  <c:v>98.481715530572373</c:v>
                </c:pt>
                <c:pt idx="492">
                  <c:v>98.775408947193597</c:v>
                </c:pt>
                <c:pt idx="493">
                  <c:v>107.8784484503536</c:v>
                </c:pt>
                <c:pt idx="494">
                  <c:v>101.4503203739268</c:v>
                </c:pt>
                <c:pt idx="495">
                  <c:v>102.1052263801424</c:v>
                </c:pt>
                <c:pt idx="496">
                  <c:v>101.7713845406914</c:v>
                </c:pt>
                <c:pt idx="497">
                  <c:v>99.644832636752071</c:v>
                </c:pt>
                <c:pt idx="498">
                  <c:v>99.777150231567461</c:v>
                </c:pt>
                <c:pt idx="499">
                  <c:v>100.0854585146882</c:v>
                </c:pt>
              </c:numCache>
            </c:numRef>
          </c:xVal>
          <c:yVal>
            <c:numRef>
              <c:f>'X and Y bounded to be positive'!$X$27:$X$526</c:f>
              <c:numCache>
                <c:formatCode>0.00</c:formatCode>
                <c:ptCount val="500"/>
                <c:pt idx="0">
                  <c:v>105.794475971837</c:v>
                </c:pt>
                <c:pt idx="1">
                  <c:v>108.4069301211775</c:v>
                </c:pt>
                <c:pt idx="2">
                  <c:v>105.3788916047647</c:v>
                </c:pt>
                <c:pt idx="3">
                  <c:v>113.182395261674</c:v>
                </c:pt>
                <c:pt idx="4">
                  <c:v>107.21136648160859</c:v>
                </c:pt>
                <c:pt idx="5">
                  <c:v>106.000927368814</c:v>
                </c:pt>
                <c:pt idx="6">
                  <c:v>114.3869529250214</c:v>
                </c:pt>
                <c:pt idx="7">
                  <c:v>106.13608420348621</c:v>
                </c:pt>
                <c:pt idx="8">
                  <c:v>106.0312980358311</c:v>
                </c:pt>
                <c:pt idx="9">
                  <c:v>111.3275961971363</c:v>
                </c:pt>
                <c:pt idx="10">
                  <c:v>111.1349365223046</c:v>
                </c:pt>
                <c:pt idx="11">
                  <c:v>104.8710036684994</c:v>
                </c:pt>
                <c:pt idx="12">
                  <c:v>114.31352826577</c:v>
                </c:pt>
                <c:pt idx="13">
                  <c:v>116.1898637620764</c:v>
                </c:pt>
                <c:pt idx="14">
                  <c:v>109.7684383342587</c:v>
                </c:pt>
                <c:pt idx="15">
                  <c:v>111.4952459638065</c:v>
                </c:pt>
                <c:pt idx="16">
                  <c:v>109.9878773698144</c:v>
                </c:pt>
                <c:pt idx="17">
                  <c:v>110.4522748976547</c:v>
                </c:pt>
                <c:pt idx="18">
                  <c:v>111.6155564162589</c:v>
                </c:pt>
                <c:pt idx="19">
                  <c:v>111.12594784776999</c:v>
                </c:pt>
                <c:pt idx="20">
                  <c:v>113.4208914081061</c:v>
                </c:pt>
                <c:pt idx="21">
                  <c:v>105.2393462022019</c:v>
                </c:pt>
                <c:pt idx="22">
                  <c:v>103.5718474053869</c:v>
                </c:pt>
                <c:pt idx="23">
                  <c:v>116.1203221632659</c:v>
                </c:pt>
                <c:pt idx="24">
                  <c:v>113.4879001969731</c:v>
                </c:pt>
                <c:pt idx="25">
                  <c:v>107.9327358632289</c:v>
                </c:pt>
                <c:pt idx="26">
                  <c:v>112.5845306700262</c:v>
                </c:pt>
                <c:pt idx="27">
                  <c:v>111.6896070597906</c:v>
                </c:pt>
                <c:pt idx="28">
                  <c:v>113.6155001056723</c:v>
                </c:pt>
                <c:pt idx="29">
                  <c:v>117.62393060828209</c:v>
                </c:pt>
                <c:pt idx="30">
                  <c:v>109.37777359116239</c:v>
                </c:pt>
                <c:pt idx="31">
                  <c:v>102.1044096977927</c:v>
                </c:pt>
                <c:pt idx="32">
                  <c:v>106.5212683313643</c:v>
                </c:pt>
                <c:pt idx="33">
                  <c:v>110.40704759659241</c:v>
                </c:pt>
                <c:pt idx="34">
                  <c:v>122.0246875542967</c:v>
                </c:pt>
                <c:pt idx="35">
                  <c:v>107.8927955143881</c:v>
                </c:pt>
                <c:pt idx="36">
                  <c:v>98.189239264663442</c:v>
                </c:pt>
                <c:pt idx="37">
                  <c:v>109.2584149957913</c:v>
                </c:pt>
                <c:pt idx="38">
                  <c:v>108.222524233596</c:v>
                </c:pt>
                <c:pt idx="39">
                  <c:v>110.8277702823264</c:v>
                </c:pt>
                <c:pt idx="40">
                  <c:v>104.69688134076389</c:v>
                </c:pt>
                <c:pt idx="41">
                  <c:v>109.65883022045431</c:v>
                </c:pt>
                <c:pt idx="42">
                  <c:v>115.47706104168</c:v>
                </c:pt>
                <c:pt idx="43">
                  <c:v>114.8344005429482</c:v>
                </c:pt>
                <c:pt idx="44">
                  <c:v>113.256815336728</c:v>
                </c:pt>
                <c:pt idx="45">
                  <c:v>111.3042751153062</c:v>
                </c:pt>
                <c:pt idx="46">
                  <c:v>119.020297765883</c:v>
                </c:pt>
                <c:pt idx="47">
                  <c:v>114.3878824502648</c:v>
                </c:pt>
                <c:pt idx="48">
                  <c:v>104.5514763061671</c:v>
                </c:pt>
                <c:pt idx="49">
                  <c:v>110.8050652087631</c:v>
                </c:pt>
                <c:pt idx="50">
                  <c:v>110.6340846312701</c:v>
                </c:pt>
                <c:pt idx="51">
                  <c:v>101.5725804586866</c:v>
                </c:pt>
                <c:pt idx="52">
                  <c:v>115.1634524412344</c:v>
                </c:pt>
                <c:pt idx="53">
                  <c:v>108.2369012339993</c:v>
                </c:pt>
                <c:pt idx="54">
                  <c:v>106.543246490773</c:v>
                </c:pt>
                <c:pt idx="55">
                  <c:v>106.6027601315883</c:v>
                </c:pt>
                <c:pt idx="56">
                  <c:v>114.97280228217051</c:v>
                </c:pt>
                <c:pt idx="57">
                  <c:v>113.8811550792623</c:v>
                </c:pt>
                <c:pt idx="58">
                  <c:v>108.872459122449</c:v>
                </c:pt>
                <c:pt idx="59">
                  <c:v>117.9742468154915</c:v>
                </c:pt>
                <c:pt idx="60">
                  <c:v>107.9753413711562</c:v>
                </c:pt>
                <c:pt idx="61">
                  <c:v>110.2879658446162</c:v>
                </c:pt>
                <c:pt idx="62">
                  <c:v>106.5564292581393</c:v>
                </c:pt>
                <c:pt idx="63">
                  <c:v>115.2674132972021</c:v>
                </c:pt>
                <c:pt idx="64">
                  <c:v>109.40025468864521</c:v>
                </c:pt>
                <c:pt idx="65">
                  <c:v>106.3983179637071</c:v>
                </c:pt>
                <c:pt idx="66">
                  <c:v>110.94257747596529</c:v>
                </c:pt>
                <c:pt idx="67">
                  <c:v>105.2701187323059</c:v>
                </c:pt>
                <c:pt idx="68">
                  <c:v>105.4357770566978</c:v>
                </c:pt>
                <c:pt idx="69">
                  <c:v>108.0277126250682</c:v>
                </c:pt>
                <c:pt idx="70">
                  <c:v>101.98151123894451</c:v>
                </c:pt>
                <c:pt idx="71">
                  <c:v>108.88980123480469</c:v>
                </c:pt>
                <c:pt idx="72">
                  <c:v>113.2269673745795</c:v>
                </c:pt>
                <c:pt idx="73">
                  <c:v>103.4507784628957</c:v>
                </c:pt>
                <c:pt idx="74">
                  <c:v>106.6767090933121</c:v>
                </c:pt>
                <c:pt idx="75">
                  <c:v>111.3815888667357</c:v>
                </c:pt>
                <c:pt idx="76">
                  <c:v>110.6094820474939</c:v>
                </c:pt>
                <c:pt idx="77">
                  <c:v>111.25251187376151</c:v>
                </c:pt>
                <c:pt idx="78">
                  <c:v>120.8479877019315</c:v>
                </c:pt>
                <c:pt idx="79">
                  <c:v>107.03552401911099</c:v>
                </c:pt>
                <c:pt idx="80">
                  <c:v>111.84397208366509</c:v>
                </c:pt>
                <c:pt idx="81">
                  <c:v>104.2936108661072</c:v>
                </c:pt>
                <c:pt idx="82">
                  <c:v>106.26532393145651</c:v>
                </c:pt>
                <c:pt idx="83">
                  <c:v>103.1527686212315</c:v>
                </c:pt>
                <c:pt idx="84">
                  <c:v>107.4796412667198</c:v>
                </c:pt>
                <c:pt idx="85">
                  <c:v>105.81796983916141</c:v>
                </c:pt>
                <c:pt idx="86">
                  <c:v>109.5657449221742</c:v>
                </c:pt>
                <c:pt idx="87">
                  <c:v>104.8886507017274</c:v>
                </c:pt>
                <c:pt idx="88">
                  <c:v>103.49779105224199</c:v>
                </c:pt>
                <c:pt idx="89">
                  <c:v>108.8758825034305</c:v>
                </c:pt>
                <c:pt idx="90">
                  <c:v>101.89594379536901</c:v>
                </c:pt>
                <c:pt idx="91">
                  <c:v>108.1995225442982</c:v>
                </c:pt>
                <c:pt idx="92">
                  <c:v>110.6787151742988</c:v>
                </c:pt>
                <c:pt idx="93">
                  <c:v>105.87215110745591</c:v>
                </c:pt>
                <c:pt idx="94">
                  <c:v>107.0512307974394</c:v>
                </c:pt>
                <c:pt idx="95">
                  <c:v>107.5137630039161</c:v>
                </c:pt>
                <c:pt idx="96">
                  <c:v>104.28325009141869</c:v>
                </c:pt>
                <c:pt idx="97">
                  <c:v>108.6757680984161</c:v>
                </c:pt>
                <c:pt idx="98">
                  <c:v>107.6609589161566</c:v>
                </c:pt>
                <c:pt idx="99">
                  <c:v>103.17916855018279</c:v>
                </c:pt>
                <c:pt idx="100">
                  <c:v>111.4282879013812</c:v>
                </c:pt>
                <c:pt idx="101">
                  <c:v>107.19927901427501</c:v>
                </c:pt>
                <c:pt idx="102">
                  <c:v>112.54273956591101</c:v>
                </c:pt>
                <c:pt idx="103">
                  <c:v>107.9857009624269</c:v>
                </c:pt>
                <c:pt idx="104">
                  <c:v>106.2242359174334</c:v>
                </c:pt>
                <c:pt idx="105">
                  <c:v>109.6133526562996</c:v>
                </c:pt>
                <c:pt idx="106">
                  <c:v>110.3464096995899</c:v>
                </c:pt>
                <c:pt idx="107">
                  <c:v>112.50626978657471</c:v>
                </c:pt>
                <c:pt idx="108">
                  <c:v>107.2925918326697</c:v>
                </c:pt>
                <c:pt idx="109">
                  <c:v>108.201342345808</c:v>
                </c:pt>
                <c:pt idx="110">
                  <c:v>109.9073449695796</c:v>
                </c:pt>
                <c:pt idx="111">
                  <c:v>113.42064184476629</c:v>
                </c:pt>
                <c:pt idx="112">
                  <c:v>114.0564431129873</c:v>
                </c:pt>
                <c:pt idx="113">
                  <c:v>114.627537372661</c:v>
                </c:pt>
                <c:pt idx="114">
                  <c:v>104.7114366684625</c:v>
                </c:pt>
                <c:pt idx="115">
                  <c:v>109.7382829706964</c:v>
                </c:pt>
                <c:pt idx="116">
                  <c:v>109.0565834409992</c:v>
                </c:pt>
                <c:pt idx="117">
                  <c:v>114.54384920150299</c:v>
                </c:pt>
                <c:pt idx="118">
                  <c:v>101.677096409763</c:v>
                </c:pt>
                <c:pt idx="119">
                  <c:v>114.43529182590041</c:v>
                </c:pt>
                <c:pt idx="120">
                  <c:v>107.638114879665</c:v>
                </c:pt>
                <c:pt idx="121">
                  <c:v>113.2282689340974</c:v>
                </c:pt>
                <c:pt idx="122">
                  <c:v>105.9851166343899</c:v>
                </c:pt>
                <c:pt idx="123">
                  <c:v>113.1897916301109</c:v>
                </c:pt>
                <c:pt idx="124">
                  <c:v>112.2407277714223</c:v>
                </c:pt>
                <c:pt idx="125">
                  <c:v>109.2493688762782</c:v>
                </c:pt>
                <c:pt idx="126">
                  <c:v>112.4465861918427</c:v>
                </c:pt>
                <c:pt idx="127">
                  <c:v>108.447844144059</c:v>
                </c:pt>
                <c:pt idx="128">
                  <c:v>110.2853379568181</c:v>
                </c:pt>
                <c:pt idx="129">
                  <c:v>108.1434353548439</c:v>
                </c:pt>
                <c:pt idx="130">
                  <c:v>105.84421236720171</c:v>
                </c:pt>
                <c:pt idx="131">
                  <c:v>106.0487602047122</c:v>
                </c:pt>
                <c:pt idx="132">
                  <c:v>112.902846205724</c:v>
                </c:pt>
                <c:pt idx="133">
                  <c:v>97.693612668246615</c:v>
                </c:pt>
                <c:pt idx="134">
                  <c:v>104.2387930699183</c:v>
                </c:pt>
                <c:pt idx="135">
                  <c:v>105.2267769506294</c:v>
                </c:pt>
                <c:pt idx="136">
                  <c:v>106.4829317261114</c:v>
                </c:pt>
                <c:pt idx="137">
                  <c:v>117.10629928646679</c:v>
                </c:pt>
                <c:pt idx="138">
                  <c:v>105.65401893244569</c:v>
                </c:pt>
                <c:pt idx="139">
                  <c:v>106.9695625417306</c:v>
                </c:pt>
                <c:pt idx="140">
                  <c:v>115.78287005932199</c:v>
                </c:pt>
                <c:pt idx="141">
                  <c:v>105.935623355102</c:v>
                </c:pt>
                <c:pt idx="142">
                  <c:v>103.4897131380622</c:v>
                </c:pt>
                <c:pt idx="143">
                  <c:v>112.1321723256073</c:v>
                </c:pt>
                <c:pt idx="144">
                  <c:v>106.0590408126161</c:v>
                </c:pt>
                <c:pt idx="145">
                  <c:v>104.9274078852884</c:v>
                </c:pt>
                <c:pt idx="146">
                  <c:v>104.12228700289489</c:v>
                </c:pt>
                <c:pt idx="147">
                  <c:v>110.2452216588831</c:v>
                </c:pt>
                <c:pt idx="148">
                  <c:v>110.3206717433691</c:v>
                </c:pt>
                <c:pt idx="149">
                  <c:v>107.4175837432647</c:v>
                </c:pt>
                <c:pt idx="150">
                  <c:v>105.10608663866751</c:v>
                </c:pt>
                <c:pt idx="151">
                  <c:v>111.7529789624478</c:v>
                </c:pt>
                <c:pt idx="152">
                  <c:v>109.9428643564672</c:v>
                </c:pt>
                <c:pt idx="153">
                  <c:v>103.09341983871251</c:v>
                </c:pt>
                <c:pt idx="154">
                  <c:v>104.5791962584547</c:v>
                </c:pt>
                <c:pt idx="155">
                  <c:v>116.4094596610506</c:v>
                </c:pt>
                <c:pt idx="156">
                  <c:v>107.84324704060479</c:v>
                </c:pt>
                <c:pt idx="157">
                  <c:v>110.53757744364771</c:v>
                </c:pt>
                <c:pt idx="158">
                  <c:v>109.4844964368112</c:v>
                </c:pt>
                <c:pt idx="159">
                  <c:v>108.96920969277539</c:v>
                </c:pt>
                <c:pt idx="160">
                  <c:v>110.7793221610473</c:v>
                </c:pt>
                <c:pt idx="161">
                  <c:v>114.94163283580519</c:v>
                </c:pt>
                <c:pt idx="162">
                  <c:v>112.2602678909613</c:v>
                </c:pt>
                <c:pt idx="163">
                  <c:v>107.6099257870887</c:v>
                </c:pt>
                <c:pt idx="164">
                  <c:v>106.1873074775675</c:v>
                </c:pt>
                <c:pt idx="165">
                  <c:v>99.237192693846666</c:v>
                </c:pt>
                <c:pt idx="166">
                  <c:v>100.60109888536481</c:v>
                </c:pt>
                <c:pt idx="167">
                  <c:v>105.5093790131471</c:v>
                </c:pt>
                <c:pt idx="168">
                  <c:v>109.2582069564619</c:v>
                </c:pt>
                <c:pt idx="169">
                  <c:v>111.6219617684482</c:v>
                </c:pt>
                <c:pt idx="170">
                  <c:v>106.02446062416919</c:v>
                </c:pt>
                <c:pt idx="171">
                  <c:v>112.3580547418936</c:v>
                </c:pt>
                <c:pt idx="172">
                  <c:v>111.22914180513671</c:v>
                </c:pt>
                <c:pt idx="173">
                  <c:v>112.9648874588584</c:v>
                </c:pt>
                <c:pt idx="174">
                  <c:v>116.6111819447559</c:v>
                </c:pt>
                <c:pt idx="175">
                  <c:v>111.01960694816709</c:v>
                </c:pt>
                <c:pt idx="176">
                  <c:v>113.36041867879671</c:v>
                </c:pt>
                <c:pt idx="177">
                  <c:v>104.1824381017949</c:v>
                </c:pt>
                <c:pt idx="178">
                  <c:v>118.2930363960801</c:v>
                </c:pt>
                <c:pt idx="179">
                  <c:v>110.215283637407</c:v>
                </c:pt>
                <c:pt idx="180">
                  <c:v>111.6011795601076</c:v>
                </c:pt>
                <c:pt idx="181">
                  <c:v>116.3915838629176</c:v>
                </c:pt>
                <c:pt idx="182">
                  <c:v>112.8373234098348</c:v>
                </c:pt>
                <c:pt idx="183">
                  <c:v>112.1333426281206</c:v>
                </c:pt>
                <c:pt idx="184">
                  <c:v>117.8263069344268</c:v>
                </c:pt>
                <c:pt idx="185">
                  <c:v>113.60986021106901</c:v>
                </c:pt>
                <c:pt idx="186">
                  <c:v>107.322559332843</c:v>
                </c:pt>
                <c:pt idx="187">
                  <c:v>116.7067869025831</c:v>
                </c:pt>
                <c:pt idx="188">
                  <c:v>112.883317642192</c:v>
                </c:pt>
                <c:pt idx="189">
                  <c:v>118.3742038272697</c:v>
                </c:pt>
                <c:pt idx="190">
                  <c:v>106.92134569495261</c:v>
                </c:pt>
                <c:pt idx="191">
                  <c:v>111.4517405195942</c:v>
                </c:pt>
                <c:pt idx="192">
                  <c:v>109.1856511026314</c:v>
                </c:pt>
                <c:pt idx="193">
                  <c:v>109.1246351230879</c:v>
                </c:pt>
                <c:pt idx="194">
                  <c:v>115.81557867135611</c:v>
                </c:pt>
                <c:pt idx="195">
                  <c:v>111.0553162686461</c:v>
                </c:pt>
                <c:pt idx="196">
                  <c:v>103.776072937121</c:v>
                </c:pt>
                <c:pt idx="197">
                  <c:v>112.3756333997537</c:v>
                </c:pt>
                <c:pt idx="198">
                  <c:v>109.1905693850477</c:v>
                </c:pt>
                <c:pt idx="199">
                  <c:v>104.9235548290164</c:v>
                </c:pt>
                <c:pt idx="200">
                  <c:v>104.5795406170312</c:v>
                </c:pt>
                <c:pt idx="201">
                  <c:v>108.5180242599677</c:v>
                </c:pt>
                <c:pt idx="202">
                  <c:v>116.457748675739</c:v>
                </c:pt>
                <c:pt idx="203">
                  <c:v>106.2336305944597</c:v>
                </c:pt>
                <c:pt idx="204">
                  <c:v>101.65432500045191</c:v>
                </c:pt>
                <c:pt idx="205">
                  <c:v>108.1798448048086</c:v>
                </c:pt>
                <c:pt idx="206">
                  <c:v>110.70378431668961</c:v>
                </c:pt>
                <c:pt idx="207">
                  <c:v>111.59373958694729</c:v>
                </c:pt>
                <c:pt idx="208">
                  <c:v>117.5997913579117</c:v>
                </c:pt>
                <c:pt idx="209">
                  <c:v>107.8199335921751</c:v>
                </c:pt>
                <c:pt idx="210">
                  <c:v>108.4100561272835</c:v>
                </c:pt>
                <c:pt idx="211">
                  <c:v>113.2580264704315</c:v>
                </c:pt>
                <c:pt idx="212">
                  <c:v>109.9768730413618</c:v>
                </c:pt>
                <c:pt idx="213">
                  <c:v>108.4563648265796</c:v>
                </c:pt>
                <c:pt idx="214">
                  <c:v>107.7782416087732</c:v>
                </c:pt>
                <c:pt idx="215">
                  <c:v>112.46848674724239</c:v>
                </c:pt>
                <c:pt idx="216">
                  <c:v>103.0306884415394</c:v>
                </c:pt>
                <c:pt idx="217">
                  <c:v>110.22288042488989</c:v>
                </c:pt>
                <c:pt idx="218">
                  <c:v>107.4758777845669</c:v>
                </c:pt>
                <c:pt idx="219">
                  <c:v>109.5994119487704</c:v>
                </c:pt>
                <c:pt idx="220">
                  <c:v>113.55203581417609</c:v>
                </c:pt>
                <c:pt idx="221">
                  <c:v>113.09607071473761</c:v>
                </c:pt>
                <c:pt idx="222">
                  <c:v>113.5850436535077</c:v>
                </c:pt>
                <c:pt idx="223">
                  <c:v>112.52010932593861</c:v>
                </c:pt>
                <c:pt idx="224">
                  <c:v>109.87404321095759</c:v>
                </c:pt>
                <c:pt idx="225">
                  <c:v>111.0524526046637</c:v>
                </c:pt>
                <c:pt idx="226">
                  <c:v>105.6364504788279</c:v>
                </c:pt>
                <c:pt idx="227">
                  <c:v>112.87523307962159</c:v>
                </c:pt>
                <c:pt idx="228">
                  <c:v>113.4898077598131</c:v>
                </c:pt>
                <c:pt idx="229">
                  <c:v>110.7112110736678</c:v>
                </c:pt>
                <c:pt idx="230">
                  <c:v>116.5567587733844</c:v>
                </c:pt>
                <c:pt idx="231">
                  <c:v>117.8266837554759</c:v>
                </c:pt>
                <c:pt idx="232">
                  <c:v>111.95623225662391</c:v>
                </c:pt>
                <c:pt idx="233">
                  <c:v>102.40363406359209</c:v>
                </c:pt>
                <c:pt idx="234">
                  <c:v>107.5718165508592</c:v>
                </c:pt>
                <c:pt idx="235">
                  <c:v>103.9028506803137</c:v>
                </c:pt>
                <c:pt idx="236">
                  <c:v>120.26435959612731</c:v>
                </c:pt>
                <c:pt idx="237">
                  <c:v>115.406624739926</c:v>
                </c:pt>
                <c:pt idx="238">
                  <c:v>103.937436660071</c:v>
                </c:pt>
                <c:pt idx="239">
                  <c:v>114.1117396984969</c:v>
                </c:pt>
                <c:pt idx="240">
                  <c:v>106.8270906135528</c:v>
                </c:pt>
                <c:pt idx="241">
                  <c:v>109.9443405799948</c:v>
                </c:pt>
                <c:pt idx="242">
                  <c:v>114.980153121249</c:v>
                </c:pt>
                <c:pt idx="243">
                  <c:v>113.85621791906971</c:v>
                </c:pt>
                <c:pt idx="244">
                  <c:v>106.9500825307486</c:v>
                </c:pt>
                <c:pt idx="245">
                  <c:v>114.7228721090389</c:v>
                </c:pt>
                <c:pt idx="246">
                  <c:v>114.51345794116899</c:v>
                </c:pt>
                <c:pt idx="247">
                  <c:v>110.91169211661639</c:v>
                </c:pt>
                <c:pt idx="248">
                  <c:v>107.1643773363365</c:v>
                </c:pt>
                <c:pt idx="249">
                  <c:v>107.2809649228728</c:v>
                </c:pt>
                <c:pt idx="250">
                  <c:v>104.0597518180809</c:v>
                </c:pt>
                <c:pt idx="251">
                  <c:v>114.2030800526512</c:v>
                </c:pt>
                <c:pt idx="252">
                  <c:v>110.07576543584651</c:v>
                </c:pt>
                <c:pt idx="253">
                  <c:v>112.9367400296503</c:v>
                </c:pt>
                <c:pt idx="254">
                  <c:v>107.7233331640703</c:v>
                </c:pt>
                <c:pt idx="255">
                  <c:v>103.9715505818267</c:v>
                </c:pt>
                <c:pt idx="256">
                  <c:v>111.0959112025902</c:v>
                </c:pt>
                <c:pt idx="257">
                  <c:v>111.6357740966984</c:v>
                </c:pt>
                <c:pt idx="258">
                  <c:v>107.9843439382232</c:v>
                </c:pt>
                <c:pt idx="259">
                  <c:v>112.3673565727114</c:v>
                </c:pt>
                <c:pt idx="260">
                  <c:v>107.380722566236</c:v>
                </c:pt>
                <c:pt idx="261">
                  <c:v>115.0728445331611</c:v>
                </c:pt>
                <c:pt idx="262">
                  <c:v>108.85558668932281</c:v>
                </c:pt>
                <c:pt idx="263">
                  <c:v>112.92091225034849</c:v>
                </c:pt>
                <c:pt idx="264">
                  <c:v>110.4387636648856</c:v>
                </c:pt>
                <c:pt idx="265">
                  <c:v>108.6579520853993</c:v>
                </c:pt>
                <c:pt idx="266">
                  <c:v>116.49321381649921</c:v>
                </c:pt>
                <c:pt idx="267">
                  <c:v>112.4106107328853</c:v>
                </c:pt>
                <c:pt idx="268">
                  <c:v>108.4679878732284</c:v>
                </c:pt>
                <c:pt idx="269">
                  <c:v>103.6721542817148</c:v>
                </c:pt>
                <c:pt idx="270">
                  <c:v>109.6052646847032</c:v>
                </c:pt>
                <c:pt idx="271">
                  <c:v>107.4548568928691</c:v>
                </c:pt>
                <c:pt idx="272">
                  <c:v>106.16721580021181</c:v>
                </c:pt>
                <c:pt idx="273">
                  <c:v>104.9313088664759</c:v>
                </c:pt>
                <c:pt idx="274">
                  <c:v>103.7267358036999</c:v>
                </c:pt>
                <c:pt idx="275">
                  <c:v>111.299061993262</c:v>
                </c:pt>
                <c:pt idx="276">
                  <c:v>105.27593246836101</c:v>
                </c:pt>
                <c:pt idx="277">
                  <c:v>106.12576049969459</c:v>
                </c:pt>
                <c:pt idx="278">
                  <c:v>105.8309849094704</c:v>
                </c:pt>
                <c:pt idx="279">
                  <c:v>107.5679268586386</c:v>
                </c:pt>
                <c:pt idx="280">
                  <c:v>105.22249592602</c:v>
                </c:pt>
                <c:pt idx="281">
                  <c:v>111.59747012442089</c:v>
                </c:pt>
                <c:pt idx="282">
                  <c:v>110.23242473423331</c:v>
                </c:pt>
                <c:pt idx="283">
                  <c:v>108.981420654545</c:v>
                </c:pt>
                <c:pt idx="284">
                  <c:v>108.1508075549194</c:v>
                </c:pt>
                <c:pt idx="285">
                  <c:v>107.1103330660401</c:v>
                </c:pt>
                <c:pt idx="286">
                  <c:v>108.3903366901226</c:v>
                </c:pt>
                <c:pt idx="287">
                  <c:v>111.737353701708</c:v>
                </c:pt>
                <c:pt idx="288">
                  <c:v>115.09585399387559</c:v>
                </c:pt>
                <c:pt idx="289">
                  <c:v>112.3335553825991</c:v>
                </c:pt>
                <c:pt idx="290">
                  <c:v>109.6833707260588</c:v>
                </c:pt>
                <c:pt idx="291">
                  <c:v>103.45999518542391</c:v>
                </c:pt>
                <c:pt idx="292">
                  <c:v>110.6784422553025</c:v>
                </c:pt>
                <c:pt idx="293">
                  <c:v>110.1244846671069</c:v>
                </c:pt>
                <c:pt idx="294">
                  <c:v>114.294290738833</c:v>
                </c:pt>
                <c:pt idx="295">
                  <c:v>106.8455326547589</c:v>
                </c:pt>
                <c:pt idx="296">
                  <c:v>106.4700816376708</c:v>
                </c:pt>
                <c:pt idx="297">
                  <c:v>110.6314362146302</c:v>
                </c:pt>
                <c:pt idx="298">
                  <c:v>115.5566021650363</c:v>
                </c:pt>
                <c:pt idx="299">
                  <c:v>105.69585007211511</c:v>
                </c:pt>
                <c:pt idx="300">
                  <c:v>116.56731352845991</c:v>
                </c:pt>
                <c:pt idx="301">
                  <c:v>110.64084925739149</c:v>
                </c:pt>
                <c:pt idx="302">
                  <c:v>107.99107834243959</c:v>
                </c:pt>
                <c:pt idx="303">
                  <c:v>113.18637529683269</c:v>
                </c:pt>
                <c:pt idx="304">
                  <c:v>107.8575965335496</c:v>
                </c:pt>
                <c:pt idx="305">
                  <c:v>114.3082343877854</c:v>
                </c:pt>
                <c:pt idx="306">
                  <c:v>112.2725915407707</c:v>
                </c:pt>
                <c:pt idx="307">
                  <c:v>116.9300415143108</c:v>
                </c:pt>
                <c:pt idx="308">
                  <c:v>106.63043565543219</c:v>
                </c:pt>
                <c:pt idx="309">
                  <c:v>109.68224159912521</c:v>
                </c:pt>
                <c:pt idx="310">
                  <c:v>105.3360250991048</c:v>
                </c:pt>
                <c:pt idx="311">
                  <c:v>112.9428842307221</c:v>
                </c:pt>
                <c:pt idx="312">
                  <c:v>119.1666080417813</c:v>
                </c:pt>
                <c:pt idx="313">
                  <c:v>106.4313384717522</c:v>
                </c:pt>
                <c:pt idx="314">
                  <c:v>113.46085237332041</c:v>
                </c:pt>
                <c:pt idx="315">
                  <c:v>112.9271476253041</c:v>
                </c:pt>
                <c:pt idx="316">
                  <c:v>114.0964477906535</c:v>
                </c:pt>
                <c:pt idx="317">
                  <c:v>102.0448523629276</c:v>
                </c:pt>
                <c:pt idx="318">
                  <c:v>107.81389666756149</c:v>
                </c:pt>
                <c:pt idx="319">
                  <c:v>112.8748712189026</c:v>
                </c:pt>
                <c:pt idx="320">
                  <c:v>116.07277362784799</c:v>
                </c:pt>
                <c:pt idx="321">
                  <c:v>110.4176979371164</c:v>
                </c:pt>
                <c:pt idx="322">
                  <c:v>110.157070689072</c:v>
                </c:pt>
                <c:pt idx="323">
                  <c:v>110.47658424123171</c:v>
                </c:pt>
                <c:pt idx="324">
                  <c:v>110.210805672511</c:v>
                </c:pt>
                <c:pt idx="325">
                  <c:v>113.596086660753</c:v>
                </c:pt>
                <c:pt idx="326">
                  <c:v>110.6157554218815</c:v>
                </c:pt>
                <c:pt idx="327">
                  <c:v>106.8212328344561</c:v>
                </c:pt>
                <c:pt idx="328">
                  <c:v>116.0209124868244</c:v>
                </c:pt>
                <c:pt idx="329">
                  <c:v>109.4699812809654</c:v>
                </c:pt>
                <c:pt idx="330">
                  <c:v>104.3703962798299</c:v>
                </c:pt>
                <c:pt idx="331">
                  <c:v>105.17348450919209</c:v>
                </c:pt>
                <c:pt idx="332">
                  <c:v>104.53465832114171</c:v>
                </c:pt>
                <c:pt idx="333">
                  <c:v>112.14381526635739</c:v>
                </c:pt>
                <c:pt idx="334">
                  <c:v>104.95365242667189</c:v>
                </c:pt>
                <c:pt idx="335">
                  <c:v>109.8936135456794</c:v>
                </c:pt>
                <c:pt idx="336">
                  <c:v>109.199551350123</c:v>
                </c:pt>
                <c:pt idx="337">
                  <c:v>115.3295503241665</c:v>
                </c:pt>
                <c:pt idx="338">
                  <c:v>102.40969251544151</c:v>
                </c:pt>
                <c:pt idx="339">
                  <c:v>103.6245705385829</c:v>
                </c:pt>
                <c:pt idx="340">
                  <c:v>109.9997822941787</c:v>
                </c:pt>
                <c:pt idx="341">
                  <c:v>104.5352977384</c:v>
                </c:pt>
                <c:pt idx="342">
                  <c:v>113.1463123227112</c:v>
                </c:pt>
                <c:pt idx="343">
                  <c:v>109.299600633943</c:v>
                </c:pt>
                <c:pt idx="344">
                  <c:v>111.69041751885069</c:v>
                </c:pt>
                <c:pt idx="345">
                  <c:v>109.6231000863756</c:v>
                </c:pt>
                <c:pt idx="346">
                  <c:v>116.4689720264155</c:v>
                </c:pt>
                <c:pt idx="347">
                  <c:v>108.4700865980858</c:v>
                </c:pt>
                <c:pt idx="348">
                  <c:v>109.56120528092499</c:v>
                </c:pt>
                <c:pt idx="349">
                  <c:v>110.24055533584099</c:v>
                </c:pt>
                <c:pt idx="350">
                  <c:v>112.755670743083</c:v>
                </c:pt>
                <c:pt idx="351">
                  <c:v>99.609244758112325</c:v>
                </c:pt>
                <c:pt idx="352">
                  <c:v>110.03657087741961</c:v>
                </c:pt>
                <c:pt idx="353">
                  <c:v>110.2013727412898</c:v>
                </c:pt>
                <c:pt idx="354">
                  <c:v>102.971276485567</c:v>
                </c:pt>
                <c:pt idx="355">
                  <c:v>111.5656663513234</c:v>
                </c:pt>
                <c:pt idx="356">
                  <c:v>113.7774535156113</c:v>
                </c:pt>
                <c:pt idx="357">
                  <c:v>110.8129399810668</c:v>
                </c:pt>
                <c:pt idx="358">
                  <c:v>105.80695264307511</c:v>
                </c:pt>
                <c:pt idx="359">
                  <c:v>112.06827844072301</c:v>
                </c:pt>
                <c:pt idx="360">
                  <c:v>115.48513586613819</c:v>
                </c:pt>
                <c:pt idx="361">
                  <c:v>109.0075485065025</c:v>
                </c:pt>
                <c:pt idx="362">
                  <c:v>112.2763559610223</c:v>
                </c:pt>
                <c:pt idx="363">
                  <c:v>117.9085225391605</c:v>
                </c:pt>
                <c:pt idx="364">
                  <c:v>109.9159500372606</c:v>
                </c:pt>
                <c:pt idx="365">
                  <c:v>111.8832155067133</c:v>
                </c:pt>
                <c:pt idx="366">
                  <c:v>116.28879718755761</c:v>
                </c:pt>
                <c:pt idx="367">
                  <c:v>117.1279637822328</c:v>
                </c:pt>
                <c:pt idx="368">
                  <c:v>110.44580318412839</c:v>
                </c:pt>
                <c:pt idx="369">
                  <c:v>113.8866075254534</c:v>
                </c:pt>
                <c:pt idx="370">
                  <c:v>107.0463614009917</c:v>
                </c:pt>
                <c:pt idx="371">
                  <c:v>117.8459193289175</c:v>
                </c:pt>
                <c:pt idx="372">
                  <c:v>108.4075868366733</c:v>
                </c:pt>
                <c:pt idx="373">
                  <c:v>113.531196230737</c:v>
                </c:pt>
                <c:pt idx="374">
                  <c:v>108.3637448211588</c:v>
                </c:pt>
                <c:pt idx="375">
                  <c:v>115.0000745029742</c:v>
                </c:pt>
                <c:pt idx="376">
                  <c:v>105.6501982781115</c:v>
                </c:pt>
                <c:pt idx="377">
                  <c:v>115.2063478842489</c:v>
                </c:pt>
                <c:pt idx="378">
                  <c:v>110.5348216559148</c:v>
                </c:pt>
                <c:pt idx="379">
                  <c:v>109.3595854873342</c:v>
                </c:pt>
                <c:pt idx="380">
                  <c:v>106.482653308736</c:v>
                </c:pt>
                <c:pt idx="381">
                  <c:v>108.75793387121701</c:v>
                </c:pt>
                <c:pt idx="382">
                  <c:v>104.57744208614859</c:v>
                </c:pt>
                <c:pt idx="383">
                  <c:v>110.83946770673521</c:v>
                </c:pt>
                <c:pt idx="384">
                  <c:v>116.0330341236475</c:v>
                </c:pt>
                <c:pt idx="385">
                  <c:v>113.1954066807226</c:v>
                </c:pt>
                <c:pt idx="386">
                  <c:v>111.1648509781256</c:v>
                </c:pt>
                <c:pt idx="387">
                  <c:v>117.987765160363</c:v>
                </c:pt>
                <c:pt idx="388">
                  <c:v>107.9216959344436</c:v>
                </c:pt>
                <c:pt idx="389">
                  <c:v>107.91011275894201</c:v>
                </c:pt>
                <c:pt idx="390">
                  <c:v>113.0458479929874</c:v>
                </c:pt>
                <c:pt idx="391">
                  <c:v>101.4182205482301</c:v>
                </c:pt>
                <c:pt idx="392">
                  <c:v>107.7346215768688</c:v>
                </c:pt>
                <c:pt idx="393">
                  <c:v>118.21506600874829</c:v>
                </c:pt>
                <c:pt idx="394">
                  <c:v>115.1503229150595</c:v>
                </c:pt>
                <c:pt idx="395">
                  <c:v>110.6260714914285</c:v>
                </c:pt>
                <c:pt idx="396">
                  <c:v>113.755329299019</c:v>
                </c:pt>
                <c:pt idx="397">
                  <c:v>104.6354224794686</c:v>
                </c:pt>
                <c:pt idx="398">
                  <c:v>108.346382077345</c:v>
                </c:pt>
                <c:pt idx="399">
                  <c:v>111.6948579043852</c:v>
                </c:pt>
                <c:pt idx="400">
                  <c:v>98.928207133959063</c:v>
                </c:pt>
                <c:pt idx="401">
                  <c:v>112.825200464768</c:v>
                </c:pt>
                <c:pt idx="402">
                  <c:v>108.129379884602</c:v>
                </c:pt>
                <c:pt idx="403">
                  <c:v>115.61556264943211</c:v>
                </c:pt>
                <c:pt idx="404">
                  <c:v>107.272578978289</c:v>
                </c:pt>
                <c:pt idx="405">
                  <c:v>108.5922779363032</c:v>
                </c:pt>
                <c:pt idx="406">
                  <c:v>112.8473497441497</c:v>
                </c:pt>
                <c:pt idx="407">
                  <c:v>107.1518262783827</c:v>
                </c:pt>
                <c:pt idx="408">
                  <c:v>108.69624490193731</c:v>
                </c:pt>
                <c:pt idx="409">
                  <c:v>106.7991895625251</c:v>
                </c:pt>
                <c:pt idx="410">
                  <c:v>115.3089566052121</c:v>
                </c:pt>
                <c:pt idx="411">
                  <c:v>109.38828255720099</c:v>
                </c:pt>
                <c:pt idx="412">
                  <c:v>117.33540383976749</c:v>
                </c:pt>
                <c:pt idx="413">
                  <c:v>110.7393118902492</c:v>
                </c:pt>
                <c:pt idx="414">
                  <c:v>107.6691583462007</c:v>
                </c:pt>
                <c:pt idx="415">
                  <c:v>107.76947813160579</c:v>
                </c:pt>
                <c:pt idx="416">
                  <c:v>110.40078322637309</c:v>
                </c:pt>
                <c:pt idx="417">
                  <c:v>106.8746648689753</c:v>
                </c:pt>
                <c:pt idx="418">
                  <c:v>100.7325674133499</c:v>
                </c:pt>
                <c:pt idx="419">
                  <c:v>107.00076449899061</c:v>
                </c:pt>
                <c:pt idx="420">
                  <c:v>114.3502646756549</c:v>
                </c:pt>
                <c:pt idx="421">
                  <c:v>110.6706463095985</c:v>
                </c:pt>
                <c:pt idx="422">
                  <c:v>110.36327133619901</c:v>
                </c:pt>
                <c:pt idx="423">
                  <c:v>105.3137663999385</c:v>
                </c:pt>
                <c:pt idx="424">
                  <c:v>118.2798805395916</c:v>
                </c:pt>
                <c:pt idx="425">
                  <c:v>111.18698141663</c:v>
                </c:pt>
                <c:pt idx="426">
                  <c:v>108.6210258159845</c:v>
                </c:pt>
                <c:pt idx="427">
                  <c:v>112.1233337455221</c:v>
                </c:pt>
                <c:pt idx="428">
                  <c:v>109.8875241833717</c:v>
                </c:pt>
                <c:pt idx="429">
                  <c:v>112.6436779285699</c:v>
                </c:pt>
                <c:pt idx="430">
                  <c:v>111.560004623159</c:v>
                </c:pt>
                <c:pt idx="431">
                  <c:v>110.8555615992676</c:v>
                </c:pt>
                <c:pt idx="432">
                  <c:v>106.900534995624</c:v>
                </c:pt>
                <c:pt idx="433">
                  <c:v>107.25764085672159</c:v>
                </c:pt>
                <c:pt idx="434">
                  <c:v>103.78556510586429</c:v>
                </c:pt>
                <c:pt idx="435">
                  <c:v>119.013637571546</c:v>
                </c:pt>
                <c:pt idx="436">
                  <c:v>114.72245149022881</c:v>
                </c:pt>
                <c:pt idx="437">
                  <c:v>105.5710040456545</c:v>
                </c:pt>
                <c:pt idx="438">
                  <c:v>118.2252272090935</c:v>
                </c:pt>
                <c:pt idx="439">
                  <c:v>110.8869232463268</c:v>
                </c:pt>
                <c:pt idx="440">
                  <c:v>114.333516061597</c:v>
                </c:pt>
                <c:pt idx="441">
                  <c:v>119.0786040447443</c:v>
                </c:pt>
                <c:pt idx="442">
                  <c:v>107.1750442385444</c:v>
                </c:pt>
                <c:pt idx="443">
                  <c:v>107.57515404676241</c:v>
                </c:pt>
                <c:pt idx="444">
                  <c:v>115.18279927658941</c:v>
                </c:pt>
                <c:pt idx="445">
                  <c:v>109.2768317048161</c:v>
                </c:pt>
                <c:pt idx="446">
                  <c:v>109.19317895308551</c:v>
                </c:pt>
                <c:pt idx="447">
                  <c:v>112.210170423466</c:v>
                </c:pt>
                <c:pt idx="448">
                  <c:v>111.7031608603567</c:v>
                </c:pt>
                <c:pt idx="449">
                  <c:v>108.0540908226162</c:v>
                </c:pt>
                <c:pt idx="450">
                  <c:v>114.1131122493434</c:v>
                </c:pt>
                <c:pt idx="451">
                  <c:v>107.4811086687908</c:v>
                </c:pt>
                <c:pt idx="452">
                  <c:v>108.9028612025668</c:v>
                </c:pt>
                <c:pt idx="453">
                  <c:v>106.6140665174561</c:v>
                </c:pt>
                <c:pt idx="454">
                  <c:v>104.51965471693281</c:v>
                </c:pt>
                <c:pt idx="455">
                  <c:v>112.79342595377879</c:v>
                </c:pt>
                <c:pt idx="456">
                  <c:v>106.7108348864522</c:v>
                </c:pt>
                <c:pt idx="457">
                  <c:v>112.39803205059749</c:v>
                </c:pt>
                <c:pt idx="458">
                  <c:v>115.79025359934229</c:v>
                </c:pt>
                <c:pt idx="459">
                  <c:v>110.2148512480836</c:v>
                </c:pt>
                <c:pt idx="460">
                  <c:v>116.59545090382061</c:v>
                </c:pt>
                <c:pt idx="461">
                  <c:v>103.47824814603079</c:v>
                </c:pt>
                <c:pt idx="462">
                  <c:v>111.049128172632</c:v>
                </c:pt>
                <c:pt idx="463">
                  <c:v>109.7684850657903</c:v>
                </c:pt>
                <c:pt idx="464">
                  <c:v>109.9068195685372</c:v>
                </c:pt>
                <c:pt idx="465">
                  <c:v>107.28183883685421</c:v>
                </c:pt>
                <c:pt idx="466">
                  <c:v>112.98538971018939</c:v>
                </c:pt>
                <c:pt idx="467">
                  <c:v>111.56421402297249</c:v>
                </c:pt>
                <c:pt idx="468">
                  <c:v>108.5359526664482</c:v>
                </c:pt>
                <c:pt idx="469">
                  <c:v>106.75844487670589</c:v>
                </c:pt>
                <c:pt idx="470">
                  <c:v>114.7912137441173</c:v>
                </c:pt>
                <c:pt idx="471">
                  <c:v>111.2783323676762</c:v>
                </c:pt>
                <c:pt idx="472">
                  <c:v>114.45221299170559</c:v>
                </c:pt>
                <c:pt idx="473">
                  <c:v>107.4770673069122</c:v>
                </c:pt>
                <c:pt idx="474">
                  <c:v>106.0581824218817</c:v>
                </c:pt>
                <c:pt idx="475">
                  <c:v>106.8958922074053</c:v>
                </c:pt>
                <c:pt idx="476">
                  <c:v>110.3041742165755</c:v>
                </c:pt>
                <c:pt idx="477">
                  <c:v>114.923636088338</c:v>
                </c:pt>
                <c:pt idx="478">
                  <c:v>106.2972730064224</c:v>
                </c:pt>
                <c:pt idx="479">
                  <c:v>104.0378416719294</c:v>
                </c:pt>
                <c:pt idx="480">
                  <c:v>111.6642753169503</c:v>
                </c:pt>
                <c:pt idx="481">
                  <c:v>107.0196937118494</c:v>
                </c:pt>
                <c:pt idx="482">
                  <c:v>114.3836308429684</c:v>
                </c:pt>
                <c:pt idx="483">
                  <c:v>112.5620310419814</c:v>
                </c:pt>
                <c:pt idx="484">
                  <c:v>107.0693075992028</c:v>
                </c:pt>
                <c:pt idx="485">
                  <c:v>102.94436441747411</c:v>
                </c:pt>
                <c:pt idx="486">
                  <c:v>117.5946520917102</c:v>
                </c:pt>
                <c:pt idx="487">
                  <c:v>107.0626276885273</c:v>
                </c:pt>
                <c:pt idx="488">
                  <c:v>107.4949999590863</c:v>
                </c:pt>
                <c:pt idx="489">
                  <c:v>110.705030742766</c:v>
                </c:pt>
                <c:pt idx="490">
                  <c:v>112.0529183184033</c:v>
                </c:pt>
                <c:pt idx="491">
                  <c:v>108.1369739989922</c:v>
                </c:pt>
                <c:pt idx="492">
                  <c:v>108.4962889485856</c:v>
                </c:pt>
                <c:pt idx="493">
                  <c:v>119.6719334366712</c:v>
                </c:pt>
                <c:pt idx="494">
                  <c:v>111.77257140541271</c:v>
                </c:pt>
                <c:pt idx="495">
                  <c:v>112.57571123408979</c:v>
                </c:pt>
                <c:pt idx="496">
                  <c:v>112.166258046766</c:v>
                </c:pt>
                <c:pt idx="497">
                  <c:v>109.5604482365711</c:v>
                </c:pt>
                <c:pt idx="498">
                  <c:v>109.7224645696293</c:v>
                </c:pt>
                <c:pt idx="499">
                  <c:v>110.1000358333452</c:v>
                </c:pt>
              </c:numCache>
            </c:numRef>
          </c:yVal>
          <c:smooth val="0"/>
          <c:extLst xmlns:c16r2="http://schemas.microsoft.com/office/drawing/2015/06/chart">
            <c:ext xmlns:c16="http://schemas.microsoft.com/office/drawing/2014/chart" uri="{C3380CC4-5D6E-409C-BE32-E72D297353CC}">
              <c16:uniqueId val="{00000000-96CB-434B-842C-B290C6ABED7B}"/>
            </c:ext>
          </c:extLst>
        </c:ser>
        <c:ser>
          <c:idx val="1"/>
          <c:order val="1"/>
          <c:spPr>
            <a:ln w="12700">
              <a:solidFill>
                <a:schemeClr val="tx1"/>
              </a:solidFill>
            </a:ln>
          </c:spPr>
          <c:marker>
            <c:symbol val="none"/>
          </c:marker>
          <c:xVal>
            <c:numRef>
              <c:f>'X and Y bounded to be positive'!$Z$7:$Z$8</c:f>
              <c:numCache>
                <c:formatCode>0.000</c:formatCode>
                <c:ptCount val="2"/>
                <c:pt idx="0" formatCode="General">
                  <c:v>0</c:v>
                </c:pt>
                <c:pt idx="1">
                  <c:v>125.29275819351339</c:v>
                </c:pt>
              </c:numCache>
            </c:numRef>
          </c:xVal>
          <c:yVal>
            <c:numRef>
              <c:f>'X and Y bounded to be positive'!$Z$7:$Z$8</c:f>
              <c:numCache>
                <c:formatCode>0.000</c:formatCode>
                <c:ptCount val="2"/>
                <c:pt idx="0" formatCode="General">
                  <c:v>0</c:v>
                </c:pt>
                <c:pt idx="1">
                  <c:v>125.29275819351339</c:v>
                </c:pt>
              </c:numCache>
            </c:numRef>
          </c:yVal>
          <c:smooth val="0"/>
          <c:extLst xmlns:c16r2="http://schemas.microsoft.com/office/drawing/2015/06/chart">
            <c:ext xmlns:c16="http://schemas.microsoft.com/office/drawing/2014/chart" uri="{C3380CC4-5D6E-409C-BE32-E72D297353CC}">
              <c16:uniqueId val="{00000000-E49C-427B-8551-82F12C4315AE}"/>
            </c:ext>
          </c:extLst>
        </c:ser>
        <c:dLbls>
          <c:showLegendKey val="0"/>
          <c:showVal val="0"/>
          <c:showCatName val="0"/>
          <c:showSerName val="0"/>
          <c:showPercent val="0"/>
          <c:showBubbleSize val="0"/>
        </c:dLbls>
        <c:axId val="450142456"/>
        <c:axId val="450142848"/>
      </c:scatterChart>
      <c:valAx>
        <c:axId val="450142456"/>
        <c:scaling>
          <c:orientation val="minMax"/>
          <c:min val="80"/>
        </c:scaling>
        <c:delete val="0"/>
        <c:axPos val="b"/>
        <c:title>
          <c:tx>
            <c:strRef>
              <c:f>'X and Y bounded to be positive'!$W$24</c:f>
              <c:strCache>
                <c:ptCount val="1"/>
                <c:pt idx="0">
                  <c:v>X</c:v>
                </c:pt>
              </c:strCache>
            </c:strRef>
          </c:tx>
          <c:overlay val="0"/>
          <c:txPr>
            <a:bodyPr/>
            <a:lstStyle/>
            <a:p>
              <a:pPr>
                <a:defRPr/>
              </a:pPr>
              <a:endParaRPr lang="en-US"/>
            </a:p>
          </c:txPr>
        </c:title>
        <c:numFmt formatCode="0.0" sourceLinked="0"/>
        <c:majorTickMark val="out"/>
        <c:minorTickMark val="none"/>
        <c:tickLblPos val="nextTo"/>
        <c:spPr>
          <a:ln>
            <a:solidFill>
              <a:sysClr val="windowText" lastClr="000000"/>
            </a:solidFill>
          </a:ln>
        </c:spPr>
        <c:crossAx val="450142848"/>
        <c:crosses val="autoZero"/>
        <c:crossBetween val="midCat"/>
      </c:valAx>
      <c:valAx>
        <c:axId val="450142848"/>
        <c:scaling>
          <c:orientation val="minMax"/>
          <c:min val="80"/>
        </c:scaling>
        <c:delete val="0"/>
        <c:axPos val="l"/>
        <c:title>
          <c:tx>
            <c:strRef>
              <c:f>'X and Y bounded to be positive'!$X$24</c:f>
              <c:strCache>
                <c:ptCount val="1"/>
                <c:pt idx="0">
                  <c:v>Y</c:v>
                </c:pt>
              </c:strCache>
            </c:strRef>
          </c:tx>
          <c:overlay val="0"/>
          <c:txPr>
            <a:bodyPr rot="0" vert="horz"/>
            <a:lstStyle/>
            <a:p>
              <a:pPr>
                <a:defRPr/>
              </a:pPr>
              <a:endParaRPr lang="en-US"/>
            </a:p>
          </c:txPr>
        </c:title>
        <c:numFmt formatCode="0.0" sourceLinked="0"/>
        <c:majorTickMark val="out"/>
        <c:minorTickMark val="none"/>
        <c:tickLblPos val="nextTo"/>
        <c:spPr>
          <a:ln>
            <a:solidFill>
              <a:sysClr val="windowText" lastClr="000000"/>
            </a:solidFill>
          </a:ln>
        </c:spPr>
        <c:crossAx val="450142456"/>
        <c:crosses val="autoZero"/>
        <c:crossBetween val="midCat"/>
      </c:valAx>
    </c:plotArea>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2A6CF-3351-4DDA-948E-9D3D57EAC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Jonathan Minton</cp:lastModifiedBy>
  <cp:revision>2</cp:revision>
  <dcterms:created xsi:type="dcterms:W3CDTF">2017-03-28T15:33:00Z</dcterms:created>
  <dcterms:modified xsi:type="dcterms:W3CDTF">2017-03-28T15:33:00Z</dcterms:modified>
</cp:coreProperties>
</file>