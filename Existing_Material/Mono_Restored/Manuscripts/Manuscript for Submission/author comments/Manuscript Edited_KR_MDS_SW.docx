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21" w:rsidRDefault="00047821" w:rsidP="00C81A35">
      <w:pPr>
        <w:pStyle w:val="Heading1"/>
        <w:spacing w:line="480" w:lineRule="auto"/>
      </w:pPr>
      <w:commentRangeStart w:id="0"/>
      <w:r>
        <w:t>Abstract</w:t>
      </w:r>
      <w:commentRangeEnd w:id="0"/>
      <w:r w:rsidR="00331737">
        <w:rPr>
          <w:rStyle w:val="CommentReference"/>
          <w:rFonts w:asciiTheme="minorHAnsi" w:eastAsiaTheme="minorEastAsia" w:hAnsiTheme="minorHAnsi" w:cstheme="minorBidi"/>
          <w:b w:val="0"/>
          <w:bCs w:val="0"/>
          <w:color w:val="auto"/>
        </w:rPr>
        <w:commentReference w:id="0"/>
      </w:r>
    </w:p>
    <w:p w:rsidR="00836985" w:rsidRDefault="00836985" w:rsidP="00836985">
      <w:pPr>
        <w:spacing w:line="480" w:lineRule="auto"/>
      </w:pPr>
      <w:r>
        <w:rPr>
          <w:rStyle w:val="Heading2Char"/>
        </w:rPr>
        <w:t>Background:</w:t>
      </w:r>
      <w:r>
        <w:rPr>
          <w:rStyle w:val="Heading2Char"/>
          <w:b w:val="0"/>
        </w:rPr>
        <w:t xml:space="preserve"> </w:t>
      </w:r>
      <w:r>
        <w:t>Assuming monotonically related variables are independent in health economic models can produce spurious parameter estimates</w:t>
      </w:r>
      <w:ins w:id="1" w:author="User" w:date="2014-01-27T15:47:00Z">
        <w:r w:rsidR="00331737">
          <w:t xml:space="preserve"> and possibly suboptimal </w:t>
        </w:r>
        <w:proofErr w:type="gramStart"/>
        <w:r w:rsidR="00331737">
          <w:t>decisions</w:t>
        </w:r>
      </w:ins>
      <w:r>
        <w:t>,</w:t>
      </w:r>
      <w:del w:id="2" w:author="Matt" w:date="2013-12-28T12:44:00Z">
        <w:r w:rsidDel="006967AA">
          <w:delText xml:space="preserve"> and ultimately suboptimal </w:delText>
        </w:r>
        <w:commentRangeStart w:id="3"/>
        <w:r w:rsidDel="006967AA">
          <w:delText>decisions</w:delText>
        </w:r>
      </w:del>
      <w:commentRangeEnd w:id="3"/>
      <w:r w:rsidR="006967AA">
        <w:rPr>
          <w:rStyle w:val="CommentReference"/>
        </w:rPr>
        <w:commentReference w:id="3"/>
      </w:r>
      <w:r>
        <w:t>.</w:t>
      </w:r>
      <w:proofErr w:type="gramEnd"/>
      <w:r>
        <w:t xml:space="preserve"> A comparison of </w:t>
      </w:r>
      <w:del w:id="4" w:author="User" w:date="2014-01-27T15:47:00Z">
        <w:r w:rsidDel="00331737">
          <w:delText xml:space="preserve">alternative </w:delText>
        </w:r>
      </w:del>
      <w:r>
        <w:t>methods for preventing or minimising violations of monotonicity has not, to our knowledge, previously been published.</w:t>
      </w:r>
    </w:p>
    <w:p w:rsidR="00836985" w:rsidRDefault="00836985" w:rsidP="00836985">
      <w:pPr>
        <w:spacing w:line="480" w:lineRule="auto"/>
      </w:pPr>
      <w:r>
        <w:rPr>
          <w:rStyle w:val="Heading2Char"/>
        </w:rPr>
        <w:t>Objective:</w:t>
      </w:r>
      <w:r>
        <w:t xml:space="preserve"> To compare the </w:t>
      </w:r>
      <w:commentRangeStart w:id="5"/>
      <w:r>
        <w:t>appropriateness</w:t>
      </w:r>
      <w:commentRangeEnd w:id="5"/>
      <w:r w:rsidR="00331737">
        <w:rPr>
          <w:rStyle w:val="CommentReference"/>
        </w:rPr>
        <w:commentReference w:id="5"/>
      </w:r>
      <w:r>
        <w:t xml:space="preserve"> of ten </w:t>
      </w:r>
      <w:del w:id="6" w:author="User" w:date="2014-01-27T15:51:00Z">
        <w:r w:rsidDel="00331737">
          <w:delText xml:space="preserve">chosen </w:delText>
        </w:r>
      </w:del>
      <w:r>
        <w:t xml:space="preserve">methods which could be used </w:t>
      </w:r>
      <w:del w:id="7" w:author="Matt" w:date="2013-12-28T12:45:00Z">
        <w:r w:rsidDel="006967AA">
          <w:delText xml:space="preserve">in </w:delText>
        </w:r>
      </w:del>
      <w:r>
        <w:t xml:space="preserve">when sampling from monotonically related parameters. </w:t>
      </w:r>
    </w:p>
    <w:p w:rsidR="00836985" w:rsidRDefault="00836985" w:rsidP="00836985">
      <w:pPr>
        <w:spacing w:line="480" w:lineRule="auto"/>
      </w:pPr>
      <w:r>
        <w:rPr>
          <w:rStyle w:val="Heading2Char"/>
        </w:rPr>
        <w:t>Methods:</w:t>
      </w:r>
      <w:r>
        <w:t xml:space="preserve"> Summary statistics (mean and </w:t>
      </w:r>
      <w:del w:id="8" w:author="Kate Ren" w:date="2013-12-19T12:52:00Z">
        <w:r w:rsidDel="00401F39">
          <w:delText>SE</w:delText>
        </w:r>
      </w:del>
      <w:ins w:id="9" w:author="Kate Ren" w:date="2013-12-19T12:52:00Z">
        <w:r w:rsidR="00401F39">
          <w:t>standard error</w:t>
        </w:r>
      </w:ins>
      <w:r>
        <w:t xml:space="preserve">) were generated based on hypothetical individual patient data (IPD) for two parameters known to be monotonically related. </w:t>
      </w:r>
      <w:commentRangeStart w:id="10"/>
      <w:r>
        <w:t xml:space="preserve">The ten methods compared </w:t>
      </w:r>
      <w:commentRangeEnd w:id="10"/>
      <w:r w:rsidR="00331737">
        <w:rPr>
          <w:rStyle w:val="CommentReference"/>
        </w:rPr>
        <w:commentReference w:id="10"/>
      </w:r>
      <w:r>
        <w:t xml:space="preserve">use only these summary statistics, and the estimates produced compared with bootstrapped estimates which used the IPD. For those methods which produced appropriate joint estimates, </w:t>
      </w:r>
      <w:del w:id="11" w:author="Matt" w:date="2013-12-28T12:46:00Z">
        <w:r w:rsidDel="006967AA">
          <w:delText xml:space="preserve">a </w:delText>
        </w:r>
        <w:commentRangeStart w:id="12"/>
        <w:r w:rsidDel="006967AA">
          <w:delText xml:space="preserve">supplementary analysis </w:delText>
        </w:r>
        <w:commentRangeEnd w:id="12"/>
        <w:r w:rsidR="00401F39" w:rsidDel="006967AA">
          <w:rPr>
            <w:rStyle w:val="CommentReference"/>
          </w:rPr>
          <w:commentReference w:id="12"/>
        </w:r>
        <w:r w:rsidDel="006967AA">
          <w:delText>is</w:delText>
        </w:r>
      </w:del>
      <w:ins w:id="13" w:author="Matt" w:date="2013-12-28T12:46:00Z">
        <w:r w:rsidR="006967AA">
          <w:t>further analyses using a separate dataset were</w:t>
        </w:r>
      </w:ins>
      <w:r>
        <w:t xml:space="preserve"> performed.  </w:t>
      </w:r>
    </w:p>
    <w:p w:rsidR="00836985" w:rsidRDefault="00836985" w:rsidP="00836985">
      <w:pPr>
        <w:spacing w:line="480" w:lineRule="auto"/>
      </w:pPr>
      <w:r>
        <w:rPr>
          <w:rStyle w:val="Heading2Char"/>
        </w:rPr>
        <w:t>Results:</w:t>
      </w:r>
      <w:r>
        <w:t xml:space="preserve"> Three</w:t>
      </w:r>
      <w:r>
        <w:rPr>
          <w:b/>
        </w:rPr>
        <w:t xml:space="preserve"> </w:t>
      </w:r>
      <w:r>
        <w:t xml:space="preserve">of the </w:t>
      </w:r>
      <w:del w:id="14" w:author="User" w:date="2014-01-27T15:51:00Z">
        <w:r w:rsidDel="00331737">
          <w:delText xml:space="preserve">ten </w:delText>
        </w:r>
      </w:del>
      <w:r>
        <w:t>methods were found to produce joint estimates of the parameters which did</w:t>
      </w:r>
      <w:ins w:id="15" w:author="Kate Ren" w:date="2013-12-19T12:54:00Z">
        <w:r w:rsidR="00401F39">
          <w:t xml:space="preserve"> not</w:t>
        </w:r>
      </w:ins>
      <w:r>
        <w:t xml:space="preserve"> violate the monotonicity assumption, and did not introduce any noticeable discontinuities and biases into the joint parameter estimate. This included two types of covariance-based method, and a ‘difference method’ where one of the parameters is modelled using a two-stage process. In the supplementary analysis</w:t>
      </w:r>
      <w:r>
        <w:rPr>
          <w:b/>
        </w:rPr>
        <w:t xml:space="preserve"> </w:t>
      </w:r>
      <w:r>
        <w:t xml:space="preserve">the ‘difference method’ was shown to perform appropriately in this analysis, whereas one of the covariance-based methods produced violations of the monotonicity assumption. </w:t>
      </w:r>
    </w:p>
    <w:p w:rsidR="00836985" w:rsidRDefault="00836985" w:rsidP="00836985">
      <w:pPr>
        <w:spacing w:line="480" w:lineRule="auto"/>
      </w:pPr>
      <w:r>
        <w:rPr>
          <w:rStyle w:val="Heading2Char"/>
        </w:rPr>
        <w:t>Limitations</w:t>
      </w:r>
      <w:r>
        <w:t xml:space="preserve"> A systematic review of methods used to take monotonicity into account was not undertaken. Only two hypothetical datasets were used to assess the </w:t>
      </w:r>
      <w:commentRangeStart w:id="16"/>
      <w:commentRangeStart w:id="17"/>
      <w:r>
        <w:t>results</w:t>
      </w:r>
      <w:commentRangeEnd w:id="16"/>
      <w:r w:rsidR="00401F39">
        <w:rPr>
          <w:rStyle w:val="CommentReference"/>
        </w:rPr>
        <w:commentReference w:id="16"/>
      </w:r>
      <w:commentRangeEnd w:id="17"/>
      <w:r w:rsidR="006967AA">
        <w:rPr>
          <w:rStyle w:val="CommentReference"/>
        </w:rPr>
        <w:commentReference w:id="17"/>
      </w:r>
      <w:r>
        <w:t xml:space="preserve">. </w:t>
      </w:r>
    </w:p>
    <w:p w:rsidR="00836985" w:rsidRDefault="00836985" w:rsidP="00836985">
      <w:pPr>
        <w:spacing w:line="480" w:lineRule="auto"/>
      </w:pPr>
      <w:r>
        <w:rPr>
          <w:rStyle w:val="Heading2Char"/>
        </w:rPr>
        <w:lastRenderedPageBreak/>
        <w:t xml:space="preserve">Conclusions </w:t>
      </w:r>
      <w:r>
        <w:t xml:space="preserve">The ‘difference method’ ensures that monotonicity cannot be violated, and also does not appear to introduce the discontinuities and biases observed when many of the other methods are used. It </w:t>
      </w:r>
      <w:del w:id="18" w:author="Matt" w:date="2013-12-28T12:47:00Z">
        <w:r w:rsidDel="006967AA">
          <w:delText xml:space="preserve">is </w:delText>
        </w:r>
      </w:del>
      <w:r>
        <w:t xml:space="preserve">also </w:t>
      </w:r>
      <w:ins w:id="19" w:author="Matt" w:date="2013-12-28T12:47:00Z">
        <w:r w:rsidR="006967AA">
          <w:t xml:space="preserve">produces </w:t>
        </w:r>
      </w:ins>
      <w:r>
        <w:t xml:space="preserve">consistent </w:t>
      </w:r>
      <w:del w:id="20" w:author="Matt" w:date="2013-12-28T12:48:00Z">
        <w:r w:rsidDel="006967AA">
          <w:delText xml:space="preserve">in the </w:delText>
        </w:r>
      </w:del>
      <w:r>
        <w:t xml:space="preserve">results </w:t>
      </w:r>
      <w:del w:id="21" w:author="Matt" w:date="2013-12-28T12:48:00Z">
        <w:r w:rsidDel="006967AA">
          <w:delText xml:space="preserve">it produces </w:delText>
        </w:r>
      </w:del>
      <w:r>
        <w:t xml:space="preserve">and </w:t>
      </w:r>
      <w:del w:id="22" w:author="Matt" w:date="2013-12-28T12:48:00Z">
        <w:r w:rsidDel="006967AA">
          <w:delText>easy to use</w:delText>
        </w:r>
      </w:del>
      <w:ins w:id="23" w:author="Matt" w:date="2013-12-28T12:48:00Z">
        <w:r w:rsidR="006967AA">
          <w:t>is simple to implement</w:t>
        </w:r>
      </w:ins>
      <w:r>
        <w:t xml:space="preserve">. </w:t>
      </w:r>
      <w:ins w:id="24" w:author="User" w:date="2014-01-27T15:49:00Z">
        <w:r w:rsidR="00331737">
          <w:t>Suggestion: It does not appear to introduce discontinuities or biases, it produces consistent results and it is easy to implement.</w:t>
        </w:r>
      </w:ins>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55628C" w:rsidRDefault="0055628C" w:rsidP="0055628C"/>
    <w:p w:rsidR="00EF6A5A" w:rsidRDefault="00EF6A5A" w:rsidP="0055628C">
      <w:r>
        <w:t>Health economics</w:t>
      </w:r>
    </w:p>
    <w:p w:rsidR="00EF6A5A" w:rsidRDefault="00EF6A5A" w:rsidP="0055628C">
      <w:r>
        <w:t>Decision analytic models</w:t>
      </w:r>
    </w:p>
    <w:p w:rsidR="00EF6A5A" w:rsidRDefault="00EF6A5A" w:rsidP="0055628C">
      <w:r>
        <w:t>Parameter uncertainty</w:t>
      </w:r>
    </w:p>
    <w:p w:rsidR="00EF6A5A" w:rsidRDefault="00EF6A5A" w:rsidP="0055628C">
      <w:r>
        <w:t>Monotonicity</w:t>
      </w:r>
    </w:p>
    <w:p w:rsidR="00EF6A5A" w:rsidRDefault="00EF6A5A" w:rsidP="0055628C"/>
    <w:p w:rsidR="00EF6A5A" w:rsidRDefault="00EF6A5A" w:rsidP="0055628C">
      <w:pPr>
        <w:sectPr w:rsidR="00EF6A5A" w:rsidSect="00047821">
          <w:footerReference w:type="default" r:id="rId10"/>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commentRangeStart w:id="25"/>
      <w:commentRangeStart w:id="26"/>
      <w:r w:rsidRPr="00047821">
        <w:lastRenderedPageBreak/>
        <w:t>Introduction</w:t>
      </w:r>
      <w:commentRangeEnd w:id="25"/>
      <w:r w:rsidR="001B0524">
        <w:rPr>
          <w:rStyle w:val="CommentReference"/>
          <w:rFonts w:asciiTheme="minorHAnsi" w:eastAsiaTheme="minorEastAsia" w:hAnsiTheme="minorHAnsi" w:cstheme="minorBidi"/>
          <w:b w:val="0"/>
          <w:bCs w:val="0"/>
          <w:color w:val="auto"/>
        </w:rPr>
        <w:commentReference w:id="25"/>
      </w:r>
      <w:commentRangeEnd w:id="26"/>
      <w:r w:rsidR="006967AA">
        <w:rPr>
          <w:rStyle w:val="CommentReference"/>
          <w:rFonts w:asciiTheme="minorHAnsi" w:eastAsiaTheme="minorEastAsia" w:hAnsiTheme="minorHAnsi" w:cstheme="minorBidi"/>
          <w:b w:val="0"/>
          <w:bCs w:val="0"/>
          <w:color w:val="auto"/>
        </w:rPr>
        <w:commentReference w:id="26"/>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A000CA">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A000CA">
        <w:fldChar w:fldCharType="separate"/>
      </w:r>
      <w:r w:rsidR="000E7974" w:rsidRPr="000E7974">
        <w:rPr>
          <w:noProof/>
        </w:rPr>
        <w:t>(1,2)</w:t>
      </w:r>
      <w:r w:rsidR="00A000CA">
        <w:fldChar w:fldCharType="end"/>
      </w:r>
      <w:r w:rsidR="00261C32">
        <w:t xml:space="preserve"> </w:t>
      </w:r>
      <w:r w:rsidR="006C119D">
        <w:t>Relationships between parameters should be represented in the PSA</w:t>
      </w:r>
      <w:r>
        <w:t xml:space="preserve">. </w:t>
      </w:r>
      <w:r w:rsidR="00573178">
        <w:t xml:space="preserve">This paper discusses methods for handling one such type of relationship, namely parameters that are known </w:t>
      </w:r>
      <w:del w:id="27" w:author="User" w:date="2014-01-27T15:51:00Z">
        <w:r w:rsidR="00573178" w:rsidDel="00331737">
          <w:delText xml:space="preserve">or </w:delText>
        </w:r>
        <w:r w:rsidR="00293028" w:rsidDel="00331737">
          <w:delText xml:space="preserve">strongly </w:delText>
        </w:r>
        <w:r w:rsidR="00573178" w:rsidDel="00331737">
          <w:delText xml:space="preserve">suspected </w:delText>
        </w:r>
      </w:del>
      <w:r w:rsidR="00573178">
        <w:t>to be monotonically related</w:t>
      </w:r>
      <w:r w:rsidR="00604C6F">
        <w:t>.</w:t>
      </w:r>
      <w:r w:rsidR="00191EA4" w:rsidRPr="00191EA4">
        <w:t xml:space="preserve"> </w:t>
      </w:r>
    </w:p>
    <w:p w:rsidR="006C119D" w:rsidRDefault="00511A95" w:rsidP="00025316">
      <w:pPr>
        <w:spacing w:line="480" w:lineRule="auto"/>
      </w:pPr>
      <w:commentRangeStart w:id="28"/>
      <w:r>
        <w:t>As an example of a monotonic relationship in health economic evaluation, consider a hypothetical disease with two levels of severity: moderate and severe</w:t>
      </w:r>
      <w:commentRangeEnd w:id="28"/>
      <w:r w:rsidR="00331737">
        <w:rPr>
          <w:rStyle w:val="CommentReference"/>
        </w:rPr>
        <w:commentReference w:id="28"/>
      </w:r>
      <w:r>
        <w:t>. Although there may be uncertainty about the health-related quality of life (</w:t>
      </w:r>
      <w:commentRangeStart w:id="29"/>
      <w:r w:rsidR="00CA7F55">
        <w:t>HRQL</w:t>
      </w:r>
      <w:commentRangeEnd w:id="29"/>
      <w:r w:rsidR="00401F39">
        <w:rPr>
          <w:rStyle w:val="CommentReference"/>
        </w:rPr>
        <w:commentReference w:id="29"/>
      </w:r>
      <w:commentRangeStart w:id="30"/>
      <w:r>
        <w:t>)</w:t>
      </w:r>
      <w:commentRangeEnd w:id="30"/>
      <w:r w:rsidR="006967AA">
        <w:rPr>
          <w:rStyle w:val="CommentReference"/>
        </w:rPr>
        <w:commentReference w:id="30"/>
      </w:r>
      <w:r>
        <w:t xml:space="preserve"> associated with being in either state, there is also a strong expectation that a patient will have a lower </w:t>
      </w:r>
      <w:r w:rsidR="00CA7F55">
        <w:t>HRQL</w:t>
      </w:r>
      <w:r>
        <w:t xml:space="preserve"> when the disease is in the severe state than the moderate state. If many estimates are produced independently for each health state, then on occasion the monotonicity assumption </w:t>
      </w:r>
      <w:r w:rsidR="00191EA4">
        <w:t>will</w:t>
      </w:r>
      <w:r>
        <w:t xml:space="preserve"> be violated, meaning that some estimates of the </w:t>
      </w:r>
      <w:r w:rsidR="00CA7F55">
        <w:t>HRQL</w:t>
      </w:r>
      <w:r>
        <w:t xml:space="preserve"> in the severe state are higher than corresponding estimates of </w:t>
      </w:r>
      <w:r w:rsidR="00191EA4">
        <w:t xml:space="preserve">the </w:t>
      </w:r>
      <w:r w:rsidR="00CA7F55">
        <w:t>HRQL</w:t>
      </w:r>
      <w:r w:rsidR="00191EA4">
        <w:t xml:space="preserve"> </w:t>
      </w:r>
      <w:r>
        <w:t xml:space="preserve">in the moderate state. </w:t>
      </w:r>
      <w:r w:rsidR="00604C6F">
        <w:t>Despite this monotonic relationship, the two variables are not simple, analytic derivatives of each other with perfect correlation</w:t>
      </w:r>
      <w:commentRangeStart w:id="31"/>
      <w:del w:id="32" w:author="Kate Ren" w:date="2013-12-19T13:00:00Z">
        <w:r w:rsidR="00604C6F" w:rsidDel="00401F39">
          <w:delText>, such as y=</w:delText>
        </w:r>
        <w:commentRangeStart w:id="33"/>
        <w:r w:rsidR="00604C6F" w:rsidDel="00401F39">
          <w:delText>2x</w:delText>
        </w:r>
      </w:del>
      <w:commentRangeEnd w:id="31"/>
      <w:r w:rsidR="00401F39">
        <w:rPr>
          <w:rStyle w:val="CommentReference"/>
        </w:rPr>
        <w:commentReference w:id="31"/>
      </w:r>
      <w:commentRangeEnd w:id="33"/>
      <w:r w:rsidR="006967AA">
        <w:rPr>
          <w:rStyle w:val="CommentReference"/>
        </w:rPr>
        <w:commentReference w:id="33"/>
      </w:r>
      <w:r w:rsidR="00604C6F">
        <w:t xml:space="preserve">. Because of this, there is </w:t>
      </w:r>
      <w:r w:rsidR="00CA7F55">
        <w:t xml:space="preserve">also </w:t>
      </w:r>
      <w:r w:rsidR="00604C6F">
        <w:t xml:space="preserve">need to appropriately represent stochastic variation and uncertainty in estimating both </w:t>
      </w:r>
      <w:commentRangeStart w:id="34"/>
      <w:r w:rsidR="00604C6F">
        <w:t>parameters</w:t>
      </w:r>
      <w:commentRangeEnd w:id="34"/>
      <w:r w:rsidR="006C42F2">
        <w:rPr>
          <w:rStyle w:val="CommentReference"/>
        </w:rPr>
        <w:commentReference w:id="34"/>
      </w:r>
      <w:r w:rsidR="00604C6F">
        <w:t>.</w:t>
      </w:r>
    </w:p>
    <w:p w:rsidR="00191EA4" w:rsidRDefault="00573178" w:rsidP="00025316">
      <w:pPr>
        <w:spacing w:line="480" w:lineRule="auto"/>
      </w:pPr>
      <w:r>
        <w:t xml:space="preserve">This paper </w:t>
      </w:r>
      <w:r w:rsidR="002C52B0">
        <w:t xml:space="preserve">uses summary estimates derived from a hypothetical individual patient dataset (IPD) to compare independent sampling with nine other methods </w:t>
      </w:r>
      <w:ins w:id="35" w:author="Matt" w:date="2013-12-28T12:49:00Z">
        <w:r w:rsidR="006967AA">
          <w:t xml:space="preserve">detailed in the methods section, </w:t>
        </w:r>
      </w:ins>
      <w:r w:rsidR="002C52B0">
        <w:t xml:space="preserve">which may be more appropriate for handling the monotonicity assumption. </w:t>
      </w:r>
      <w:r w:rsidR="00CA7F55">
        <w:t xml:space="preserve">Results from each method were compared with the bootstrapped estimates from the IPD. Methods which performed better were assessed tested further using a second hypothetical </w:t>
      </w:r>
      <w:commentRangeStart w:id="36"/>
      <w:r w:rsidR="00CA7F55">
        <w:t>dataset</w:t>
      </w:r>
      <w:commentRangeEnd w:id="36"/>
      <w:r w:rsidR="00331737">
        <w:rPr>
          <w:rStyle w:val="CommentReference"/>
        </w:rPr>
        <w:commentReference w:id="36"/>
      </w:r>
      <w:r w:rsidR="00CA7F55">
        <w:t>.</w:t>
      </w:r>
    </w:p>
    <w:p w:rsidR="007870DB" w:rsidRDefault="007870DB" w:rsidP="007870DB">
      <w:pPr>
        <w:pStyle w:val="Heading2"/>
      </w:pPr>
      <w:commentRangeStart w:id="37"/>
      <w:r>
        <w:t xml:space="preserve">The </w:t>
      </w:r>
      <w:proofErr w:type="spellStart"/>
      <w:r>
        <w:t>Montonicity</w:t>
      </w:r>
      <w:proofErr w:type="spellEnd"/>
      <w:r>
        <w:t xml:space="preserve"> Assumption</w:t>
      </w:r>
      <w:commentRangeEnd w:id="37"/>
      <w:r w:rsidR="00331737">
        <w:rPr>
          <w:rStyle w:val="CommentReference"/>
          <w:rFonts w:asciiTheme="minorHAnsi" w:eastAsiaTheme="minorEastAsia" w:hAnsiTheme="minorHAnsi" w:cstheme="minorBidi"/>
          <w:b w:val="0"/>
          <w:bCs w:val="0"/>
          <w:color w:val="auto"/>
        </w:rPr>
        <w:commentReference w:id="37"/>
      </w:r>
    </w:p>
    <w:p w:rsidR="007870DB" w:rsidRDefault="007870DB" w:rsidP="007870DB">
      <w:pPr>
        <w:spacing w:line="480" w:lineRule="auto"/>
        <w:rPr>
          <w:rFonts w:cstheme="minorHAnsi"/>
        </w:rPr>
      </w:pPr>
      <w:r>
        <w:t>The monotonicity assumption can b</w:t>
      </w:r>
      <w:r w:rsidR="00191EA4">
        <w:t xml:space="preserve">e stated </w:t>
      </w:r>
      <w:r w:rsidR="00F42054">
        <w:t xml:space="preserve">more formally </w:t>
      </w:r>
      <w:r w:rsidR="00191EA4">
        <w:t>as follows.</w:t>
      </w:r>
      <w:r>
        <w:t xml:space="preserve"> </w:t>
      </w:r>
      <w:r w:rsidR="00191EA4">
        <w:t xml:space="preserve">We define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91EA4">
        <w:t xml:space="preserve"> as the </w:t>
      </w:r>
      <w:r w:rsidR="00CA7F55">
        <w:t>HRQL</w:t>
      </w:r>
      <w:r w:rsidR="00191EA4">
        <w:t xml:space="preserve"> in health state 1, and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191EA4">
        <w:t xml:space="preserve"> as the </w:t>
      </w:r>
      <w:r w:rsidR="00CA7F55">
        <w:t>HRQL</w:t>
      </w:r>
      <w:r w:rsidR="00191EA4">
        <w:t xml:space="preserve"> in health state 2. Our assumption is that health state 1 is </w:t>
      </w:r>
      <w:del w:id="38" w:author="User" w:date="2014-01-27T15:54:00Z">
        <w:r w:rsidR="00191EA4" w:rsidDel="00331737">
          <w:delText xml:space="preserve">less </w:delText>
        </w:r>
        <w:commentRangeStart w:id="39"/>
        <w:r w:rsidR="00191EA4" w:rsidDel="00331737">
          <w:lastRenderedPageBreak/>
          <w:delText>severe</w:delText>
        </w:r>
      </w:del>
      <w:ins w:id="40" w:author="User" w:date="2014-01-27T15:54:00Z">
        <w:r w:rsidR="00331737">
          <w:t>associated with higher HRQL</w:t>
        </w:r>
      </w:ins>
      <w:r w:rsidR="00191EA4">
        <w:t xml:space="preserve"> than health state 2, and so our expectation is that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191EA4">
        <w:t xml:space="preserve"> </w:t>
      </w:r>
      <w:proofErr w:type="gramStart"/>
      <w:r w:rsidR="00191EA4">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191EA4">
        <w:rPr>
          <w:rFonts w:cstheme="minorHAnsi"/>
        </w:rPr>
        <w:t xml:space="preserve">. </w:t>
      </w:r>
      <w:commentRangeEnd w:id="39"/>
      <w:r w:rsidR="006967AA">
        <w:rPr>
          <w:rStyle w:val="CommentReference"/>
        </w:rPr>
        <w:commentReference w:id="39"/>
      </w:r>
      <w:r w:rsidR="00191EA4">
        <w:rPr>
          <w:rFonts w:cstheme="minorHAnsi"/>
        </w:rPr>
        <w:t xml:space="preserve">Due to estimation uncertainty, we do not know the true value of either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oMath>
      <w:r w:rsidR="00191EA4">
        <w:rPr>
          <w:rFonts w:cstheme="minorHAnsi"/>
        </w:rPr>
        <w:t xml:space="preserve"> 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191EA4">
        <w:rPr>
          <w:rFonts w:cstheme="minorHAnsi"/>
        </w:rPr>
        <w:t xml:space="preserve">, but instead have a range of estimates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acc>
      </m:oMath>
      <w:r w:rsidR="00191EA4">
        <w:rPr>
          <w:rFonts w:cstheme="minorHAnsi"/>
        </w:rPr>
        <w:t xml:space="preserve"> for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oMath>
      <w:r w:rsidR="00191EA4">
        <w:rPr>
          <w:rFonts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acc>
      </m:oMath>
      <w:r w:rsidR="00F42054">
        <w:rPr>
          <w:rFonts w:cstheme="minorHAnsi"/>
        </w:rPr>
        <w:t xml:space="preserve"> for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F42054">
        <w:rPr>
          <w:rFonts w:cstheme="minorHAnsi"/>
        </w:rPr>
        <w:t xml:space="preserve">, such that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m:t>
                </m:r>
              </m:sub>
            </m:sSub>
          </m:e>
        </m:acc>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r>
          <w:rPr>
            <w:rFonts w:ascii="Cambria Math" w:hAnsi="Cambria Math" w:cstheme="minorHAnsi"/>
          </w:rPr>
          <m:t>)</m:t>
        </m:r>
      </m:oMath>
      <w:r w:rsidR="00F42054">
        <w:rPr>
          <w:rFonts w:cstheme="minorHAnsi"/>
        </w:rPr>
        <w:t xml:space="preserve">, where </w:t>
      </w:r>
      <m:oMath>
        <m:r>
          <w:rPr>
            <w:rFonts w:ascii="Cambria Math" w:hAnsi="Cambria Math" w:cstheme="minorHAnsi"/>
          </w:rPr>
          <m:t>k∈{1, 2}</m:t>
        </m:r>
      </m:oMath>
      <w:r w:rsidR="00F4205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oMath>
      <w:r w:rsidR="00F42054">
        <w:rPr>
          <w:rFonts w:cstheme="minorHAnsi"/>
        </w:rPr>
        <w:t xml:space="preserve"> refers to a stochastic function,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sidR="00131F18">
        <w:rPr>
          <w:rFonts w:cstheme="minorHAnsi"/>
        </w:rPr>
        <w:t xml:space="preserve"> to parameters used within that function. Within PSA, M realisations of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acc>
      </m:oMath>
      <w:r w:rsidR="00131F18">
        <w:rPr>
          <w:rFonts w:cstheme="minorHAnsi"/>
        </w:rPr>
        <w:t xml:space="preserve"> and M realisations of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acc>
      </m:oMath>
      <w:r w:rsidR="00191EA4">
        <w:t xml:space="preserve"> </w:t>
      </w:r>
      <w:r w:rsidR="00131F18">
        <w:t xml:space="preserve">will be generated. If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ki</m:t>
            </m:r>
          </m:sub>
        </m:sSub>
      </m:oMath>
      <w:r w:rsidR="00131F18">
        <w:t xml:space="preserve"> indexes the </w:t>
      </w:r>
      <w:proofErr w:type="spellStart"/>
      <w:r w:rsidR="00131F18">
        <w:t>i</w:t>
      </w:r>
      <w:r w:rsidR="00131F18" w:rsidRPr="006967AA">
        <w:rPr>
          <w:vertAlign w:val="superscript"/>
          <w:rPrChange w:id="41" w:author="Matt" w:date="2013-12-28T12:51:00Z">
            <w:rPr/>
          </w:rPrChange>
        </w:rPr>
        <w:t>th</w:t>
      </w:r>
      <w:proofErr w:type="spellEnd"/>
      <w:r w:rsidR="00131F18">
        <w:t xml:space="preserve"> realisation </w:t>
      </w:r>
      <w:proofErr w:type="gramStart"/>
      <w:r w:rsidR="00131F18">
        <w:t xml:space="preserve">of </w:t>
      </w:r>
      <w:proofErr w:type="gramEnd"/>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k</m:t>
                </m:r>
              </m:sub>
            </m:sSub>
          </m:e>
        </m:acc>
      </m:oMath>
      <w:r w:rsidR="00131F18">
        <w:t>, then the monotonicity condition requires that</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oMath>
      <w:r w:rsidR="0070471E">
        <w:t xml:space="preserve">, or equivalently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 xml:space="preserve">≥0 </m:t>
        </m:r>
      </m:oMath>
      <w:r w:rsidR="0070471E">
        <w:t xml:space="preserve">, </w:t>
      </w:r>
      <w:r>
        <w:rPr>
          <w:rFonts w:cstheme="minorHAnsi"/>
        </w:rPr>
        <w:t xml:space="preserve">for all </w:t>
      </w:r>
      <w:proofErr w:type="spellStart"/>
      <w:r w:rsidRPr="006967AA">
        <w:rPr>
          <w:rFonts w:cstheme="minorHAnsi"/>
          <w:i/>
          <w:rPrChange w:id="42" w:author="Matt" w:date="2013-12-28T12:51:00Z">
            <w:rPr>
              <w:rFonts w:cstheme="minorHAnsi"/>
            </w:rPr>
          </w:rPrChange>
        </w:rPr>
        <w:t>i</w:t>
      </w:r>
      <w:proofErr w:type="spellEnd"/>
      <w:r>
        <w:rPr>
          <w:rFonts w:cstheme="minorHAnsi"/>
        </w:rPr>
        <w:t xml:space="preserve"> </w:t>
      </w:r>
      <m:oMath>
        <m:r>
          <w:rPr>
            <w:rFonts w:ascii="Cambria Math" w:hAnsi="Cambria Math" w:cstheme="minorHAnsi"/>
          </w:rPr>
          <m:t>={1, 2, …, M}</m:t>
        </m:r>
      </m:oMath>
      <w:r>
        <w:rPr>
          <w:rFonts w:cstheme="minorHAnsi"/>
        </w:rPr>
        <w:t xml:space="preserve">. </w:t>
      </w:r>
    </w:p>
    <w:p w:rsidR="0064679C" w:rsidRPr="0064679C" w:rsidRDefault="004E5985" w:rsidP="00047821">
      <w:pPr>
        <w:pStyle w:val="Heading1"/>
      </w:pPr>
      <w:r>
        <w:t>Method</w:t>
      </w:r>
      <w:r w:rsidR="00293028">
        <w:t>s</w:t>
      </w:r>
    </w:p>
    <w:p w:rsidR="00A7522E" w:rsidRDefault="00A7522E" w:rsidP="00A7522E">
      <w:pPr>
        <w:spacing w:line="480" w:lineRule="auto"/>
      </w:pPr>
      <w:commentRangeStart w:id="43"/>
      <w:r>
        <w:t xml:space="preserve">To test </w:t>
      </w:r>
      <w:r w:rsidR="006C119D">
        <w:t xml:space="preserve">the </w:t>
      </w:r>
      <w:r>
        <w:t>methods</w:t>
      </w:r>
      <w:r w:rsidR="0070471E">
        <w:t>,</w:t>
      </w:r>
      <w:r>
        <w:t xml:space="preserve"> hypothetical IPD were generated from 30 hypothetical patients, in which each individual’s </w:t>
      </w:r>
      <w:r w:rsidR="00CA7F55">
        <w:t>HRQL</w:t>
      </w:r>
      <w:r>
        <w:t xml:space="preserve"> values were recorded while in a ‘worse’ health state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and a ‘better’ health </w:t>
      </w:r>
      <w:proofErr w:type="gramStart"/>
      <w:r>
        <w:t xml:space="preserve">state </w:t>
      </w:r>
      <w:proofErr w:type="gramEnd"/>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We assume that means and standard errors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would be reported, but the covariance would not</w:t>
      </w:r>
      <w:r w:rsidR="006C119D">
        <w:t xml:space="preserve"> be</w:t>
      </w:r>
      <w:r>
        <w:t>.</w:t>
      </w:r>
    </w:p>
    <w:p w:rsidR="00A7522E" w:rsidRDefault="00A7522E" w:rsidP="00CA7F55">
      <w:pPr>
        <w:spacing w:line="480" w:lineRule="auto"/>
      </w:pPr>
      <w:r>
        <w:t xml:space="preserve">The ‘true’ joint uncertainty of the mean values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t xml:space="preserve"> was determined</w:t>
      </w:r>
      <w:r w:rsidR="007E74D1">
        <w:t xml:space="preserve"> by bootstrapping: </w:t>
      </w:r>
      <w:r>
        <w:t xml:space="preserve">the pairs of observations from each of the 30 patients in the original dataset are repeatedly resampled with </w:t>
      </w:r>
      <w:proofErr w:type="gramStart"/>
      <w:r>
        <w:t>replacement,</w:t>
      </w:r>
      <w:proofErr w:type="gramEnd"/>
      <w:r>
        <w:t xml:space="preserve"> and the mean values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oMath>
      <w:r w:rsidR="00F63AB4">
        <w:t xml:space="preserve"> </w:t>
      </w:r>
      <w:r>
        <w:t xml:space="preserve"> recorded. Doing this 1,000 times produces a set of</w:t>
      </w:r>
      <w:r w:rsidR="00F63AB4">
        <w:t xml:space="preserve"> IPD-derived </w:t>
      </w:r>
      <w:r>
        <w:t>PSA results</w:t>
      </w:r>
      <w:r w:rsidR="00F63AB4">
        <w:t>. These IPD-derived PSA results were considered</w:t>
      </w:r>
      <w:r>
        <w:t xml:space="preserve"> </w:t>
      </w:r>
      <w:proofErr w:type="spellStart"/>
      <w:r>
        <w:t>considered</w:t>
      </w:r>
      <w:proofErr w:type="spellEnd"/>
      <w:r>
        <w:t xml:space="preserve"> </w:t>
      </w:r>
      <w:r w:rsidR="00F63AB4">
        <w:t>the</w:t>
      </w:r>
      <w:r>
        <w:t xml:space="preserve"> gold standard against which the PSA produced by each of the methods can be compared. </w:t>
      </w:r>
      <w:commentRangeStart w:id="44"/>
      <w:r>
        <w:t>We assume that the more similar the PSA produced by one of the methods is to that produced by the bootstrapping procedure,</w:t>
      </w:r>
      <w:commentRangeEnd w:id="44"/>
      <w:r w:rsidR="00983AE4">
        <w:rPr>
          <w:rStyle w:val="CommentReference"/>
        </w:rPr>
        <w:commentReference w:id="44"/>
      </w:r>
      <w:r>
        <w:t xml:space="preserve"> the more </w:t>
      </w:r>
      <w:del w:id="45" w:author="Matt" w:date="2013-12-28T12:51:00Z">
        <w:r w:rsidDel="00983AE4">
          <w:delText xml:space="preserve">appropriate </w:delText>
        </w:r>
      </w:del>
      <w:ins w:id="46" w:author="Matt" w:date="2013-12-28T12:51:00Z">
        <w:r w:rsidR="00983AE4">
          <w:t xml:space="preserve">likely </w:t>
        </w:r>
      </w:ins>
      <w:r>
        <w:t xml:space="preserve">it should be considered </w:t>
      </w:r>
      <w:ins w:id="47" w:author="Matt" w:date="2013-12-28T12:51:00Z">
        <w:r w:rsidR="00983AE4">
          <w:t xml:space="preserve">appropriate </w:t>
        </w:r>
      </w:ins>
      <w:r>
        <w:t>to be for handling this form of monotonicity. It is assumed that th</w:t>
      </w:r>
      <w:r w:rsidR="006C119D">
        <w:t xml:space="preserve">ere are no missing observations, and so for each patient there is a record </w:t>
      </w:r>
      <w:r w:rsidR="007E74D1">
        <w:t>of their U</w:t>
      </w:r>
      <w:r w:rsidR="007E74D1" w:rsidRPr="003D4C96">
        <w:rPr>
          <w:vertAlign w:val="subscript"/>
        </w:rPr>
        <w:t>1</w:t>
      </w:r>
      <w:r w:rsidR="007E74D1">
        <w:t xml:space="preserve"> state and U</w:t>
      </w:r>
      <w:r w:rsidR="007E74D1" w:rsidRPr="003D4C96">
        <w:rPr>
          <w:vertAlign w:val="subscript"/>
        </w:rPr>
        <w:t>2</w:t>
      </w:r>
      <w:r w:rsidR="007E74D1">
        <w:t xml:space="preserve"> state.</w:t>
      </w:r>
      <w:r>
        <w:t xml:space="preserve"> </w:t>
      </w:r>
      <w:commentRangeEnd w:id="43"/>
      <w:r w:rsidR="00331737">
        <w:rPr>
          <w:rStyle w:val="CommentReference"/>
        </w:rPr>
        <w:commentReference w:id="43"/>
      </w:r>
    </w:p>
    <w:p w:rsidR="006C78E2" w:rsidRDefault="00DD41F7" w:rsidP="00047821">
      <w:pPr>
        <w:spacing w:line="480" w:lineRule="auto"/>
      </w:pPr>
      <w:r>
        <w:t xml:space="preserve">The </w:t>
      </w:r>
      <w:del w:id="48" w:author="Kate Ren" w:date="2013-12-19T13:07:00Z">
        <w:r w:rsidDel="001B0524">
          <w:delText xml:space="preserve">individual patient data </w:delText>
        </w:r>
        <w:r w:rsidR="009143A3" w:rsidDel="001B0524">
          <w:delText>(IPD</w:delText>
        </w:r>
        <w:r w:rsidR="009143A3" w:rsidRPr="000A14E4" w:rsidDel="001B0524">
          <w:delText>)</w:delText>
        </w:r>
      </w:del>
      <w:ins w:id="49" w:author="Kate Ren" w:date="2013-12-19T13:07:00Z">
        <w:r w:rsidR="001B0524">
          <w:t>IPD</w:t>
        </w:r>
      </w:ins>
      <w:r w:rsidR="009143A3" w:rsidRPr="000A14E4">
        <w:t xml:space="preserve"> </w:t>
      </w:r>
      <w:r w:rsidRPr="000A14E4">
        <w:t xml:space="preserve">are </w:t>
      </w:r>
      <w:r w:rsidR="0071048C" w:rsidRPr="000A14E4">
        <w:t xml:space="preserve">provided </w:t>
      </w:r>
      <w:r w:rsidR="006C78E2" w:rsidRPr="000A14E4">
        <w:t xml:space="preserve">in the appendix </w:t>
      </w:r>
      <w:proofErr w:type="gramStart"/>
      <w:ins w:id="50" w:author="Kate Ren" w:date="2013-12-19T13:13:00Z">
        <w:r w:rsidR="00950C20">
          <w:t>A</w:t>
        </w:r>
        <w:proofErr w:type="gramEnd"/>
        <w:r w:rsidR="00950C20">
          <w:t xml:space="preserve"> </w:t>
        </w:r>
      </w:ins>
      <w:r w:rsidRPr="000A14E4">
        <w:t xml:space="preserve">in </w:t>
      </w:r>
      <w:r w:rsidR="004D3A56" w:rsidRPr="000A14E4">
        <w:t>Table A1</w:t>
      </w:r>
      <w:r>
        <w:t xml:space="preserve">, and the corresponding scatter plot for these data </w:t>
      </w:r>
      <w:r w:rsidR="0071048C">
        <w:t xml:space="preserve">is </w:t>
      </w:r>
      <w:r>
        <w:t xml:space="preserve">shown in </w:t>
      </w:r>
      <w:r w:rsidR="004D3A56">
        <w:t>Figure 1</w:t>
      </w:r>
      <w:r w:rsidR="003B2A39">
        <w:t xml:space="preserve">. </w:t>
      </w:r>
      <w:r w:rsidR="0071048C">
        <w:t>Note that monotonicity applies in all cases as all points are below the diagonal line</w:t>
      </w:r>
      <w:r w:rsidR="00F7190D">
        <w:t>.</w:t>
      </w:r>
    </w:p>
    <w:p w:rsidR="0028566C" w:rsidRDefault="00F63AB4" w:rsidP="00F63AB4">
      <w:pPr>
        <w:keepNext/>
        <w:spacing w:line="480" w:lineRule="auto"/>
        <w:jc w:val="center"/>
      </w:pPr>
      <w:r>
        <w:rPr>
          <w:noProof/>
        </w:rPr>
        <w:lastRenderedPageBreak/>
        <w:t>[Figure 1 about here]</w:t>
      </w:r>
    </w:p>
    <w:p w:rsidR="006C78E2" w:rsidRDefault="006C78E2" w:rsidP="00D210AA">
      <w:pPr>
        <w:pStyle w:val="Heading2"/>
      </w:pPr>
      <w:r>
        <w:t>Bootstrapped estimates of means</w:t>
      </w:r>
    </w:p>
    <w:p w:rsidR="00DD41F7" w:rsidRDefault="00A7522E" w:rsidP="00047821">
      <w:pPr>
        <w:spacing w:line="480" w:lineRule="auto"/>
      </w:pPr>
      <w:r>
        <w:t xml:space="preserve">In cohort models the distribution used in PSA represent uncertainty around the mean value. </w:t>
      </w:r>
      <w:r w:rsidR="00025316">
        <w:t xml:space="preserve">PSA usually aims to represent uncertainty about the mean value of a parameter, rather than the full distribution of that parameter. </w:t>
      </w:r>
      <w:r w:rsidR="007E74D1">
        <w:t xml:space="preserve">Bootstrapped estimates </w:t>
      </w:r>
      <w:r w:rsidR="008C6FB9">
        <w:t xml:space="preserve">produced the data </w:t>
      </w:r>
      <w:r w:rsidR="00DD41F7">
        <w:t xml:space="preserve">shown in </w:t>
      </w:r>
      <w:r w:rsidR="00130110">
        <w:t>Figure 2</w:t>
      </w:r>
      <w:r w:rsidR="008C6FB9">
        <w:t>.</w:t>
      </w:r>
      <w:r w:rsidR="00573694">
        <w:t xml:space="preserve"> </w:t>
      </w:r>
      <w:r w:rsidR="00022242">
        <w:t>In this figure,</w:t>
      </w:r>
      <w:r w:rsidR="00197741">
        <w:t xml:space="preserve"> no estimate of U</w:t>
      </w:r>
      <w:r w:rsidR="00197741" w:rsidRPr="003D4C96">
        <w:rPr>
          <w:vertAlign w:val="subscript"/>
        </w:rPr>
        <w:t>1</w:t>
      </w:r>
      <w:r w:rsidR="00197741">
        <w:t xml:space="preserve"> is less than t</w:t>
      </w:r>
      <w:r w:rsidR="00022242">
        <w:t>he corresponding estimate of U</w:t>
      </w:r>
      <w:r w:rsidR="00022242" w:rsidRPr="003D4C96">
        <w:rPr>
          <w:vertAlign w:val="subscript"/>
        </w:rPr>
        <w:t>2</w:t>
      </w:r>
      <w:r w:rsidR="00022242">
        <w:t>.</w:t>
      </w:r>
      <w:r w:rsidR="00197741">
        <w:t xml:space="preserv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w:t>
      </w:r>
      <w:r w:rsidR="00197741" w:rsidRPr="009F3A25">
        <w:rPr>
          <w:vertAlign w:val="subscript"/>
        </w:rPr>
        <w:t>1</w:t>
      </w:r>
      <w:r w:rsidR="00197741">
        <w:t xml:space="preserve"> – U</w:t>
      </w:r>
      <w:r w:rsidR="00197741" w:rsidRPr="009F3A25">
        <w:rPr>
          <w:vertAlign w:val="subscript"/>
        </w:rPr>
        <w:t>2</w:t>
      </w:r>
      <w:r w:rsidR="007E74D1">
        <w:t xml:space="preserve">, showing </w:t>
      </w:r>
      <w:r w:rsidR="00197741">
        <w:t xml:space="preserve">that simply </w:t>
      </w:r>
      <w:r w:rsidR="00C51AA6">
        <w:t>adding on the difference in expectations to U</w:t>
      </w:r>
      <w:r w:rsidR="00C51AA6" w:rsidRPr="00C51AA6">
        <w:rPr>
          <w:vertAlign w:val="subscript"/>
        </w:rPr>
        <w:t>2</w:t>
      </w:r>
      <w:r w:rsidR="00C51AA6">
        <w:t xml:space="preserve"> to estimate U</w:t>
      </w:r>
      <w:r w:rsidR="00C51AA6" w:rsidRPr="00C51AA6">
        <w:rPr>
          <w:vertAlign w:val="subscript"/>
        </w:rPr>
        <w:t>1</w:t>
      </w:r>
      <w:r w:rsidR="00C51AA6">
        <w:t xml:space="preserve"> </w:t>
      </w:r>
      <w:del w:id="51" w:author="Matt" w:date="2013-12-28T12:55:00Z">
        <w:r w:rsidR="00C51AA6" w:rsidDel="00671A82">
          <w:delText xml:space="preserve">(i.e. defining </w:delText>
        </w:r>
        <w:r w:rsidR="00C51AA6" w:rsidRPr="00C51AA6" w:rsidDel="00671A82">
          <w:delText>U</w:delText>
        </w:r>
        <w:r w:rsidR="00C51AA6" w:rsidRPr="00C51AA6" w:rsidDel="00671A82">
          <w:rPr>
            <w:vertAlign w:val="subscript"/>
          </w:rPr>
          <w:delText>1</w:delText>
        </w:r>
        <w:r w:rsidR="00C51AA6" w:rsidDel="00671A82">
          <w:delText>= U</w:delText>
        </w:r>
        <w:r w:rsidR="00C51AA6" w:rsidRPr="00C51AA6" w:rsidDel="00671A82">
          <w:rPr>
            <w:vertAlign w:val="subscript"/>
          </w:rPr>
          <w:delText>2</w:delText>
        </w:r>
        <w:r w:rsidR="00C51AA6" w:rsidDel="00671A82">
          <w:delText xml:space="preserve"> + E(U</w:delText>
        </w:r>
        <w:r w:rsidR="00C51AA6" w:rsidRPr="00C51AA6" w:rsidDel="00671A82">
          <w:rPr>
            <w:vertAlign w:val="subscript"/>
          </w:rPr>
          <w:delText>1</w:delText>
        </w:r>
        <w:r w:rsidR="00C51AA6" w:rsidDel="00671A82">
          <w:delText>) – E(U</w:delText>
        </w:r>
        <w:r w:rsidR="00C51AA6" w:rsidRPr="00C51AA6" w:rsidDel="00671A82">
          <w:rPr>
            <w:vertAlign w:val="subscript"/>
          </w:rPr>
          <w:delText>2</w:delText>
        </w:r>
        <w:r w:rsidR="00C51AA6" w:rsidDel="00671A82">
          <w:delText>), where E(U</w:delText>
        </w:r>
        <w:r w:rsidR="00C51AA6" w:rsidRPr="00C51AA6" w:rsidDel="00671A82">
          <w:rPr>
            <w:vertAlign w:val="subscript"/>
          </w:rPr>
          <w:delText>1</w:delText>
        </w:r>
        <w:r w:rsidR="00C51AA6" w:rsidDel="00671A82">
          <w:delText>) – E(U</w:delText>
        </w:r>
        <w:r w:rsidR="00C51AA6" w:rsidRPr="00C51AA6" w:rsidDel="00671A82">
          <w:rPr>
            <w:vertAlign w:val="subscript"/>
          </w:rPr>
          <w:delText>2</w:delText>
        </w:r>
        <w:r w:rsidR="00C51AA6" w:rsidDel="00671A82">
          <w:delText>) =</w:delText>
        </w:r>
        <w:r w:rsidR="00197741" w:rsidDel="00671A82">
          <w:delText xml:space="preserve"> 0.60</w:delText>
        </w:r>
        <w:r w:rsidR="00084D3F" w:rsidDel="00671A82">
          <w:delText>0</w:delText>
        </w:r>
        <w:r w:rsidR="00197741" w:rsidDel="00671A82">
          <w:delText xml:space="preserve"> – 0.5</w:delText>
        </w:r>
        <w:r w:rsidR="00084D3F" w:rsidDel="00671A82">
          <w:delText>42</w:delText>
        </w:r>
        <w:r w:rsidR="00197741" w:rsidDel="00671A82">
          <w:delText xml:space="preserve"> = 0.05</w:delText>
        </w:r>
        <w:r w:rsidR="00084D3F" w:rsidDel="00671A82">
          <w:delText>8</w:delText>
        </w:r>
        <w:r w:rsidR="00035E36" w:rsidDel="00671A82">
          <w:delText>)</w:delText>
        </w:r>
        <w:r w:rsidR="00C51AA6" w:rsidDel="00671A82">
          <w:delText xml:space="preserve"> </w:delText>
        </w:r>
      </w:del>
      <w:commentRangeStart w:id="52"/>
      <w:r w:rsidR="00C51AA6">
        <w:t>would</w:t>
      </w:r>
      <w:commentRangeEnd w:id="52"/>
      <w:r w:rsidR="00671A82">
        <w:rPr>
          <w:rStyle w:val="CommentReference"/>
        </w:rPr>
        <w:commentReference w:id="52"/>
      </w:r>
      <w:r w:rsidR="00C51AA6">
        <w:t xml:space="preserve"> be incorrect</w:t>
      </w:r>
      <w:r w:rsidR="00D24E90">
        <w:t>.</w:t>
      </w:r>
    </w:p>
    <w:p w:rsidR="003D4C96" w:rsidRDefault="003D4C96" w:rsidP="003D4C96">
      <w:pPr>
        <w:spacing w:line="480" w:lineRule="auto"/>
        <w:jc w:val="center"/>
      </w:pPr>
      <w:r>
        <w:t>[Figure 2 about here]</w:t>
      </w:r>
    </w:p>
    <w:p w:rsidR="009143A3" w:rsidRDefault="009143A3" w:rsidP="00D210AA">
      <w:pPr>
        <w:pStyle w:val="Heading2"/>
      </w:pPr>
      <w:r>
        <w:t>Summary statistics</w:t>
      </w:r>
      <w:r w:rsidR="00F7190D">
        <w:t xml:space="preserve"> for main analysis</w:t>
      </w:r>
    </w:p>
    <w:p w:rsidR="00900EF8" w:rsidRDefault="00130110" w:rsidP="00990DA5">
      <w:pPr>
        <w:spacing w:line="480" w:lineRule="auto"/>
      </w:pPr>
      <w:r>
        <w:t xml:space="preserve">Table 1 </w:t>
      </w:r>
      <w:r w:rsidR="00D24E90">
        <w:t>shows the information assumed to be available to the modeller</w:t>
      </w:r>
      <w:r w:rsidR="00DD41F7">
        <w:t xml:space="preserve">. </w:t>
      </w:r>
      <w:r w:rsidR="00022242">
        <w:t>In addition to this</w:t>
      </w:r>
      <w:r w:rsidR="00035E36">
        <w:t xml:space="preserve"> it is assumed that </w:t>
      </w:r>
      <w:ins w:id="53" w:author="Kate Ren" w:date="2013-12-19T13:09:00Z">
        <w:r w:rsidR="001B0524" w:rsidRPr="00C51AA6">
          <w:t>U</w:t>
        </w:r>
        <w:r w:rsidR="001B0524" w:rsidRPr="00C51AA6">
          <w:rPr>
            <w:vertAlign w:val="subscript"/>
          </w:rPr>
          <w:t>1</w:t>
        </w:r>
      </w:ins>
      <w:del w:id="54" w:author="Kate Ren" w:date="2013-12-19T13:09:00Z">
        <w:r w:rsidR="00035E36" w:rsidDel="001B0524">
          <w:delText>U1</w:delText>
        </w:r>
      </w:del>
      <w:r w:rsidR="00035E36">
        <w:t xml:space="preserve"> is greater than </w:t>
      </w:r>
      <w:ins w:id="55" w:author="Kate Ren" w:date="2013-12-19T13:09:00Z">
        <w:r w:rsidR="001B0524">
          <w:t>U</w:t>
        </w:r>
        <w:r w:rsidR="001B0524" w:rsidRPr="00C51AA6">
          <w:rPr>
            <w:vertAlign w:val="subscript"/>
          </w:rPr>
          <w:t>2</w:t>
        </w:r>
      </w:ins>
      <w:del w:id="56" w:author="Kate Ren" w:date="2013-12-19T13:09:00Z">
        <w:r w:rsidR="00035E36" w:rsidDel="001B0524">
          <w:delText>U2</w:delText>
        </w:r>
      </w:del>
      <w:r w:rsidR="00D24E90">
        <w:t>.</w:t>
      </w:r>
      <w:r w:rsidR="00DD41F7">
        <w:t xml:space="preserve"> </w:t>
      </w:r>
    </w:p>
    <w:p w:rsidR="003D4C96" w:rsidRDefault="003D4C96" w:rsidP="003D4C96">
      <w:pPr>
        <w:spacing w:line="480" w:lineRule="auto"/>
        <w:jc w:val="center"/>
      </w:pPr>
      <w:r>
        <w:t>[Table 1 about here]</w:t>
      </w:r>
    </w:p>
    <w:p w:rsidR="00F7190D" w:rsidRDefault="00F7190D" w:rsidP="009B1933">
      <w:pPr>
        <w:pStyle w:val="Heading2"/>
      </w:pPr>
      <w:r>
        <w:t>Summary statistics of supplementary analysis</w:t>
      </w:r>
    </w:p>
    <w:p w:rsidR="00F7190D" w:rsidRDefault="00F7190D" w:rsidP="00F7190D">
      <w:pPr>
        <w:spacing w:line="480" w:lineRule="auto"/>
      </w:pPr>
      <w:r>
        <w:t>A supplementary analysis was conducted for those methods shown in the primary analysis to produce appropriate results. In this supplementary analysis, it was assumed that estimates for the mean value of U</w:t>
      </w:r>
      <w:r w:rsidRPr="003D4C96">
        <w:rPr>
          <w:vertAlign w:val="subscript"/>
        </w:rPr>
        <w:t>1</w:t>
      </w:r>
      <w:r>
        <w:t xml:space="preserve"> and U</w:t>
      </w:r>
      <w:r w:rsidRPr="003D4C96">
        <w:rPr>
          <w:vertAlign w:val="subscript"/>
        </w:rPr>
        <w:t>2</w:t>
      </w:r>
      <w:r>
        <w:t xml:space="preserve"> were based on different populations. In our example, U</w:t>
      </w:r>
      <w:r w:rsidRPr="003D4C96">
        <w:rPr>
          <w:vertAlign w:val="subscript"/>
        </w:rPr>
        <w:t>1</w:t>
      </w:r>
      <w:r>
        <w:t xml:space="preserve"> is drawn from 80 patients and U</w:t>
      </w:r>
      <w:r w:rsidRPr="003D4C96">
        <w:rPr>
          <w:vertAlign w:val="subscript"/>
        </w:rPr>
        <w:t>2</w:t>
      </w:r>
      <w:r>
        <w:t xml:space="preserve"> is drawn from 15 different patients. For example, all 95 patients may be suffering from the same disease, but the 80 patients used to inform the U</w:t>
      </w:r>
      <w:r w:rsidRPr="003D4C96">
        <w:rPr>
          <w:vertAlign w:val="subscript"/>
        </w:rPr>
        <w:t>1</w:t>
      </w:r>
      <w:r>
        <w:t xml:space="preserve"> estimate are in a non-progressed state, and the 15 patients are in the progressed state. Neither the U</w:t>
      </w:r>
      <w:r w:rsidRPr="003D4C96">
        <w:rPr>
          <w:vertAlign w:val="subscript"/>
        </w:rPr>
        <w:t>1</w:t>
      </w:r>
      <w:r>
        <w:t xml:space="preserve"> values of the 15 patients when they were in the non-progressed state nor the U</w:t>
      </w:r>
      <w:r w:rsidRPr="003D4C96">
        <w:rPr>
          <w:vertAlign w:val="subscript"/>
        </w:rPr>
        <w:t>2</w:t>
      </w:r>
      <w:r>
        <w:t xml:space="preserve"> values of 80 patients when (or if) they will be in the progressed states are known. The summary data available are shown in </w:t>
      </w:r>
      <w:r w:rsidR="00130110">
        <w:t>Table 2</w:t>
      </w:r>
      <w:r>
        <w:t>.</w:t>
      </w:r>
    </w:p>
    <w:p w:rsidR="00F7190D" w:rsidRDefault="003D4C96" w:rsidP="003D4C96">
      <w:pPr>
        <w:spacing w:line="480" w:lineRule="auto"/>
        <w:jc w:val="center"/>
      </w:pPr>
      <w:r>
        <w:lastRenderedPageBreak/>
        <w:t>[Table 2 about here]</w:t>
      </w:r>
      <w:r w:rsidR="00F7190D">
        <w:t xml:space="preserve"> </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430AB7" w:rsidRDefault="003B2A39" w:rsidP="00D210AA">
      <w:pPr>
        <w:pStyle w:val="Heading2"/>
      </w:pPr>
      <w:r>
        <w:t xml:space="preserve">The </w:t>
      </w:r>
      <w:r w:rsidR="001D7B8E">
        <w:t>T</w:t>
      </w:r>
      <w:r>
        <w:t xml:space="preserve">en </w:t>
      </w:r>
      <w:commentRangeStart w:id="57"/>
      <w:r w:rsidR="00A53CD0">
        <w:t>Methods</w:t>
      </w:r>
      <w:commentRangeEnd w:id="57"/>
      <w:r w:rsidR="0094479E">
        <w:rPr>
          <w:rStyle w:val="CommentReference"/>
          <w:rFonts w:asciiTheme="minorHAnsi" w:eastAsiaTheme="minorEastAsia" w:hAnsiTheme="minorHAnsi" w:cstheme="minorBidi"/>
          <w:b w:val="0"/>
          <w:bCs w:val="0"/>
          <w:color w:val="auto"/>
        </w:rPr>
        <w:commentReference w:id="57"/>
      </w:r>
    </w:p>
    <w:p w:rsidR="00035E36" w:rsidRDefault="00035E36" w:rsidP="00035E36">
      <w:pPr>
        <w:spacing w:line="480" w:lineRule="auto"/>
      </w:pPr>
      <w:r>
        <w:t xml:space="preserve">A systematic review of methods was not undertaken. Instead, </w:t>
      </w:r>
      <w:r w:rsidR="003D4C96">
        <w:t>we</w:t>
      </w:r>
      <w:r>
        <w:t xml:space="preserve"> compiled a list of methods that </w:t>
      </w:r>
      <w:r w:rsidR="003D4C96">
        <w:t xml:space="preserve">we </w:t>
      </w:r>
      <w:commentRangeStart w:id="58"/>
      <w:r w:rsidR="003D4C96">
        <w:t>have used ourselves, seen others use</w:t>
      </w:r>
      <w:r>
        <w:t>,</w:t>
      </w:r>
      <w:commentRangeEnd w:id="58"/>
      <w:r w:rsidR="00A86DAB">
        <w:rPr>
          <w:rStyle w:val="CommentReference"/>
        </w:rPr>
        <w:commentReference w:id="58"/>
      </w:r>
      <w:r>
        <w:t xml:space="preserve"> or that appeared a </w:t>
      </w:r>
      <w:r w:rsidR="003D4C96">
        <w:t xml:space="preserve">promising </w:t>
      </w:r>
      <w:r>
        <w:t xml:space="preserve">potential solution. This produced a list of </w:t>
      </w:r>
      <w:commentRangeStart w:id="59"/>
      <w:r>
        <w:t>ten methods</w:t>
      </w:r>
      <w:commentRangeEnd w:id="59"/>
      <w:r w:rsidR="00A86DAB">
        <w:rPr>
          <w:rStyle w:val="CommentReference"/>
        </w:rPr>
        <w:commentReference w:id="59"/>
      </w:r>
      <w:r>
        <w:t>, which fit broadly into one of four classes:</w:t>
      </w:r>
    </w:p>
    <w:p w:rsidR="00035E36" w:rsidRDefault="0094479E" w:rsidP="00035E36">
      <w:pPr>
        <w:pStyle w:val="ListParagraph"/>
        <w:numPr>
          <w:ilvl w:val="0"/>
          <w:numId w:val="6"/>
        </w:numPr>
        <w:spacing w:line="480" w:lineRule="auto"/>
      </w:pPr>
      <w:commentRangeStart w:id="60"/>
      <w:ins w:id="61" w:author="Matt" w:date="2013-12-28T13:05:00Z">
        <w:r>
          <w:rPr>
            <w:b/>
          </w:rPr>
          <w:t xml:space="preserve">Naïve or </w:t>
        </w:r>
      </w:ins>
      <w:del w:id="62" w:author="Matt" w:date="2013-12-28T13:05:00Z">
        <w:r w:rsidR="00035E36" w:rsidDel="0094479E">
          <w:rPr>
            <w:b/>
          </w:rPr>
          <w:delText>S</w:delText>
        </w:r>
      </w:del>
      <w:ins w:id="63" w:author="Matt" w:date="2013-12-28T13:05:00Z">
        <w:r>
          <w:rPr>
            <w:b/>
          </w:rPr>
          <w:t>s</w:t>
        </w:r>
      </w:ins>
      <w:r w:rsidR="00035E36">
        <w:rPr>
          <w:b/>
        </w:rPr>
        <w:t xml:space="preserve">imple </w:t>
      </w:r>
      <w:del w:id="64" w:author="Matt" w:date="2013-12-28T13:05:00Z">
        <w:r w:rsidR="00035E36" w:rsidDel="0094479E">
          <w:rPr>
            <w:b/>
          </w:rPr>
          <w:delText xml:space="preserve">and naïve </w:delText>
        </w:r>
      </w:del>
      <w:r w:rsidR="00035E36" w:rsidRPr="0090309D">
        <w:rPr>
          <w:b/>
        </w:rPr>
        <w:t>methods</w:t>
      </w:r>
      <w:r w:rsidR="00035E36">
        <w:t xml:space="preserve"> (methods one and two). </w:t>
      </w:r>
      <w:del w:id="65" w:author="Matt" w:date="2013-12-28T13:05:00Z">
        <w:r w:rsidR="00035E36" w:rsidDel="0094479E">
          <w:delText>A very</w:delText>
        </w:r>
      </w:del>
      <w:ins w:id="66" w:author="Matt" w:date="2013-12-28T13:05:00Z">
        <w:r>
          <w:t>The most</w:t>
        </w:r>
      </w:ins>
      <w:r w:rsidR="00035E36">
        <w:t xml:space="preserve"> naïve method is method one</w:t>
      </w:r>
      <w:ins w:id="67" w:author="Matt" w:date="2013-12-28T13:06:00Z">
        <w:r>
          <w:t>:</w:t>
        </w:r>
      </w:ins>
      <w:del w:id="68" w:author="Matt" w:date="2013-12-28T13:05:00Z">
        <w:r w:rsidR="00035E36" w:rsidDel="0094479E">
          <w:delText>,</w:delText>
        </w:r>
      </w:del>
      <w:r w:rsidR="00035E36">
        <w:t xml:space="preserve"> independent sampling. A </w:t>
      </w:r>
      <w:del w:id="69" w:author="Matt" w:date="2013-12-28T13:06:00Z">
        <w:r w:rsidR="00035E36" w:rsidDel="0094479E">
          <w:delText>less naïve</w:delText>
        </w:r>
      </w:del>
      <w:ins w:id="70" w:author="Matt" w:date="2013-12-28T13:06:00Z">
        <w:r>
          <w:t>simple</w:t>
        </w:r>
      </w:ins>
      <w:r w:rsidR="00035E36">
        <w:t xml:space="preserve"> method is method two, in which the same </w:t>
      </w:r>
      <w:del w:id="71" w:author="Matt" w:date="2013-12-28T13:06:00Z">
        <w:r w:rsidR="00035E36" w:rsidDel="0094479E">
          <w:delText>random number approach</w:delText>
        </w:r>
      </w:del>
      <w:ins w:id="72" w:author="Matt" w:date="2013-12-28T13:06:00Z">
        <w:r>
          <w:t>percentile</w:t>
        </w:r>
      </w:ins>
      <w:r w:rsidR="00035E36">
        <w:t xml:space="preserve"> is used</w:t>
      </w:r>
      <w:ins w:id="73" w:author="Matt" w:date="2013-12-28T13:06:00Z">
        <w:r>
          <w:t xml:space="preserve"> to sample from each distribution</w:t>
        </w:r>
      </w:ins>
      <w:r w:rsidR="00035E36">
        <w:t>;</w:t>
      </w:r>
    </w:p>
    <w:p w:rsidR="00035E36" w:rsidRDefault="00035E36" w:rsidP="00035E36">
      <w:pPr>
        <w:pStyle w:val="ListParagraph"/>
        <w:numPr>
          <w:ilvl w:val="0"/>
          <w:numId w:val="6"/>
        </w:numPr>
        <w:spacing w:line="480" w:lineRule="auto"/>
      </w:pPr>
      <w:r w:rsidRPr="001021E8">
        <w:rPr>
          <w:b/>
        </w:rPr>
        <w:t xml:space="preserve">Resampling and </w:t>
      </w:r>
      <w:r>
        <w:rPr>
          <w:b/>
        </w:rPr>
        <w:t xml:space="preserve">replacement </w:t>
      </w:r>
      <w:r w:rsidRPr="001021E8">
        <w:rPr>
          <w:b/>
        </w:rPr>
        <w:t>methods</w:t>
      </w:r>
      <w:r>
        <w:t xml:space="preserve"> (methods three to six), where draws from independent distributions are either selectively resampled or replaced with a value which ensures monotonicity;</w:t>
      </w:r>
    </w:p>
    <w:p w:rsidR="00035E36" w:rsidRDefault="00035E36" w:rsidP="00035E36">
      <w:pPr>
        <w:pStyle w:val="ListParagraph"/>
        <w:numPr>
          <w:ilvl w:val="0"/>
          <w:numId w:val="6"/>
        </w:numPr>
        <w:spacing w:line="480" w:lineRule="auto"/>
      </w:pPr>
      <w:r>
        <w:rPr>
          <w:b/>
        </w:rPr>
        <w:t>Multivariate model methods</w:t>
      </w:r>
      <w:r>
        <w:t xml:space="preserve"> (methods seven, eight and nine), where the variables used in the PSA are sampled jointly from a multivariate model where a covariance between variables is explicitly specified;</w:t>
      </w:r>
    </w:p>
    <w:p w:rsidR="00035E36" w:rsidRDefault="00035E36" w:rsidP="00035E36">
      <w:pPr>
        <w:pStyle w:val="ListParagraph"/>
        <w:numPr>
          <w:ilvl w:val="0"/>
          <w:numId w:val="6"/>
        </w:numPr>
        <w:spacing w:line="480" w:lineRule="auto"/>
      </w:pPr>
      <w:r>
        <w:rPr>
          <w:b/>
        </w:rPr>
        <w:t>Difference model methods</w:t>
      </w:r>
      <w:r>
        <w:t xml:space="preserve"> (method ten), where PSA draws for all but one of the variables are produced by adding a draw from a positively bounded distribution onto a draw for another distribution</w:t>
      </w:r>
      <w:r w:rsidR="004B7DBB">
        <w:t>.</w:t>
      </w:r>
      <w:commentRangeEnd w:id="60"/>
      <w:r w:rsidR="00A86DAB">
        <w:rPr>
          <w:rStyle w:val="CommentReference"/>
        </w:rPr>
        <w:commentReference w:id="60"/>
      </w:r>
    </w:p>
    <w:p w:rsidR="00C51AA6" w:rsidRDefault="009143A3" w:rsidP="003D4C96">
      <w:pPr>
        <w:spacing w:line="480" w:lineRule="auto"/>
      </w:pPr>
      <w:r>
        <w:t xml:space="preserve">The </w:t>
      </w:r>
      <w:r w:rsidR="00131B0D">
        <w:t xml:space="preserve">ten </w:t>
      </w:r>
      <w:r w:rsidR="00A53CD0">
        <w:t xml:space="preserve">methods </w:t>
      </w:r>
      <w:r w:rsidR="00131B0D">
        <w:t xml:space="preserve">considered are described in </w:t>
      </w:r>
      <w:r w:rsidR="00130110">
        <w:t>Table 3</w:t>
      </w:r>
      <w:r w:rsidR="00131B0D">
        <w:t>.</w:t>
      </w:r>
      <w:r w:rsidR="00131B0D" w:rsidRPr="00900EF8">
        <w:t xml:space="preserve"> </w:t>
      </w:r>
      <w:r w:rsidR="00C51AA6">
        <w:t xml:space="preserve">Classes of methods where it is impossible, </w:t>
      </w:r>
      <w:del w:id="74" w:author="Matt" w:date="2013-12-28T13:06:00Z">
        <w:r w:rsidR="00C51AA6" w:rsidDel="0094479E">
          <w:delText xml:space="preserve">rather than just improbable, </w:delText>
        </w:r>
      </w:del>
      <w:commentRangeStart w:id="75"/>
      <w:r w:rsidR="00C51AA6">
        <w:t>for</w:t>
      </w:r>
      <w:commentRangeEnd w:id="75"/>
      <w:r w:rsidR="0094479E">
        <w:rPr>
          <w:rStyle w:val="CommentReference"/>
        </w:rPr>
        <w:commentReference w:id="75"/>
      </w:r>
      <w:r w:rsidR="00C51AA6">
        <w:t xml:space="preserve"> monotonicity to be violated are marked with a † symbol. All methods were implemented using the R programming language. </w:t>
      </w:r>
      <w:r w:rsidR="00A000CA">
        <w:fldChar w:fldCharType="begin" w:fldLock="1"/>
      </w:r>
      <w:r w:rsidR="00C51AA6">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A000CA">
        <w:fldChar w:fldCharType="separate"/>
      </w:r>
      <w:r w:rsidR="00C51AA6" w:rsidRPr="000E7974">
        <w:rPr>
          <w:noProof/>
        </w:rPr>
        <w:t>(3)</w:t>
      </w:r>
      <w:r w:rsidR="00A000CA">
        <w:fldChar w:fldCharType="end"/>
      </w:r>
      <w:r w:rsidR="00C51AA6">
        <w:t xml:space="preserve"> </w:t>
      </w:r>
      <w:r w:rsidR="00C51AA6" w:rsidRPr="000A14E4">
        <w:t xml:space="preserve">The R code used to perform the </w:t>
      </w:r>
      <w:r w:rsidR="00C51AA6" w:rsidRPr="000A14E4">
        <w:lastRenderedPageBreak/>
        <w:t xml:space="preserve">analyses is included as appendix </w:t>
      </w:r>
      <w:r w:rsidR="000A14E4" w:rsidRPr="000A14E4">
        <w:t>B</w:t>
      </w:r>
      <w:r w:rsidR="00C51AA6" w:rsidRPr="000A14E4">
        <w:t>. The Difference Model method has also been implemented in Excel, and is included as supplementary material.</w:t>
      </w:r>
      <w:r w:rsidR="00C51AA6">
        <w:t xml:space="preserve">  </w:t>
      </w:r>
    </w:p>
    <w:p w:rsidR="004D3A56" w:rsidRDefault="004D3A56" w:rsidP="003D4C96">
      <w:pPr>
        <w:spacing w:line="480" w:lineRule="auto"/>
      </w:pPr>
      <w:r>
        <w:t xml:space="preserve">It may be useful to consider </w:t>
      </w:r>
      <w:r w:rsidR="00C51AA6">
        <w:t xml:space="preserve">the ten </w:t>
      </w:r>
      <w:r>
        <w:t xml:space="preserve">methods with regard to the distinction </w:t>
      </w:r>
      <w:r w:rsidR="00B0208F">
        <w:t xml:space="preserve">made previously </w:t>
      </w:r>
      <w:r>
        <w:t xml:space="preserve">between </w:t>
      </w:r>
      <w:r w:rsidR="00B0208F">
        <w:t>the functions used to generate the estimates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m:t>
            </m:r>
          </m:sub>
        </m:sSub>
        <m:r>
          <w:rPr>
            <w:rFonts w:ascii="Cambria Math" w:hAnsi="Cambria Math" w:cstheme="minorHAnsi"/>
          </w:rPr>
          <m:t>)</m:t>
        </m:r>
      </m:oMath>
      <w:r>
        <w:t xml:space="preserve"> and </w:t>
      </w:r>
      <w:r w:rsidR="00B0208F">
        <w:t>the parameters passed to those functions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sidR="00B0208F">
        <w:t xml:space="preserve">). For example, the resampling and replacement </w:t>
      </w:r>
      <w:r w:rsidR="009F3A25">
        <w:t xml:space="preserve">methods </w:t>
      </w:r>
      <w:ins w:id="76" w:author="Matt" w:date="2013-12-28T13:07:00Z">
        <w:r w:rsidR="0094479E">
          <w:t xml:space="preserve">(methods three to six) </w:t>
        </w:r>
      </w:ins>
      <w:r w:rsidR="009F3A25">
        <w:t xml:space="preserve">do not introduce any dependence between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9F3A25">
        <w:t xml:space="preserve"> </w:t>
      </w:r>
      <w:proofErr w:type="gramStart"/>
      <w:r w:rsidR="009F3A25">
        <w:t xml:space="preserve">and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9F3A25">
        <w:t xml:space="preserve">, but allow instead allow  </w:t>
      </w:r>
      <m:oMath>
        <m:sSub>
          <m:sSubPr>
            <m:ctrlPr>
              <w:rPr>
                <w:rFonts w:ascii="Cambria Math" w:hAnsi="Cambria Math"/>
                <w:i/>
              </w:rPr>
            </m:ctrlPr>
          </m:sSubPr>
          <m:e>
            <m:r>
              <w:rPr>
                <w:rFonts w:ascii="Cambria Math" w:hAnsi="Cambria Math"/>
              </w:rPr>
              <m:t>U</m:t>
            </m:r>
          </m:e>
          <m:sub>
            <m:r>
              <w:rPr>
                <w:rFonts w:ascii="Cambria Math" w:hAnsi="Cambria Math"/>
              </w:rPr>
              <m:t>ki</m:t>
            </m:r>
          </m:sub>
        </m:sSub>
      </m:oMath>
      <w:r w:rsidR="009F3A25">
        <w:t xml:space="preserve">  to be drawn from either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ki</m:t>
            </m:r>
          </m:sub>
        </m:sSub>
      </m:oMath>
      <w:r w:rsidR="009F3A25">
        <w:t xml:space="preserve"> or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k'i</m:t>
            </m:r>
          </m:sub>
        </m:sSub>
      </m:oMath>
      <w:r w:rsidR="00130110">
        <w:t xml:space="preserve"> (where k’ = 1 if k=2 and vice-</w:t>
      </w:r>
      <w:r w:rsidR="009F3A25">
        <w:t xml:space="preserve">versa). </w:t>
      </w:r>
      <w:r w:rsidR="00E127CB">
        <w:t xml:space="preserve">Conversely, the multivariate methods (methods </w:t>
      </w:r>
      <w:r w:rsidR="00130110">
        <w:t>seven to nine</w:t>
      </w:r>
      <w:r w:rsidR="00E127CB">
        <w:t xml:space="preserve">) link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E127CB">
        <w:t xml:space="preserve">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E127CB">
        <w:t xml:space="preserve"> through a covariance structure, but the choice of covariance parameter is dependent on sampled estimates of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1i</m:t>
            </m:r>
          </m:sub>
        </m:sSub>
      </m:oMath>
      <w:r w:rsidR="00E127CB">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2i</m:t>
            </m:r>
          </m:sub>
        </m:sSub>
      </m:oMath>
      <w:r w:rsidR="00E127CB">
        <w:t xml:space="preserve"> , including the number of samples used, M. Method </w:t>
      </w:r>
      <w:r w:rsidR="00130110">
        <w:t>ten</w:t>
      </w:r>
      <w:r w:rsidR="004B7DBB">
        <w:t xml:space="preserve">, like methods </w:t>
      </w:r>
      <w:r w:rsidR="00130110">
        <w:t>seven to nine</w:t>
      </w:r>
      <w:r w:rsidR="004B7DBB">
        <w:t xml:space="preserve">, also links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sidR="004B7DBB">
        <w:t xml:space="preserve"> and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2</m:t>
            </m:r>
          </m:sub>
        </m:sSub>
      </m:oMath>
      <w:r w:rsidR="004B7DBB">
        <w:t xml:space="preserve">, but does not use a covariance structure to do so. </w:t>
      </w:r>
      <w:r w:rsidR="00E127CB">
        <w:t xml:space="preserve">  </w:t>
      </w:r>
      <w:r w:rsidR="009F3A25">
        <w:t xml:space="preserve">    </w:t>
      </w:r>
    </w:p>
    <w:p w:rsidR="00130110" w:rsidRDefault="00130110" w:rsidP="00130110">
      <w:pPr>
        <w:pStyle w:val="Heading2"/>
      </w:pPr>
      <w:r>
        <w:t xml:space="preserve">Estimation of Beta </w:t>
      </w:r>
      <w:commentRangeStart w:id="77"/>
      <w:r>
        <w:t>Distributions</w:t>
      </w:r>
      <w:commentRangeEnd w:id="77"/>
      <w:r w:rsidR="0094479E">
        <w:rPr>
          <w:rStyle w:val="CommentReference"/>
          <w:rFonts w:asciiTheme="minorHAnsi" w:eastAsiaTheme="minorEastAsia" w:hAnsiTheme="minorHAnsi" w:cstheme="minorBidi"/>
          <w:b w:val="0"/>
          <w:bCs w:val="0"/>
          <w:color w:val="auto"/>
        </w:rPr>
        <w:commentReference w:id="77"/>
      </w:r>
    </w:p>
    <w:p w:rsidR="00131B0D" w:rsidRDefault="000444A0" w:rsidP="003D4C96">
      <w:pPr>
        <w:spacing w:line="480" w:lineRule="auto"/>
      </w:pPr>
      <w:r>
        <w:t xml:space="preserve">We use beta distributions for all methods except methods </w:t>
      </w:r>
      <w:r w:rsidR="00130110">
        <w:t>seven to nine</w:t>
      </w:r>
      <w:r>
        <w:t xml:space="preserve">, as these methods use the bivariate normal distribution. The parameters of the beta distribution are derived from the summary information in </w:t>
      </w:r>
      <w:r w:rsidR="00130110">
        <w:t>Table 1</w:t>
      </w:r>
      <w:r>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9B1933">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a=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b=a</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p>
    <w:p w:rsidR="0030364B" w:rsidDel="00A86DAB" w:rsidRDefault="007870DB" w:rsidP="00D210AA">
      <w:pPr>
        <w:pStyle w:val="Heading2"/>
        <w:rPr>
          <w:del w:id="78" w:author="User" w:date="2014-01-27T15:58:00Z"/>
        </w:rPr>
      </w:pPr>
      <w:del w:id="79" w:author="User" w:date="2014-01-27T15:58:00Z">
        <w:r w:rsidDel="00A86DAB">
          <w:delText>Simple and na</w:delText>
        </w:r>
        <w:r w:rsidR="00A53CD0" w:rsidDel="00A86DAB">
          <w:delText>ïve methods</w:delText>
        </w:r>
      </w:del>
    </w:p>
    <w:p w:rsidR="00A86DAB" w:rsidRDefault="00A53CD0" w:rsidP="00047821">
      <w:pPr>
        <w:spacing w:line="480" w:lineRule="auto"/>
        <w:rPr>
          <w:ins w:id="80" w:author="User" w:date="2014-01-27T15:58:00Z"/>
        </w:rPr>
      </w:pPr>
      <w:r w:rsidRPr="00A86DAB">
        <w:rPr>
          <w:b/>
          <w:rPrChange w:id="81" w:author="User" w:date="2014-01-27T15:58:00Z">
            <w:rPr/>
          </w:rPrChange>
        </w:rPr>
        <w:t xml:space="preserve">Method </w:t>
      </w:r>
      <w:r w:rsidR="00EF2C9A" w:rsidRPr="00A86DAB">
        <w:rPr>
          <w:b/>
          <w:rPrChange w:id="82" w:author="User" w:date="2014-01-27T15:58:00Z">
            <w:rPr/>
          </w:rPrChange>
        </w:rPr>
        <w:t>one</w:t>
      </w:r>
      <w:r w:rsidRPr="00A86DAB">
        <w:rPr>
          <w:b/>
          <w:rPrChange w:id="83" w:author="User" w:date="2014-01-27T15:58:00Z">
            <w:rPr/>
          </w:rPrChange>
        </w:rPr>
        <w:t>, independent sampling</w:t>
      </w:r>
      <w:r>
        <w:t xml:space="preserve">, </w:t>
      </w:r>
    </w:p>
    <w:p w:rsidR="00A86DAB" w:rsidRDefault="00A86DAB" w:rsidP="00047821">
      <w:pPr>
        <w:spacing w:line="480" w:lineRule="auto"/>
        <w:rPr>
          <w:ins w:id="84" w:author="User" w:date="2014-01-27T15:58:00Z"/>
        </w:rPr>
      </w:pPr>
      <w:ins w:id="85" w:author="User" w:date="2014-01-27T15:58:00Z">
        <w:r>
          <w:t xml:space="preserve">This </w:t>
        </w:r>
      </w:ins>
      <w:r w:rsidR="00A53CD0">
        <w:t>is the simplest method of all, and does not take the mon</w:t>
      </w:r>
      <w:r w:rsidR="0018273B">
        <w:t>otonicity condition into account</w:t>
      </w:r>
      <w:r w:rsidR="00A53CD0">
        <w:t>. Nevertheless, in cases where the means of U</w:t>
      </w:r>
      <w:r w:rsidR="00A53CD0" w:rsidRPr="004B7DBB">
        <w:rPr>
          <w:vertAlign w:val="subscript"/>
        </w:rPr>
        <w:t>1</w:t>
      </w:r>
      <w:r w:rsidR="00A53CD0">
        <w:t xml:space="preserve"> and U</w:t>
      </w:r>
      <w:r w:rsidR="00A53CD0" w:rsidRPr="004B7DBB">
        <w:rPr>
          <w:vertAlign w:val="subscript"/>
        </w:rPr>
        <w:t>2</w:t>
      </w:r>
      <w:r w:rsidR="00A53CD0">
        <w:t xml:space="preserve"> are far apart and the standard errors of both parameters are small, this method may still produce PSA values which do not violate the monotonicity assumption. </w:t>
      </w:r>
    </w:p>
    <w:p w:rsidR="00A86DAB" w:rsidRPr="00A86DAB" w:rsidRDefault="006B236F" w:rsidP="00047821">
      <w:pPr>
        <w:spacing w:line="480" w:lineRule="auto"/>
        <w:rPr>
          <w:ins w:id="86" w:author="User" w:date="2014-01-27T15:58:00Z"/>
          <w:b/>
          <w:rPrChange w:id="87" w:author="User" w:date="2014-01-27T15:58:00Z">
            <w:rPr>
              <w:ins w:id="88" w:author="User" w:date="2014-01-27T15:58:00Z"/>
            </w:rPr>
          </w:rPrChange>
        </w:rPr>
      </w:pPr>
      <w:commentRangeStart w:id="89"/>
      <w:r w:rsidRPr="00A86DAB">
        <w:rPr>
          <w:b/>
          <w:rPrChange w:id="90" w:author="User" w:date="2014-01-27T15:58:00Z">
            <w:rPr/>
          </w:rPrChange>
        </w:rPr>
        <w:lastRenderedPageBreak/>
        <w:t xml:space="preserve">Method </w:t>
      </w:r>
      <w:r w:rsidR="00EF2C9A" w:rsidRPr="00A86DAB">
        <w:rPr>
          <w:b/>
          <w:rPrChange w:id="91" w:author="User" w:date="2014-01-27T15:58:00Z">
            <w:rPr/>
          </w:rPrChange>
        </w:rPr>
        <w:t>two</w:t>
      </w:r>
      <w:r w:rsidRPr="00A86DAB">
        <w:rPr>
          <w:b/>
          <w:rPrChange w:id="92" w:author="User" w:date="2014-01-27T15:58:00Z">
            <w:rPr/>
          </w:rPrChange>
        </w:rPr>
        <w:t xml:space="preserve"> </w:t>
      </w:r>
      <w:proofErr w:type="spellStart"/>
      <w:ins w:id="93" w:author="User" w:date="2014-01-27T15:58:00Z">
        <w:r w:rsidR="00A86DAB" w:rsidRPr="00A86DAB">
          <w:rPr>
            <w:b/>
            <w:rPrChange w:id="94" w:author="User" w:date="2014-01-27T15:58:00Z">
              <w:rPr/>
            </w:rPrChange>
          </w:rPr>
          <w:t>Quantile</w:t>
        </w:r>
        <w:proofErr w:type="spellEnd"/>
        <w:r w:rsidR="00A86DAB" w:rsidRPr="00A86DAB">
          <w:rPr>
            <w:b/>
            <w:rPrChange w:id="95" w:author="User" w:date="2014-01-27T15:58:00Z">
              <w:rPr/>
            </w:rPrChange>
          </w:rPr>
          <w:t xml:space="preserve"> matching</w:t>
        </w:r>
      </w:ins>
      <w:commentRangeEnd w:id="89"/>
      <w:ins w:id="96" w:author="User" w:date="2014-01-27T16:00:00Z">
        <w:r w:rsidR="00A86DAB">
          <w:rPr>
            <w:rStyle w:val="CommentReference"/>
          </w:rPr>
          <w:commentReference w:id="89"/>
        </w:r>
      </w:ins>
    </w:p>
    <w:p w:rsidR="0030364B" w:rsidRDefault="006B236F" w:rsidP="00047821">
      <w:pPr>
        <w:spacing w:line="480" w:lineRule="auto"/>
      </w:pPr>
      <w:proofErr w:type="gramStart"/>
      <w:r>
        <w:t>involves</w:t>
      </w:r>
      <w:proofErr w:type="gramEnd"/>
      <w:r>
        <w:t xml:space="preserve"> using the same random number when drawing from both the U</w:t>
      </w:r>
      <w:r w:rsidRPr="0041297F">
        <w:rPr>
          <w:vertAlign w:val="subscript"/>
        </w:rPr>
        <w:t>1</w:t>
      </w:r>
      <w:r>
        <w:t xml:space="preserve"> and U</w:t>
      </w:r>
      <w:r w:rsidRPr="0041297F">
        <w:rPr>
          <w:vertAlign w:val="subscript"/>
        </w:rPr>
        <w:t>2</w:t>
      </w:r>
      <w:r>
        <w:t xml:space="preserve"> distributions</w:t>
      </w:r>
      <w:ins w:id="97" w:author="Matt" w:date="2013-12-28T13:08:00Z">
        <w:r w:rsidR="0094479E">
          <w:t xml:space="preserve"> which ensures monotonicity when the overlap between the distributions is confined to the upper tail of one distribution and the lower tail of the second distribution</w:t>
        </w:r>
      </w:ins>
      <w:r>
        <w:t xml:space="preserve">. </w:t>
      </w:r>
    </w:p>
    <w:p w:rsidR="0086407B" w:rsidDel="00A86DAB" w:rsidRDefault="0086407B" w:rsidP="00D210AA">
      <w:pPr>
        <w:pStyle w:val="Heading2"/>
        <w:rPr>
          <w:del w:id="98" w:author="User" w:date="2014-01-27T15:59:00Z"/>
        </w:rPr>
      </w:pPr>
      <w:del w:id="99" w:author="User" w:date="2014-01-27T15:59:00Z">
        <w:r w:rsidDel="00A86DAB">
          <w:delText>Resampling and replacement methods</w:delText>
        </w:r>
      </w:del>
    </w:p>
    <w:p w:rsidR="00A86DAB" w:rsidRDefault="0086407B" w:rsidP="00047821">
      <w:pPr>
        <w:spacing w:line="480" w:lineRule="auto"/>
        <w:rPr>
          <w:ins w:id="100" w:author="User" w:date="2014-01-27T15:59:00Z"/>
        </w:rPr>
      </w:pPr>
      <w:r>
        <w:t>Method</w:t>
      </w:r>
      <w:del w:id="101" w:author="User" w:date="2014-01-27T15:59:00Z">
        <w:r w:rsidDel="00A86DAB">
          <w:delText>s</w:delText>
        </w:r>
      </w:del>
      <w:r>
        <w:t xml:space="preserve"> </w:t>
      </w:r>
      <w:r w:rsidR="00EF2C9A">
        <w:t>three</w:t>
      </w:r>
      <w:r w:rsidR="004B3189">
        <w:t xml:space="preserve"> </w:t>
      </w:r>
      <w:proofErr w:type="gramStart"/>
      <w:ins w:id="102" w:author="User" w:date="2014-01-27T15:59:00Z">
        <w:r w:rsidR="00A86DAB">
          <w:t>Upward</w:t>
        </w:r>
        <w:proofErr w:type="gramEnd"/>
        <w:r w:rsidR="00A86DAB">
          <w:t xml:space="preserve"> replacement and Method four downward replacement</w:t>
        </w:r>
      </w:ins>
    </w:p>
    <w:p w:rsidR="00805B94" w:rsidRDefault="004B3189" w:rsidP="00047821">
      <w:pPr>
        <w:spacing w:line="480" w:lineRule="auto"/>
        <w:rPr>
          <w:ins w:id="103" w:author="User" w:date="2014-01-28T15:17:00Z"/>
        </w:rPr>
      </w:pPr>
      <w:del w:id="104" w:author="User" w:date="2014-01-27T15:59:00Z">
        <w:r w:rsidDel="00A86DAB">
          <w:delText xml:space="preserve">to </w:delText>
        </w:r>
        <w:r w:rsidR="00EF2C9A" w:rsidDel="00A86DAB">
          <w:delText>six</w:delText>
        </w:r>
        <w:r w:rsidR="0086407B" w:rsidDel="00A86DAB">
          <w:delText xml:space="preserve"> are relatively simple to implement. </w:delText>
        </w:r>
      </w:del>
      <w:r w:rsidR="00274456">
        <w:t>They</w:t>
      </w:r>
      <w:r w:rsidR="0086407B">
        <w:t xml:space="preserve"> involve sampling one of the two paired values, </w:t>
      </w:r>
      <w:r w:rsidR="0086407B" w:rsidRPr="0086407B">
        <w:t>U</w:t>
      </w:r>
      <w:r w:rsidR="0086407B" w:rsidRPr="004D3A56">
        <w:rPr>
          <w:vertAlign w:val="subscript"/>
        </w:rPr>
        <w:t>1</w:t>
      </w:r>
      <w:r w:rsidR="0086407B">
        <w:rPr>
          <w:vertAlign w:val="subscript"/>
        </w:rPr>
        <w:t>i</w:t>
      </w:r>
      <w:r w:rsidR="0086407B">
        <w:t xml:space="preserve"> or U</w:t>
      </w:r>
      <w:r w:rsidR="0086407B" w:rsidRPr="004D3A56">
        <w:rPr>
          <w:vertAlign w:val="subscript"/>
        </w:rPr>
        <w:t>2</w:t>
      </w:r>
      <w:r w:rsidR="0086407B">
        <w:rPr>
          <w:vertAlign w:val="subscript"/>
        </w:rPr>
        <w:t>i</w:t>
      </w:r>
      <w:r w:rsidR="0086407B" w:rsidRPr="0086407B">
        <w:t xml:space="preserve">, </w:t>
      </w:r>
      <w:r w:rsidR="0086407B">
        <w:t xml:space="preserve">independently, before sampling the </w:t>
      </w:r>
      <w:r w:rsidR="00274456">
        <w:t xml:space="preserve">corresponding </w:t>
      </w:r>
      <w:r w:rsidR="0086407B">
        <w:t>value</w:t>
      </w:r>
      <w:r w:rsidR="00274456">
        <w:t>s</w:t>
      </w:r>
      <w:r w:rsidR="0086407B">
        <w:t xml:space="preserve"> U</w:t>
      </w:r>
      <w:r w:rsidR="0086407B" w:rsidRPr="004D3A56">
        <w:rPr>
          <w:vertAlign w:val="subscript"/>
        </w:rPr>
        <w:t>2</w:t>
      </w:r>
      <w:r w:rsidR="0086407B">
        <w:rPr>
          <w:vertAlign w:val="subscript"/>
        </w:rPr>
        <w:t>i</w:t>
      </w:r>
      <w:r w:rsidR="0086407B">
        <w:t xml:space="preserve"> or U</w:t>
      </w:r>
      <w:r w:rsidR="0086407B" w:rsidRPr="004D3A56">
        <w:rPr>
          <w:vertAlign w:val="subscript"/>
        </w:rPr>
        <w:t>1</w:t>
      </w:r>
      <w:r w:rsidR="0086407B">
        <w:rPr>
          <w:vertAlign w:val="subscript"/>
        </w:rPr>
        <w:t>i</w:t>
      </w:r>
      <w:r w:rsidR="0086407B">
        <w:t xml:space="preserve">. For methods </w:t>
      </w:r>
      <w:r w:rsidR="00103ED7">
        <w:t>three and four</w:t>
      </w:r>
      <w:r w:rsidR="0086407B">
        <w:t xml:space="preserve">, the second value is then replaced with the first value if it violates the monotonicity assumption. </w:t>
      </w:r>
    </w:p>
    <w:p w:rsidR="00805B94" w:rsidRDefault="00805B94" w:rsidP="00047821">
      <w:pPr>
        <w:spacing w:line="480" w:lineRule="auto"/>
        <w:rPr>
          <w:ins w:id="105" w:author="User" w:date="2014-01-28T15:18:00Z"/>
        </w:rPr>
      </w:pPr>
      <w:ins w:id="106" w:author="User" w:date="2014-01-28T15:18:00Z">
        <w:r>
          <w:t>Method 5 upward resampling and method 6 downward resampling</w:t>
        </w:r>
      </w:ins>
    </w:p>
    <w:p w:rsidR="008E0F30" w:rsidRDefault="0086407B" w:rsidP="00047821">
      <w:pPr>
        <w:spacing w:line="480" w:lineRule="auto"/>
      </w:pPr>
      <w:del w:id="107" w:author="User" w:date="2014-01-28T15:18:00Z">
        <w:r w:rsidDel="00805B94">
          <w:delText xml:space="preserve">For methods </w:delText>
        </w:r>
        <w:r w:rsidR="00EF2C9A" w:rsidDel="00805B94">
          <w:delText>five</w:delText>
        </w:r>
        <w:r w:rsidDel="00805B94">
          <w:delText xml:space="preserve"> and </w:delText>
        </w:r>
        <w:r w:rsidR="00EF2C9A" w:rsidDel="00805B94">
          <w:delText>six</w:delText>
        </w:r>
        <w:r w:rsidDel="00805B94">
          <w:delText xml:space="preserve">, </w:delText>
        </w:r>
      </w:del>
      <w:proofErr w:type="gramStart"/>
      <w:r>
        <w:t>the</w:t>
      </w:r>
      <w:proofErr w:type="gramEnd"/>
      <w:r>
        <w:t xml:space="preserv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w:t>
      </w:r>
      <w:ins w:id="108" w:author="Matt" w:date="2013-12-28T13:10:00Z">
        <w:r w:rsidR="0094479E">
          <w:t xml:space="preserve">in this paper </w:t>
        </w:r>
      </w:ins>
      <w:r w:rsidR="00366FEC">
        <w:t xml:space="preserve">to </w:t>
      </w:r>
      <w:r w:rsidR="0018273B">
        <w:t xml:space="preserve">formally highlight </w:t>
      </w:r>
      <w:r w:rsidR="00366FEC">
        <w:t xml:space="preserve">this. </w:t>
      </w:r>
    </w:p>
    <w:p w:rsidR="00F61C10" w:rsidRDefault="004B2A9B" w:rsidP="00D210AA">
      <w:pPr>
        <w:pStyle w:val="Heading2"/>
      </w:pPr>
      <w:r>
        <w:lastRenderedPageBreak/>
        <w:t xml:space="preserve">Multivariate </w:t>
      </w:r>
      <w:r w:rsidRPr="00D210AA">
        <w:t>model</w:t>
      </w:r>
      <w:r>
        <w:t xml:space="preserve"> methods</w:t>
      </w:r>
    </w:p>
    <w:p w:rsidR="00AF7452" w:rsidRDefault="004B2A9B" w:rsidP="00047821">
      <w:pPr>
        <w:spacing w:line="480" w:lineRule="auto"/>
      </w:pPr>
      <w:r>
        <w:t xml:space="preserve">Methods </w:t>
      </w:r>
      <w:r w:rsidR="00EF2C9A">
        <w:t>seven</w:t>
      </w:r>
      <w:r w:rsidR="004B3189">
        <w:t xml:space="preserve"> to </w:t>
      </w:r>
      <w:r w:rsidR="00EF2C9A">
        <w:t>nine</w:t>
      </w:r>
      <w:r w:rsidR="00E36AFD">
        <w:t xml:space="preserve"> </w:t>
      </w:r>
      <w:r w:rsidR="00F61C10">
        <w:t xml:space="preserve">involve selecting </w:t>
      </w:r>
      <w:proofErr w:type="spellStart"/>
      <w:r w:rsidR="00F61C10">
        <w:t>covariances</w:t>
      </w:r>
      <w:proofErr w:type="spellEnd"/>
      <w:r w:rsidR="00F61C10">
        <w:t xml:space="preserve"> </w:t>
      </w:r>
      <w:r w:rsidR="00CD1CDA">
        <w:t xml:space="preserve">on the </w:t>
      </w:r>
      <w:r w:rsidR="00F61C10">
        <w:t>basis either of the variances presented in the summary statistics for U</w:t>
      </w:r>
      <w:r w:rsidR="00F61C10" w:rsidRPr="004B7DBB">
        <w:rPr>
          <w:vertAlign w:val="subscript"/>
        </w:rPr>
        <w:t>1</w:t>
      </w:r>
      <w:r w:rsidR="00F61C10">
        <w:t xml:space="preserve"> and U</w:t>
      </w:r>
      <w:r w:rsidR="00F61C10" w:rsidRPr="004B7DBB">
        <w:rPr>
          <w:vertAlign w:val="subscript"/>
        </w:rPr>
        <w:t>2</w:t>
      </w:r>
      <w:r w:rsidR="00F61C10">
        <w:t xml:space="preserve">, </w:t>
      </w:r>
      <w:r w:rsidR="00A2397C">
        <w:t>or on whether monotonicity is mai</w:t>
      </w:r>
      <w:r w:rsidR="00573694">
        <w:t xml:space="preserve">ntained on all runs of the PSA. Method </w:t>
      </w:r>
      <w:r w:rsidR="00EF2C9A">
        <w:t>seven</w:t>
      </w:r>
      <w:r>
        <w:t xml:space="preserve"> </w:t>
      </w:r>
      <w:r w:rsidR="00573694">
        <w:t>involves setting the covariance between U</w:t>
      </w:r>
      <w:r w:rsidR="00573694" w:rsidRPr="004B7DBB">
        <w:rPr>
          <w:vertAlign w:val="subscript"/>
        </w:rPr>
        <w:t>1</w:t>
      </w:r>
      <w:r w:rsidR="00573694">
        <w:t xml:space="preserve"> and U</w:t>
      </w:r>
      <w:r w:rsidR="00573694" w:rsidRPr="004B7DBB">
        <w:rPr>
          <w:vertAlign w:val="subscript"/>
        </w:rPr>
        <w:t>2</w:t>
      </w:r>
      <w:r w:rsidR="00573694">
        <w:t xml:space="preserve">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less than the AIVM. </w:t>
      </w:r>
    </w:p>
    <w:p w:rsidR="00AF7452" w:rsidRDefault="00AF7452" w:rsidP="00AF7452">
      <w:pPr>
        <w:spacing w:line="480" w:lineRule="auto"/>
      </w:pPr>
      <w:r>
        <w:t xml:space="preserve">A further logical constraint also applies to all three methods. This is that the </w:t>
      </w:r>
      <w:proofErr w:type="spellStart"/>
      <w:r>
        <w:t>covariances</w:t>
      </w:r>
      <w:proofErr w:type="spellEnd"/>
      <w:r>
        <w:t xml:space="preserve"> cannot imply a correlation with a magnitude greater than 1. The correlation of two random variables X and Y is defined as follows:</w:t>
      </w:r>
    </w:p>
    <w:p w:rsidR="00AF7452" w:rsidRDefault="00CA00C6" w:rsidP="00AF7452">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w:commentRangeStart w:id="109"/>
              <m:r>
                <w:rPr>
                  <w:rFonts w:ascii="Cambria Math" w:hAnsi="Cambria Math"/>
                </w:rPr>
                <m:t>≡</m:t>
              </m:r>
              <w:commentRangeEnd w:id="109"/>
              <m:r>
                <m:rPr>
                  <m:sty m:val="p"/>
                </m:rPr>
                <w:rPr>
                  <w:rStyle w:val="CommentReference"/>
                </w:rPr>
                <w:commentReference w:id="109"/>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AF7452" w:rsidRDefault="00AF7452" w:rsidP="00AF7452">
      <w:pPr>
        <w:spacing w:line="480" w:lineRule="auto"/>
      </w:pPr>
      <w:r>
        <w:t xml:space="preserve">For this reason, 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t>. For approach seven, this effectively states that the covariance selected is:</w:t>
      </w:r>
    </w:p>
    <w:p w:rsidR="00AF7452" w:rsidRPr="00AE2C7F" w:rsidRDefault="00274456" w:rsidP="00AF7452">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F7452" w:rsidRDefault="00AF7452" w:rsidP="00AF7452">
      <w:pPr>
        <w:spacing w:line="480" w:lineRule="auto"/>
        <w:rPr>
          <w:rFonts w:cstheme="minorHAnsi"/>
        </w:rPr>
      </w:pPr>
      <w:r>
        <w:rPr>
          <w:rFonts w:cstheme="minorHAnsi"/>
        </w:rPr>
        <w:t xml:space="preserve">This constraint also places an upper limit on the range of </w:t>
      </w:r>
      <w:proofErr w:type="spellStart"/>
      <w:r>
        <w:rPr>
          <w:rFonts w:cstheme="minorHAnsi"/>
        </w:rPr>
        <w:t>covariances</w:t>
      </w:r>
      <w:proofErr w:type="spellEnd"/>
      <w:r>
        <w:rPr>
          <w:rFonts w:cstheme="minorHAnsi"/>
        </w:rPr>
        <w:t xml:space="preserve"> which may be considered in methods eight and nine. </w:t>
      </w:r>
    </w:p>
    <w:p w:rsidR="00AA771D" w:rsidRDefault="00C74891" w:rsidP="00047821">
      <w:pPr>
        <w:spacing w:line="480" w:lineRule="auto"/>
      </w:pPr>
      <w:r>
        <w:t xml:space="preserve">Both methods eight and nine involve selecting the most appropriate covariance by generating </w:t>
      </w:r>
      <w:r w:rsidR="00351AD3">
        <w:t xml:space="preserve">a ‘training set’ of </w:t>
      </w:r>
      <w:r>
        <w:t>1,000 PSA draws from a bivariate distribution assuming the smallest acceptable covariance parameter</w:t>
      </w:r>
      <w:r w:rsidR="00351AD3">
        <w:t xml:space="preserve">. If any of the PSA draws violate monotonicity then the covariance parameter is </w:t>
      </w:r>
      <w:commentRangeStart w:id="110"/>
      <w:r w:rsidR="00351AD3">
        <w:t xml:space="preserve">increased slightly </w:t>
      </w:r>
      <w:commentRangeEnd w:id="110"/>
      <w:r w:rsidR="0094479E">
        <w:rPr>
          <w:rStyle w:val="CommentReference"/>
        </w:rPr>
        <w:commentReference w:id="110"/>
      </w:r>
      <w:r w:rsidR="00351AD3">
        <w:t xml:space="preserve">and another training set of 1,000 draws generated. The covariance is selected </w:t>
      </w:r>
      <w:del w:id="111" w:author="Matt" w:date="2013-12-28T13:11:00Z">
        <w:r w:rsidR="00351AD3" w:rsidDel="0094479E">
          <w:delText xml:space="preserve">either </w:delText>
        </w:r>
      </w:del>
      <w:r w:rsidR="00351AD3">
        <w:t xml:space="preserve">if </w:t>
      </w:r>
      <w:ins w:id="112" w:author="Matt" w:date="2013-12-28T13:11:00Z">
        <w:r w:rsidR="0094479E">
          <w:t xml:space="preserve">either </w:t>
        </w:r>
      </w:ins>
      <w:r w:rsidR="00351AD3">
        <w:t xml:space="preserve">none of the draws in the training set violated monotonicity, or if the covariance could </w:t>
      </w:r>
      <w:r w:rsidR="00351AD3">
        <w:lastRenderedPageBreak/>
        <w:t xml:space="preserve">not be increased further without violating the other condition or </w:t>
      </w:r>
      <w:r w:rsidR="00AF7452">
        <w:t xml:space="preserve">the </w:t>
      </w:r>
      <w:r w:rsidR="00351AD3">
        <w:t xml:space="preserve">logical constraint described </w:t>
      </w:r>
      <w:r w:rsidR="00AF7452">
        <w:t>above</w:t>
      </w:r>
      <w:r w:rsidR="00351AD3">
        <w:t>.</w:t>
      </w:r>
      <w:r w:rsidR="004B7DBB">
        <w:t xml:space="preserve"> Because of the use of the training set, the covariance parameter is in theory dependent on the sample size M, because the probability of observing violation of monotonicity (</w:t>
      </w:r>
      <m:oMath>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≥0</m:t>
        </m:r>
      </m:oMath>
      <w:r w:rsidR="004B7DBB">
        <w:t xml:space="preserve">) at least once increases with sample size. </w:t>
      </w:r>
      <w:r w:rsidR="000842E3">
        <w:t xml:space="preserve">The implications of this are </w:t>
      </w:r>
      <w:r w:rsidR="00130110">
        <w:t>discussed further in the discussion section.</w:t>
      </w:r>
    </w:p>
    <w:p w:rsidR="00AF7452" w:rsidRDefault="00AF7452" w:rsidP="00047821">
      <w:pPr>
        <w:spacing w:line="480" w:lineRule="auto"/>
        <w:rPr>
          <w:rFonts w:cstheme="minorHAnsi"/>
        </w:rPr>
      </w:pPr>
      <w:r>
        <w:t xml:space="preserve">Unlike the other approaches used here, </w:t>
      </w:r>
      <w:del w:id="113" w:author="Matt" w:date="2013-12-28T13:12:00Z">
        <w:r w:rsidDel="0094479E">
          <w:delText>these three approaches</w:delText>
        </w:r>
      </w:del>
      <w:ins w:id="114" w:author="Matt" w:date="2013-12-28T13:12:00Z">
        <w:r w:rsidR="0094479E">
          <w:t>methods, seven, eight and nine,</w:t>
        </w:r>
      </w:ins>
      <w:r>
        <w:t xml:space="preserve"> involve sampling from bivariate normal distributions rather than beta distributions, which is less appropriate in theory as the normal distribution, unlike the beta distribution, is not bounded to produce values between 0 and 1.</w:t>
      </w:r>
    </w:p>
    <w:p w:rsidR="00D758FB" w:rsidRDefault="00C81A35" w:rsidP="00D210AA">
      <w:pPr>
        <w:pStyle w:val="Heading2"/>
      </w:pPr>
      <w:r>
        <w:t>Difference model method</w:t>
      </w:r>
    </w:p>
    <w:p w:rsidR="00E71475" w:rsidRDefault="00084D3F" w:rsidP="00047821">
      <w:pPr>
        <w:spacing w:line="480" w:lineRule="auto"/>
        <w:rPr>
          <w:lang w:eastAsia="zh-CN"/>
        </w:rPr>
      </w:pPr>
      <w:r>
        <w:t>The concept of this method is to find transformations of U</w:t>
      </w:r>
      <w:r w:rsidRPr="001E5236">
        <w:rPr>
          <w:vertAlign w:val="subscript"/>
        </w:rPr>
        <w:t>1</w:t>
      </w:r>
      <w:r>
        <w:t xml:space="preserve"> and U</w:t>
      </w:r>
      <w:r w:rsidRPr="001E5236">
        <w:rPr>
          <w:vertAlign w:val="subscript"/>
        </w:rPr>
        <w:t>2</w:t>
      </w:r>
      <w:r>
        <w:t xml:space="preserve">, such that the transformed variables are judged to be independent. We introduce </w:t>
      </w:r>
      <w:r w:rsidR="007870DB">
        <w:t xml:space="preserve">a </w:t>
      </w:r>
      <w:r>
        <w:t>variable</w:t>
      </w:r>
      <w:r w:rsidR="001E5236">
        <w:t xml:space="preserve"> (</w:t>
      </w:r>
      <m:oMath>
        <m:r>
          <w:rPr>
            <w:rFonts w:ascii="Cambria Math" w:hAnsi="Cambria Math"/>
          </w:rPr>
          <m:t>∆</m:t>
        </m:r>
      </m:oMath>
      <w:r w:rsidR="001E5236">
        <w:t xml:space="preserve">) </w:t>
      </w:r>
      <w:r>
        <w:t>which is the difference between U</w:t>
      </w:r>
      <w:r w:rsidRPr="001E5236">
        <w:rPr>
          <w:vertAlign w:val="subscript"/>
        </w:rPr>
        <w:t>1</w:t>
      </w:r>
      <w:r>
        <w:t xml:space="preserve"> and U</w:t>
      </w:r>
      <w:r w:rsidRPr="001E5236">
        <w:rPr>
          <w:vertAlign w:val="subscript"/>
        </w:rPr>
        <w:t>2</w:t>
      </w:r>
      <w:r>
        <w:t xml:space="preserve">. We </w:t>
      </w:r>
      <w:r w:rsidR="004B3189">
        <w:t xml:space="preserve">assume </w:t>
      </w:r>
      <w:r>
        <w:t xml:space="preserve">that </w:t>
      </w:r>
      <w:ins w:id="115" w:author="Matt" w:date="2013-12-28T13:13:00Z">
        <w:r w:rsidR="0094479E">
          <w:t xml:space="preserve">both </w:t>
        </w:r>
      </w:ins>
      <w:r>
        <w:t>U</w:t>
      </w:r>
      <w:r w:rsidRPr="001E5236">
        <w:rPr>
          <w:vertAlign w:val="subscript"/>
        </w:rPr>
        <w:t>1</w:t>
      </w:r>
      <w:r>
        <w:t xml:space="preserve"> </w:t>
      </w:r>
      <w:del w:id="116" w:author="Matt" w:date="2013-12-28T13:13:00Z">
        <w:r w:rsidDel="0094479E">
          <w:delText xml:space="preserve">is independent of </w:delText>
        </w:r>
        <m:oMath>
          <m:r>
            <w:rPr>
              <w:rFonts w:ascii="Cambria Math" w:hAnsi="Cambria Math"/>
            </w:rPr>
            <m:t>∆</m:t>
          </m:r>
        </m:oMath>
        <w:r w:rsidDel="0094479E">
          <w:delText xml:space="preserve"> and </w:delText>
        </w:r>
      </w:del>
      <w:r>
        <w:t>U</w:t>
      </w:r>
      <w:r w:rsidR="001E5236">
        <w:softHyphen/>
      </w:r>
      <w:r w:rsidR="0041297F" w:rsidRPr="0041297F">
        <w:rPr>
          <w:vertAlign w:val="subscript"/>
        </w:rPr>
        <w:t>2</w:t>
      </w:r>
      <w:r>
        <w:t xml:space="preserve"> </w:t>
      </w:r>
      <w:del w:id="117" w:author="Matt" w:date="2013-12-28T13:13:00Z">
        <w:r w:rsidDel="0094479E">
          <w:delText>is also</w:delText>
        </w:r>
      </w:del>
      <w:ins w:id="118" w:author="Matt" w:date="2013-12-28T13:13:00Z">
        <w:r w:rsidR="0094479E">
          <w:t>are</w:t>
        </w:r>
      </w:ins>
      <w:r>
        <w:t xml:space="preserve">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w:t>
      </w:r>
      <w:r w:rsidR="00E71475" w:rsidRPr="001E5236">
        <w:rPr>
          <w:rFonts w:hint="eastAsia"/>
          <w:vertAlign w:val="subscript"/>
          <w:lang w:eastAsia="zh-CN"/>
        </w:rPr>
        <w:t>1</w:t>
      </w:r>
      <w:r w:rsidR="00E71475">
        <w:rPr>
          <w:rFonts w:hint="eastAsia"/>
          <w:lang w:eastAsia="zh-CN"/>
        </w:rPr>
        <w:t xml:space="preserve"> and U</w:t>
      </w:r>
      <w:r w:rsidR="00E71475" w:rsidRPr="001E5236">
        <w:rPr>
          <w:rFonts w:hint="eastAsia"/>
          <w:vertAlign w:val="subscript"/>
          <w:lang w:eastAsia="zh-CN"/>
        </w:rPr>
        <w:t>2</w:t>
      </w:r>
      <w:r w:rsidR="00E71475">
        <w:rPr>
          <w:rFonts w:hint="eastAsia"/>
          <w:lang w:eastAsia="zh-CN"/>
        </w:rPr>
        <w:t xml:space="preserve">, we define two different difference models. This is </w:t>
      </w:r>
      <w:r w:rsidR="007870DB">
        <w:rPr>
          <w:lang w:eastAsia="zh-CN"/>
        </w:rPr>
        <w:t xml:space="preserve">required </w:t>
      </w:r>
      <w:r w:rsidR="00E71475">
        <w:rPr>
          <w:rFonts w:hint="eastAsia"/>
          <w:lang w:eastAsia="zh-CN"/>
        </w:rPr>
        <w:t xml:space="preserve">to </w:t>
      </w:r>
      <w:r w:rsidR="007870DB">
        <w:rPr>
          <w:lang w:eastAsia="zh-CN"/>
        </w:rPr>
        <w:t xml:space="preserve">ensure </w:t>
      </w:r>
      <w:r w:rsidR="00E71475">
        <w:rPr>
          <w:rFonts w:hint="eastAsia"/>
          <w:lang w:eastAsia="zh-CN"/>
        </w:rPr>
        <w:t>we will always be a</w:t>
      </w:r>
      <w:r w:rsidR="001E5236">
        <w:rPr>
          <w:rFonts w:hint="eastAsia"/>
          <w:lang w:eastAsia="zh-CN"/>
        </w:rPr>
        <w:t xml:space="preserve">ble to calculate the variance </w:t>
      </w:r>
      <w:proofErr w:type="gramStart"/>
      <w:r w:rsidR="001E5236">
        <w:rPr>
          <w:rFonts w:hint="eastAsia"/>
          <w:lang w:eastAsia="zh-CN"/>
        </w:rPr>
        <w:t>o</w:t>
      </w:r>
      <w:r w:rsidR="001E5236">
        <w:rPr>
          <w:lang w:eastAsia="zh-CN"/>
        </w:rPr>
        <w:t xml:space="preserve">f </w:t>
      </w:r>
      <w:proofErr w:type="gramEnd"/>
      <m:oMath>
        <m:r>
          <w:rPr>
            <w:rFonts w:ascii="Cambria Math" w:hAnsi="Cambria Math"/>
          </w:rPr>
          <m:t>∆</m:t>
        </m:r>
      </m:oMath>
      <w:r w:rsidR="00E71475">
        <w:rPr>
          <w:rFonts w:hint="eastAsia"/>
          <w:lang w:eastAsia="zh-CN"/>
        </w:rPr>
        <w:t>.</w:t>
      </w:r>
    </w:p>
    <w:p w:rsidR="008E1115" w:rsidRPr="008E1115" w:rsidRDefault="00F401A7" w:rsidP="007870DB">
      <w:pPr>
        <w:spacing w:line="480" w:lineRule="auto"/>
        <w:rPr>
          <w:rFonts w:cstheme="minorHAnsi"/>
          <w:lang w:eastAsia="zh-CN"/>
        </w:rPr>
      </w:pPr>
      <w:r>
        <w:t xml:space="preserve">Since </w:t>
      </w:r>
      <w:r w:rsidR="00485010">
        <w:t xml:space="preserve">in our example </w:t>
      </w:r>
      <w:r>
        <w:t>both U</w:t>
      </w:r>
      <w:r w:rsidRPr="001E5236">
        <w:rPr>
          <w:vertAlign w:val="subscript"/>
        </w:rPr>
        <w:t>1</w:t>
      </w:r>
      <w:r>
        <w:t xml:space="preserve"> and U</w:t>
      </w:r>
      <w:r w:rsidRPr="001E5236">
        <w:rPr>
          <w:vertAlign w:val="subscript"/>
        </w:rPr>
        <w:t>2</w:t>
      </w:r>
      <w:r>
        <w:t xml:space="preserve">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w:t>
      </w:r>
      <m:oMath>
        <m:acc>
          <m:accPr>
            <m:chr m:val="̃"/>
            <m:ctrlPr>
              <w:rPr>
                <w:rFonts w:ascii="Cambria Math" w:hAnsi="Cambria Math"/>
                <w:i/>
              </w:rPr>
            </m:ctrlPr>
          </m:accPr>
          <m:e>
            <w:commentRangeStart w:id="119"/>
            <m:r>
              <w:rPr>
                <w:rFonts w:ascii="Cambria Math" w:hAnsi="Cambria Math"/>
              </w:rPr>
              <m:t>∆</m:t>
            </m:r>
            <w:commentRangeEnd w:id="119"/>
            <m:r>
              <m:rPr>
                <m:sty m:val="p"/>
              </m:rPr>
              <w:rPr>
                <w:rStyle w:val="CommentReference"/>
              </w:rPr>
              <w:commentReference w:id="119"/>
            </m:r>
          </m:e>
        </m:acc>
        <m:r>
          <w:rPr>
            <w:rFonts w:ascii="Cambria Math" w:hAnsi="Cambria Math"/>
          </w:rPr>
          <m:t xml:space="preserve"> ~ Beta(a, b)</m:t>
        </m:r>
      </m:oMath>
      <w:r w:rsidR="001E5236">
        <w:t xml:space="preserve"> </w:t>
      </w:r>
      <w:r>
        <w:rPr>
          <w:rFonts w:hint="eastAsia"/>
          <w:lang w:eastAsia="zh-CN"/>
        </w:rPr>
        <w:t xml:space="preserve">so that this condition is met. </w:t>
      </w:r>
      <w:r w:rsidR="00C86CD6">
        <w:rPr>
          <w:rFonts w:hint="eastAsia"/>
          <w:lang w:eastAsia="zh-CN"/>
        </w:rPr>
        <w:t xml:space="preserve">We calculate </w:t>
      </w:r>
      <w:proofErr w:type="gramStart"/>
      <w:r w:rsidR="00C86CD6">
        <w:rPr>
          <w:rFonts w:hint="eastAsia"/>
          <w:lang w:eastAsia="zh-CN"/>
        </w:rPr>
        <w:t>a and</w:t>
      </w:r>
      <w:proofErr w:type="gramEnd"/>
      <w:r w:rsidR="00C86CD6">
        <w:rPr>
          <w:rFonts w:hint="eastAsia"/>
          <w:lang w:eastAsia="zh-CN"/>
        </w:rPr>
        <w:t xml:space="preserve"> b using the mean and variance of U</w:t>
      </w:r>
      <w:r w:rsidR="00C86CD6" w:rsidRPr="001E5236">
        <w:rPr>
          <w:rFonts w:hint="eastAsia"/>
          <w:vertAlign w:val="subscript"/>
          <w:lang w:eastAsia="zh-CN"/>
        </w:rPr>
        <w:t>1</w:t>
      </w:r>
      <w:r w:rsidR="00C86CD6">
        <w:rPr>
          <w:rFonts w:hint="eastAsia"/>
          <w:lang w:eastAsia="zh-CN"/>
        </w:rPr>
        <w:t xml:space="preserve"> and U</w:t>
      </w:r>
      <w:r w:rsidR="00C86CD6" w:rsidRPr="001E5236">
        <w:rPr>
          <w:rFonts w:hint="eastAsia"/>
          <w:vertAlign w:val="subscript"/>
          <w:lang w:eastAsia="zh-CN"/>
        </w:rPr>
        <w:t>2</w:t>
      </w:r>
      <w:r w:rsidR="004B3189">
        <w:rPr>
          <w:lang w:eastAsia="zh-CN"/>
        </w:rPr>
        <w:t xml:space="preserve"> as described </w:t>
      </w:r>
      <w:commentRangeStart w:id="120"/>
      <w:commentRangeStart w:id="121"/>
      <w:r w:rsidR="004B3189">
        <w:rPr>
          <w:lang w:eastAsia="zh-CN"/>
        </w:rPr>
        <w:t>earlier</w:t>
      </w:r>
      <w:commentRangeEnd w:id="120"/>
      <w:r w:rsidR="008F6265">
        <w:rPr>
          <w:rStyle w:val="CommentReference"/>
        </w:rPr>
        <w:commentReference w:id="120"/>
      </w:r>
      <w:commentRangeEnd w:id="121"/>
      <w:r w:rsidR="0094479E">
        <w:rPr>
          <w:rStyle w:val="CommentReference"/>
        </w:rPr>
        <w:commentReference w:id="121"/>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a,b), then draw either U</w:t>
      </w:r>
      <w:r w:rsidR="00E71475" w:rsidRPr="001E5236">
        <w:rPr>
          <w:rFonts w:hint="eastAsia"/>
          <w:vertAlign w:val="subscript"/>
          <w:lang w:eastAsia="zh-CN"/>
        </w:rPr>
        <w:t>1</w:t>
      </w:r>
      <w:r w:rsidR="00E71475">
        <w:rPr>
          <w:rFonts w:hint="eastAsia"/>
          <w:lang w:eastAsia="zh-CN"/>
        </w:rPr>
        <w:t xml:space="preserve"> or U</w:t>
      </w:r>
      <w:r w:rsidR="00E71475" w:rsidRPr="001E5236">
        <w:rPr>
          <w:rFonts w:hint="eastAsia"/>
          <w:vertAlign w:val="subscript"/>
          <w:lang w:eastAsia="zh-CN"/>
        </w:rPr>
        <w:t>2</w:t>
      </w:r>
      <w:r w:rsidR="00E71475">
        <w:rPr>
          <w:rFonts w:hint="eastAsia"/>
          <w:lang w:eastAsia="zh-CN"/>
        </w:rPr>
        <w:t xml:space="preserve"> from its normal distribution depending on the model used. Finally, </w:t>
      </w:r>
      <w:r w:rsidR="00775489">
        <w:rPr>
          <w:lang w:eastAsia="zh-CN"/>
        </w:rPr>
        <w:t xml:space="preserve">we </w:t>
      </w:r>
      <w:r w:rsidR="00E71475">
        <w:rPr>
          <w:rFonts w:hint="eastAsia"/>
          <w:lang w:eastAsia="zh-CN"/>
        </w:rPr>
        <w:t>calculate samples of U</w:t>
      </w:r>
      <w:r w:rsidR="00E71475" w:rsidRPr="001E5236">
        <w:rPr>
          <w:rFonts w:hint="eastAsia"/>
          <w:vertAlign w:val="subscript"/>
          <w:lang w:eastAsia="zh-CN"/>
        </w:rPr>
        <w:t>2</w:t>
      </w:r>
      <w:r w:rsidR="00E71475">
        <w:rPr>
          <w:rFonts w:hint="eastAsia"/>
          <w:lang w:eastAsia="zh-CN"/>
        </w:rPr>
        <w:t xml:space="preserve"> using U</w:t>
      </w:r>
      <w:r w:rsidR="00E71475" w:rsidRPr="001E5236">
        <w:rPr>
          <w:rFonts w:hint="eastAsia"/>
          <w:vertAlign w:val="subscript"/>
          <w:lang w:eastAsia="zh-CN"/>
        </w:rPr>
        <w:t>2</w:t>
      </w:r>
      <w:r w:rsidR="00E71475">
        <w:rPr>
          <w:rFonts w:hint="eastAsia"/>
          <w:lang w:eastAsia="zh-CN"/>
        </w:rPr>
        <w:t>=U</w:t>
      </w:r>
      <w:r w:rsidR="00E71475" w:rsidRPr="001E5236">
        <w:rPr>
          <w:rFonts w:hint="eastAsia"/>
          <w:vertAlign w:val="subscript"/>
          <w:lang w:eastAsia="zh-CN"/>
        </w:rPr>
        <w:t>1</w:t>
      </w:r>
      <w:r w:rsidR="00E71475">
        <w:rPr>
          <w:rFonts w:hint="eastAsia"/>
          <w:lang w:eastAsia="zh-CN"/>
        </w:rPr>
        <w:t>-</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w:t>
      </w:r>
      <w:r w:rsidR="00E71475" w:rsidRPr="0041297F">
        <w:rPr>
          <w:rFonts w:hint="eastAsia"/>
          <w:vertAlign w:val="subscript"/>
          <w:lang w:eastAsia="zh-CN"/>
        </w:rPr>
        <w:t>1</w:t>
      </w:r>
      <w:r w:rsidR="00E71475">
        <w:rPr>
          <w:rFonts w:hint="eastAsia"/>
          <w:lang w:eastAsia="zh-CN"/>
        </w:rPr>
        <w:t xml:space="preserve"> have been drawn, or calculate samples of U</w:t>
      </w:r>
      <w:r w:rsidR="00E71475" w:rsidRPr="001E5236">
        <w:rPr>
          <w:rFonts w:hint="eastAsia"/>
          <w:vertAlign w:val="subscript"/>
          <w:lang w:eastAsia="zh-CN"/>
        </w:rPr>
        <w:t>1</w:t>
      </w:r>
      <w:r w:rsidR="00E71475">
        <w:rPr>
          <w:rFonts w:hint="eastAsia"/>
          <w:lang w:eastAsia="zh-CN"/>
        </w:rPr>
        <w:t xml:space="preserve"> using U</w:t>
      </w:r>
      <w:r w:rsidR="00E71475" w:rsidRPr="001E5236">
        <w:rPr>
          <w:rFonts w:hint="eastAsia"/>
          <w:vertAlign w:val="subscript"/>
          <w:lang w:eastAsia="zh-CN"/>
        </w:rPr>
        <w:t>1</w:t>
      </w:r>
      <w:r w:rsidR="00E71475">
        <w:rPr>
          <w:rFonts w:hint="eastAsia"/>
          <w:lang w:eastAsia="zh-CN"/>
        </w:rPr>
        <w:t>=U</w:t>
      </w:r>
      <w:r w:rsidR="00E71475" w:rsidRPr="0041297F">
        <w:rPr>
          <w:rFonts w:hint="eastAsia"/>
          <w:vertAlign w:val="subscript"/>
          <w:lang w:eastAsia="zh-CN"/>
        </w:rPr>
        <w:t>2</w:t>
      </w:r>
      <w:r w:rsidR="00E71475">
        <w:rPr>
          <w:rFonts w:hint="eastAsia"/>
          <w:lang w:eastAsia="zh-CN"/>
        </w:rPr>
        <w:t>+</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w:t>
      </w:r>
      <w:r w:rsidR="00E71475" w:rsidRPr="001E5236">
        <w:rPr>
          <w:rFonts w:hint="eastAsia"/>
          <w:vertAlign w:val="subscript"/>
          <w:lang w:eastAsia="zh-CN"/>
        </w:rPr>
        <w:t>2</w:t>
      </w:r>
      <w:r w:rsidR="00E71475">
        <w:rPr>
          <w:rFonts w:hint="eastAsia"/>
          <w:lang w:eastAsia="zh-CN"/>
        </w:rPr>
        <w:t xml:space="preserve"> have been drawn.</w:t>
      </w:r>
      <w:r w:rsidR="004B3189">
        <w:rPr>
          <w:lang w:eastAsia="zh-CN"/>
        </w:rPr>
        <w:t xml:space="preserve"> </w:t>
      </w:r>
    </w:p>
    <w:p w:rsidR="00E23BD9" w:rsidRDefault="00D36589" w:rsidP="00D210AA">
      <w:pPr>
        <w:pStyle w:val="Heading2"/>
      </w:pPr>
      <w:r>
        <w:t>Methods where monotonicity cannot be violated</w:t>
      </w:r>
    </w:p>
    <w:p w:rsidR="00D36589" w:rsidRPr="00E2131D" w:rsidRDefault="00D36589" w:rsidP="00047821">
      <w:pPr>
        <w:spacing w:line="480" w:lineRule="auto"/>
      </w:pPr>
      <w:r>
        <w:t xml:space="preserve">For some of the methods, </w:t>
      </w:r>
      <w:r w:rsidR="00AC06DA">
        <w:t xml:space="preserve">monotonicity cannot be </w:t>
      </w:r>
      <w:proofErr w:type="spellStart"/>
      <w:r w:rsidR="00AC06DA">
        <w:t>violoated</w:t>
      </w:r>
      <w:proofErr w:type="spellEnd"/>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w:t>
      </w:r>
      <w:r>
        <w:lastRenderedPageBreak/>
        <w:t xml:space="preserve">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t xml:space="preserve">Comparing between methods </w:t>
      </w:r>
    </w:p>
    <w:p w:rsidR="00E23BD9" w:rsidRDefault="00E23BD9" w:rsidP="00047821">
      <w:pPr>
        <w:spacing w:line="480" w:lineRule="auto"/>
      </w:pPr>
      <w:r>
        <w:t>We use two visual approaches to compare the ten methods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w:t>
      </w:r>
      <w:commentRangeStart w:id="122"/>
      <w:r>
        <w:t>data</w:t>
      </w:r>
      <w:commentRangeEnd w:id="122"/>
      <w:r w:rsidR="00FE13A9">
        <w:rPr>
          <w:rStyle w:val="CommentReference"/>
        </w:rPr>
        <w:commentReference w:id="122"/>
      </w:r>
      <w:r>
        <w:t xml:space="preserve">. </w:t>
      </w:r>
    </w:p>
    <w:p w:rsidR="009A4F6E" w:rsidRDefault="00E23BD9" w:rsidP="00047821">
      <w:pPr>
        <w:spacing w:line="480" w:lineRule="auto"/>
      </w:pPr>
      <w:r>
        <w:t xml:space="preserve">Firstly, we produce </w:t>
      </w:r>
      <w:r w:rsidR="009A4F6E">
        <w:t xml:space="preserve">scatterplots </w:t>
      </w:r>
      <w:r>
        <w:t>of 1,000 joint estimates of U</w:t>
      </w:r>
      <w:r w:rsidRPr="001E5236">
        <w:rPr>
          <w:vertAlign w:val="subscript"/>
        </w:rPr>
        <w:t>1</w:t>
      </w:r>
      <w:r>
        <w:t xml:space="preserve"> and U</w:t>
      </w:r>
      <w:r w:rsidRPr="001E5236">
        <w:rPr>
          <w:vertAlign w:val="subscript"/>
        </w:rPr>
        <w:t>2</w:t>
      </w:r>
      <w:r>
        <w:t xml:space="preserve"> for each of the </w:t>
      </w:r>
      <w:r w:rsidR="009A4F6E">
        <w:t>ten methods</w:t>
      </w:r>
      <w:r>
        <w:t xml:space="preserve">. These are drawn on the same scale </w:t>
      </w:r>
      <w:r w:rsidR="009A4F6E">
        <w:t xml:space="preserve">as the scatterplot shown in </w:t>
      </w:r>
      <w:r w:rsidR="001E5236">
        <w:t>Figure 1</w:t>
      </w:r>
      <w:r>
        <w:t xml:space="preserve">, and so the joint patterns of scatter produced by each method can easily be compared with </w:t>
      </w:r>
      <w:r w:rsidR="001E5236">
        <w:t>Figure 1</w:t>
      </w:r>
      <w:r w:rsidR="009A4F6E">
        <w:t xml:space="preserve">. </w:t>
      </w:r>
    </w:p>
    <w:p w:rsidR="00E23BD9" w:rsidRDefault="00E23BD9" w:rsidP="00047821">
      <w:pPr>
        <w:spacing w:line="480" w:lineRule="auto"/>
      </w:pPr>
      <w:r>
        <w:t>Secondly, we use violin plots to compare the distribution of the quantities U</w:t>
      </w:r>
      <w:r w:rsidRPr="001E5236">
        <w:rPr>
          <w:vertAlign w:val="subscript"/>
        </w:rPr>
        <w:t>1</w:t>
      </w:r>
      <w:r>
        <w:t>, U</w:t>
      </w:r>
      <w:r w:rsidRPr="001E5236">
        <w:rPr>
          <w:vertAlign w:val="subscript"/>
        </w:rPr>
        <w:t>2</w:t>
      </w:r>
      <w:r>
        <w:t>, and U</w:t>
      </w:r>
      <w:r w:rsidRPr="001E5236">
        <w:rPr>
          <w:vertAlign w:val="subscript"/>
        </w:rPr>
        <w:t>1</w:t>
      </w:r>
      <w:r>
        <w:t xml:space="preserve"> - U</w:t>
      </w:r>
      <w:r w:rsidRPr="001E5236">
        <w:rPr>
          <w:vertAlign w:val="subscript"/>
        </w:rPr>
        <w:t>2</w:t>
      </w:r>
      <w:r>
        <w:t xml:space="preserve"> for each of the ten methods with the bootstrapped estimates. </w:t>
      </w:r>
      <w:r w:rsidR="00E31B3F">
        <w:t>V</w:t>
      </w:r>
      <w:r w:rsidR="004B2A9B">
        <w:t xml:space="preserve">iolin plots are similar to box plots but also present kernel density estimates of distributions of the type presented in </w:t>
      </w:r>
      <w:r w:rsidR="001E5236">
        <w:t xml:space="preserve">Figure </w:t>
      </w:r>
      <w:r w:rsidR="0041297F">
        <w:t>3</w:t>
      </w:r>
      <w:r w:rsidR="004B2A9B">
        <w:t>.</w:t>
      </w:r>
      <w:r w:rsidR="00366FEC">
        <w:t xml:space="preserve"> </w:t>
      </w:r>
      <w:r w:rsidR="00A000CA">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A000CA">
        <w:fldChar w:fldCharType="separate"/>
      </w:r>
      <w:r w:rsidR="000E7974" w:rsidRPr="000E7974">
        <w:rPr>
          <w:noProof/>
        </w:rPr>
        <w:t>(4)</w:t>
      </w:r>
      <w:r w:rsidR="00A000CA">
        <w:fldChar w:fldCharType="end"/>
      </w:r>
      <w:r w:rsidR="004B2A9B">
        <w:t xml:space="preserve">  </w:t>
      </w:r>
      <w:r>
        <w:t xml:space="preserve">An appropriate method for representing the monotonic relationship given only the summary data should produce distributions for these quantities which look similar to the bootstrapped values for </w:t>
      </w:r>
      <w:r w:rsidR="00C44D3B">
        <w:t>U</w:t>
      </w:r>
      <w:r w:rsidR="00C44D3B" w:rsidRPr="001E5236">
        <w:rPr>
          <w:vertAlign w:val="subscript"/>
        </w:rPr>
        <w:t>1</w:t>
      </w:r>
      <w:r w:rsidR="00C44D3B">
        <w:t>, U</w:t>
      </w:r>
      <w:r w:rsidR="00C44D3B" w:rsidRPr="001E5236">
        <w:rPr>
          <w:vertAlign w:val="subscript"/>
        </w:rPr>
        <w:t>2</w:t>
      </w:r>
      <w:r w:rsidR="00C44D3B">
        <w:t>, and U</w:t>
      </w:r>
      <w:r w:rsidR="00C44D3B" w:rsidRPr="001E5236">
        <w:rPr>
          <w:vertAlign w:val="subscript"/>
        </w:rPr>
        <w:t>1</w:t>
      </w:r>
      <w:r w:rsidR="00C44D3B">
        <w:t xml:space="preserve"> - U</w:t>
      </w:r>
      <w:r w:rsidR="00C44D3B" w:rsidRPr="001E5236">
        <w:rPr>
          <w:vertAlign w:val="subscript"/>
        </w:rPr>
        <w:t>2</w:t>
      </w:r>
      <w:r>
        <w:t xml:space="preserve">. </w:t>
      </w:r>
    </w:p>
    <w:p w:rsidR="00430AB7" w:rsidRDefault="009A4F6E" w:rsidP="00047821">
      <w:pPr>
        <w:pStyle w:val="Heading1"/>
      </w:pPr>
      <w:r>
        <w:t>Results</w:t>
      </w:r>
    </w:p>
    <w:p w:rsidR="008E4E71" w:rsidRDefault="008E4E71" w:rsidP="00FB0CE9">
      <w:pPr>
        <w:spacing w:line="480" w:lineRule="auto"/>
      </w:pPr>
      <w:commentRangeStart w:id="123"/>
      <w:r>
        <w:t xml:space="preserve">This section is divided into three subsections. The first subsection </w:t>
      </w:r>
      <w:del w:id="124" w:author="Matt" w:date="2013-12-28T13:15:00Z">
        <w:r w:rsidDel="00FE13A9">
          <w:delText xml:space="preserve">will </w:delText>
        </w:r>
        <w:r w:rsidR="00FB0CE9" w:rsidDel="00FE13A9">
          <w:delText>describe the parameter estimates used by some of the</w:delText>
        </w:r>
      </w:del>
      <w:ins w:id="125" w:author="Matt" w:date="2013-12-28T13:15:00Z">
        <w:r w:rsidR="00FE13A9">
          <w:t>details the parameterisation of</w:t>
        </w:r>
      </w:ins>
      <w:r w:rsidR="00FB0CE9">
        <w:t xml:space="preserve"> methods</w:t>
      </w:r>
      <w:ins w:id="126" w:author="Matt" w:date="2013-12-28T13:15:00Z">
        <w:r w:rsidR="00FE13A9">
          <w:t xml:space="preserve"> seven to ten</w:t>
        </w:r>
      </w:ins>
      <w:r w:rsidR="00FB0CE9">
        <w:t xml:space="preserve">. The second subsection </w:t>
      </w:r>
      <w:del w:id="127" w:author="Matt" w:date="2013-12-28T13:15:00Z">
        <w:r w:rsidR="00FB0CE9" w:rsidDel="00FE13A9">
          <w:delText xml:space="preserve">will </w:delText>
        </w:r>
      </w:del>
      <w:r w:rsidR="00FB0CE9">
        <w:t>compare</w:t>
      </w:r>
      <w:ins w:id="128" w:author="Matt" w:date="2013-12-28T13:15:00Z">
        <w:r w:rsidR="00FE13A9">
          <w:t>s</w:t>
        </w:r>
      </w:ins>
      <w:r w:rsidR="00FB0CE9">
        <w:t xml:space="preserve"> the ten methods using the first hypothetical dataset, in which U</w:t>
      </w:r>
      <w:r w:rsidR="00FB0CE9" w:rsidRPr="00FB0CE9">
        <w:rPr>
          <w:vertAlign w:val="subscript"/>
        </w:rPr>
        <w:t>1</w:t>
      </w:r>
      <w:r w:rsidR="00FB0CE9">
        <w:t xml:space="preserve"> and U</w:t>
      </w:r>
      <w:r w:rsidR="00FB0CE9" w:rsidRPr="00FB0CE9">
        <w:rPr>
          <w:vertAlign w:val="subscript"/>
        </w:rPr>
        <w:t>2</w:t>
      </w:r>
      <w:r w:rsidR="00FB0CE9">
        <w:t xml:space="preserve"> </w:t>
      </w:r>
      <w:r w:rsidR="00FB0CE9">
        <w:lastRenderedPageBreak/>
        <w:t xml:space="preserve">are drawn from the same patient population. The third subsection </w:t>
      </w:r>
      <w:del w:id="129" w:author="Matt" w:date="2013-12-28T13:15:00Z">
        <w:r w:rsidR="00FB0CE9" w:rsidDel="00FE13A9">
          <w:delText xml:space="preserve">will </w:delText>
        </w:r>
      </w:del>
      <w:r w:rsidR="00FB0CE9">
        <w:t>compare</w:t>
      </w:r>
      <w:ins w:id="130" w:author="Matt" w:date="2013-12-28T13:15:00Z">
        <w:r w:rsidR="00FE13A9">
          <w:t>s</w:t>
        </w:r>
      </w:ins>
      <w:r w:rsidR="00FB0CE9">
        <w:t xml:space="preserve"> the three most promising methods using the second hypothetical dataset, in which U</w:t>
      </w:r>
      <w:r w:rsidR="00FB0CE9" w:rsidRPr="00FB0CE9">
        <w:rPr>
          <w:vertAlign w:val="subscript"/>
        </w:rPr>
        <w:t>1</w:t>
      </w:r>
      <w:r w:rsidR="00FB0CE9">
        <w:t xml:space="preserve"> and U</w:t>
      </w:r>
      <w:r w:rsidR="00FB0CE9" w:rsidRPr="00FB0CE9">
        <w:rPr>
          <w:vertAlign w:val="subscript"/>
        </w:rPr>
        <w:t>2</w:t>
      </w:r>
      <w:r w:rsidR="00FB0CE9">
        <w:t xml:space="preserve"> are assumed to be derived from different patient populations.  </w:t>
      </w:r>
      <w:commentRangeEnd w:id="123"/>
      <w:r w:rsidR="00805B94">
        <w:rPr>
          <w:rStyle w:val="CommentReference"/>
        </w:rPr>
        <w:commentReference w:id="123"/>
      </w:r>
    </w:p>
    <w:p w:rsidR="00FB0CE9" w:rsidRPr="00FB0CE9" w:rsidRDefault="00FB0CE9" w:rsidP="00FB0CE9">
      <w:pPr>
        <w:pStyle w:val="Heading2"/>
      </w:pPr>
      <w:commentRangeStart w:id="131"/>
      <w:r>
        <w:t>Parameterisation</w:t>
      </w:r>
    </w:p>
    <w:p w:rsidR="0064679C" w:rsidRDefault="00C52573" w:rsidP="00FB0CE9">
      <w:pPr>
        <w:pStyle w:val="Heading3"/>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w:t>
      </w:r>
      <w:ins w:id="132" w:author="Matt" w:date="2013-12-28T13:16:00Z">
        <w:r w:rsidR="00FE13A9">
          <w:rPr>
            <w:noProof/>
          </w:rPr>
          <w:t xml:space="preserve">as </w:t>
        </w:r>
      </w:ins>
      <w:r>
        <w:rPr>
          <w:noProof/>
        </w:rPr>
        <w:t>the product of the two sample standard deviations is 0.000550</w:t>
      </w:r>
      <w:ins w:id="133" w:author="Matt" w:date="2013-12-28T13:16:00Z">
        <w:r w:rsidR="00FE13A9">
          <w:rPr>
            <w:noProof/>
          </w:rPr>
          <w:t xml:space="preserve"> the value is set to 0.000550, </w:t>
        </w:r>
      </w:ins>
      <w:del w:id="134" w:author="Matt" w:date="2013-12-28T13:16:00Z">
        <w:r w:rsidDel="00FE13A9">
          <w:rPr>
            <w:noProof/>
          </w:rPr>
          <w:delText xml:space="preserve">. As the product of the two standard deviations defines the covariance at which the correlation is 1, and the correlation cannot be greater than 1, method seven becomes </w:delText>
        </w:r>
      </w:del>
      <w:r>
        <w:rPr>
          <w:noProof/>
        </w:rPr>
        <w:t>equivalent to assuming perfect correlation between U</w:t>
      </w:r>
      <w:r w:rsidRPr="0041297F">
        <w:rPr>
          <w:noProof/>
          <w:vertAlign w:val="subscript"/>
        </w:rPr>
        <w:t>1</w:t>
      </w:r>
      <w:r>
        <w:rPr>
          <w:noProof/>
        </w:rPr>
        <w:t xml:space="preserve"> and U</w:t>
      </w:r>
      <w:r w:rsidRPr="0041297F">
        <w:rPr>
          <w:noProof/>
          <w:vertAlign w:val="subscript"/>
        </w:rPr>
        <w:t>2</w:t>
      </w:r>
      <w:r w:rsidR="0041297F">
        <w:rPr>
          <w:noProof/>
        </w:rPr>
        <w:t>.</w:t>
      </w:r>
      <w:r>
        <w:rPr>
          <w:noProof/>
        </w:rPr>
        <w:t xml:space="preserve"> In method eight, </w:t>
      </w:r>
      <w:del w:id="135" w:author="Matt" w:date="2013-12-28T13:16:00Z">
        <w:r w:rsidDel="00FE13A9">
          <w:rPr>
            <w:noProof/>
          </w:rPr>
          <w:delText xml:space="preserve">in which the AIVM defines the lower bound of the range of covariance values which may be considered, </w:delText>
        </w:r>
      </w:del>
      <w:r>
        <w:rPr>
          <w:noProof/>
        </w:rPr>
        <w:t xml:space="preserve">a covariance of 0.000504 was identified, implying a correlation of 0.92. For method nine, </w:t>
      </w:r>
      <w:del w:id="136" w:author="Matt" w:date="2013-12-28T13:17:00Z">
        <w:r w:rsidDel="00FE13A9">
          <w:rPr>
            <w:noProof/>
          </w:rPr>
          <w:delText xml:space="preserve">in which the AIVM </w:delText>
        </w:r>
        <w:r w:rsidR="00DA744F" w:rsidDel="00FE13A9">
          <w:rPr>
            <w:noProof/>
          </w:rPr>
          <w:delText xml:space="preserve">defines the upper bound of the range of covariances to search through (except where AIVM is greater than the product of the standard deviations), </w:delText>
        </w:r>
      </w:del>
      <w:r w:rsidR="00DA744F">
        <w:rPr>
          <w:noProof/>
        </w:rPr>
        <w:t xml:space="preserve">a covariance of 0.000360 was identified, implying a correlation of 0.65. </w:t>
      </w:r>
      <w:r>
        <w:rPr>
          <w:noProof/>
        </w:rPr>
        <w:t xml:space="preserve"> </w:t>
      </w:r>
    </w:p>
    <w:p w:rsidR="006F0B1D" w:rsidRDefault="006F0B1D" w:rsidP="00FB0CE9">
      <w:pPr>
        <w:pStyle w:val="Heading3"/>
      </w:pPr>
      <w:r>
        <w:t>Parameterisation of method ten</w:t>
      </w:r>
    </w:p>
    <w:p w:rsidR="00B73EB8" w:rsidRDefault="003C2637" w:rsidP="00047821">
      <w:pPr>
        <w:spacing w:line="480" w:lineRule="auto"/>
      </w:pPr>
      <w:r>
        <w:t>Given the summary statistics of U</w:t>
      </w:r>
      <w:r w:rsidRPr="001E5236">
        <w:rPr>
          <w:vertAlign w:val="subscript"/>
        </w:rPr>
        <w:t>1</w:t>
      </w:r>
      <w:r>
        <w:t xml:space="preserve"> and U</w:t>
      </w:r>
      <w:r w:rsidRPr="001E5236">
        <w:rPr>
          <w:vertAlign w:val="subscript"/>
        </w:rPr>
        <w:t>2</w:t>
      </w:r>
      <w:r>
        <w:t xml:space="preserve"> in Table 2, the beta parameter</w:t>
      </w:r>
      <w:r w:rsidR="00E31B3F">
        <w:t>s are</w:t>
      </w:r>
      <w:r>
        <w:t xml:space="preserve"> a=33.02 and b=536.33.</w:t>
      </w:r>
      <w:r w:rsidR="00B73EB8">
        <w:t xml:space="preserve"> </w:t>
      </w:r>
      <w:r w:rsidR="00353ED3">
        <w:t>Figure 3</w:t>
      </w:r>
      <w:r w:rsidR="00B73EB8">
        <w:t xml:space="preserve"> below shows the distribution of 1000 draws from U</w:t>
      </w:r>
      <w:r w:rsidRPr="001E5236">
        <w:rPr>
          <w:vertAlign w:val="subscript"/>
        </w:rPr>
        <w:t>2</w:t>
      </w:r>
      <w:r>
        <w:t xml:space="preserve"> using U</w:t>
      </w:r>
      <w:r w:rsidRPr="001E5236">
        <w:rPr>
          <w:vertAlign w:val="subscript"/>
        </w:rPr>
        <w:t>2</w:t>
      </w:r>
      <w:r>
        <w:t>=U</w:t>
      </w:r>
      <w:r w:rsidRPr="001E5236">
        <w:rPr>
          <w:vertAlign w:val="subscript"/>
        </w:rPr>
        <w:t>1</w:t>
      </w:r>
      <w:r>
        <w:t>+</w:t>
      </w:r>
      <w:r w:rsidRPr="003C2637">
        <w:rPr>
          <w:rFonts w:cstheme="minorHAnsi"/>
        </w:rPr>
        <w:t xml:space="preserve"> </w:t>
      </w:r>
      <w:r>
        <w:rPr>
          <w:rFonts w:cstheme="minorHAnsi"/>
        </w:rPr>
        <w:t>Δ</w:t>
      </w:r>
      <w:r w:rsidR="00B73EB8">
        <w:t xml:space="preserve"> alongside 1</w:t>
      </w:r>
      <w:r w:rsidR="0018273B">
        <w:t>,</w:t>
      </w:r>
      <w:r w:rsidR="00B73EB8">
        <w:t>000 draws of U</w:t>
      </w:r>
      <w:r w:rsidR="00B73EB8" w:rsidRPr="001E5236">
        <w:rPr>
          <w:vertAlign w:val="subscript"/>
        </w:rPr>
        <w:t>1</w:t>
      </w:r>
      <w:r w:rsidR="00B73EB8">
        <w:t xml:space="preserve"> and U</w:t>
      </w:r>
      <w:r w:rsidR="00B73EB8" w:rsidRPr="001E5236">
        <w:rPr>
          <w:vertAlign w:val="subscript"/>
        </w:rPr>
        <w:t>2</w:t>
      </w:r>
      <w:r w:rsidR="00B73EB8">
        <w:t>. We see that the distribution of U</w:t>
      </w:r>
      <w:r w:rsidRPr="001E5236">
        <w:rPr>
          <w:vertAlign w:val="subscript"/>
        </w:rPr>
        <w:t>2</w:t>
      </w:r>
      <w:r w:rsidR="00B73EB8">
        <w:t xml:space="preserve"> closely matches that of U</w:t>
      </w:r>
      <w:r w:rsidRPr="001E5236">
        <w:rPr>
          <w:vertAlign w:val="subscript"/>
        </w:rPr>
        <w:t>2</w:t>
      </w:r>
      <w:r>
        <w:t xml:space="preserve"> from the data</w:t>
      </w:r>
      <w:r w:rsidR="00B73EB8">
        <w:t xml:space="preserve">. </w:t>
      </w:r>
      <w:r>
        <w:t xml:space="preserve">The variations </w:t>
      </w:r>
      <w:r w:rsidR="00DA744F">
        <w:t xml:space="preserve">are </w:t>
      </w:r>
      <w:r>
        <w:t>due to sampling error</w:t>
      </w:r>
      <w:del w:id="137" w:author="Matt" w:date="2013-12-28T13:17:00Z">
        <w:r w:rsidDel="00FE13A9">
          <w:delText>s</w:delText>
        </w:r>
      </w:del>
      <w:r>
        <w:t>.</w:t>
      </w:r>
      <w:commentRangeEnd w:id="131"/>
      <w:r w:rsidR="00805B94">
        <w:rPr>
          <w:rStyle w:val="CommentReference"/>
        </w:rPr>
        <w:commentReference w:id="131"/>
      </w:r>
    </w:p>
    <w:p w:rsidR="00B73EB8" w:rsidRDefault="00353ED3" w:rsidP="00B04290">
      <w:pPr>
        <w:keepNext/>
        <w:spacing w:line="480" w:lineRule="auto"/>
        <w:jc w:val="center"/>
      </w:pPr>
      <w:commentRangeStart w:id="138"/>
      <w:r>
        <w:rPr>
          <w:noProof/>
        </w:rPr>
        <w:t>[Figure 3 about here]</w:t>
      </w:r>
      <w:commentRangeEnd w:id="138"/>
      <w:r w:rsidR="0038198F">
        <w:rPr>
          <w:rStyle w:val="CommentReference"/>
        </w:rPr>
        <w:commentReference w:id="138"/>
      </w:r>
    </w:p>
    <w:p w:rsidR="00FB0CE9" w:rsidRPr="00FB0CE9" w:rsidDel="00805B94" w:rsidRDefault="00FB0CE9" w:rsidP="00FB0CE9">
      <w:pPr>
        <w:pStyle w:val="Heading2"/>
        <w:rPr>
          <w:del w:id="139" w:author="User" w:date="2014-01-28T15:21:00Z"/>
        </w:rPr>
      </w:pPr>
      <w:del w:id="140" w:author="User" w:date="2014-01-28T15:21:00Z">
        <w:r w:rsidDel="00805B94">
          <w:delText>First hypothetical dataset, all ten methods</w:delText>
        </w:r>
      </w:del>
    </w:p>
    <w:p w:rsidR="00C52573" w:rsidRDefault="008E4E71" w:rsidP="00FB0CE9">
      <w:pPr>
        <w:pStyle w:val="Heading3"/>
      </w:pPr>
      <w:r>
        <w:t>Scatterplot comparison</w:t>
      </w:r>
    </w:p>
    <w:p w:rsidR="00072341" w:rsidRDefault="00DA744F" w:rsidP="00047821">
      <w:pPr>
        <w:spacing w:line="480" w:lineRule="auto"/>
      </w:pPr>
      <w:r>
        <w:t xml:space="preserve">In </w:t>
      </w:r>
      <w:r w:rsidR="00353ED3">
        <w:t>Figure 4</w:t>
      </w:r>
      <w:r w:rsidR="0041297F">
        <w:t xml:space="preserve"> </w:t>
      </w:r>
      <w:r>
        <w:t xml:space="preserve">the scatterplots of </w:t>
      </w:r>
      <w:r w:rsidR="00C279D1">
        <w:t>U</w:t>
      </w:r>
      <w:r w:rsidR="00353ED3" w:rsidRPr="00353ED3">
        <w:rPr>
          <w:vertAlign w:val="subscript"/>
        </w:rPr>
        <w:t>2</w:t>
      </w:r>
      <w:r w:rsidR="00C279D1">
        <w:t xml:space="preserve"> against U</w:t>
      </w:r>
      <w:r w:rsidR="00C279D1" w:rsidRPr="00353ED3">
        <w:rPr>
          <w:vertAlign w:val="subscript"/>
        </w:rPr>
        <w:t>1</w:t>
      </w:r>
      <w:r w:rsidR="00C279D1">
        <w:t xml:space="preserve"> </w:t>
      </w:r>
      <w:r>
        <w:t xml:space="preserve">are shown for each of the </w:t>
      </w:r>
      <w:r w:rsidR="00353ED3">
        <w:t xml:space="preserve">ten </w:t>
      </w:r>
      <w:r>
        <w:t>methods. The scatterplot from bootstrapping the IPD</w:t>
      </w:r>
      <w:r w:rsidR="00341956">
        <w:t xml:space="preserve">, shown in full size in </w:t>
      </w:r>
      <w:r w:rsidR="00353ED3">
        <w:t>Figure 1</w:t>
      </w:r>
      <w:r w:rsidR="00341956">
        <w:t xml:space="preserve">, is </w:t>
      </w:r>
      <w:r>
        <w:t xml:space="preserve">reproduced in </w:t>
      </w:r>
      <w:r w:rsidR="00353ED3">
        <w:t>Figure 4</w:t>
      </w:r>
      <w:r>
        <w:t xml:space="preserve">a for comparison. </w:t>
      </w:r>
      <w:r w:rsidR="003E3177">
        <w:t>The diagonal line indicates parity between corresponding draws of U</w:t>
      </w:r>
      <w:r w:rsidR="003E3177" w:rsidRPr="00353ED3">
        <w:rPr>
          <w:vertAlign w:val="subscript"/>
        </w:rPr>
        <w:t>1</w:t>
      </w:r>
      <w:r w:rsidR="003E3177">
        <w:t xml:space="preserve"> and U</w:t>
      </w:r>
      <w:r w:rsidR="003E3177" w:rsidRPr="00353ED3">
        <w:rPr>
          <w:vertAlign w:val="subscript"/>
        </w:rPr>
        <w:t>2</w:t>
      </w:r>
      <w:r w:rsidR="003E3177">
        <w:t xml:space="preserve">. Scatter above this </w:t>
      </w:r>
      <w:r w:rsidR="003E3177">
        <w:lastRenderedPageBreak/>
        <w:t xml:space="preserve">diagonal line shows that some proportion of the draws produced by the method violate the monotonicity assumption. </w:t>
      </w:r>
      <w:commentRangeStart w:id="141"/>
      <w:r w:rsidR="003E3177">
        <w:t xml:space="preserve">A good method should be able to produce a similar pattern of scatter given the aggregate data as the bootstrapped method is able to produce using the IPD. </w:t>
      </w:r>
      <w:commentRangeEnd w:id="141"/>
      <w:r w:rsidR="00805B94">
        <w:rPr>
          <w:rStyle w:val="CommentReference"/>
        </w:rPr>
        <w:commentReference w:id="141"/>
      </w:r>
    </w:p>
    <w:p w:rsidR="00E2131D" w:rsidRDefault="00353ED3" w:rsidP="00047821">
      <w:pPr>
        <w:spacing w:line="480" w:lineRule="auto"/>
      </w:pPr>
      <w:r>
        <w:t>Figure 4</w:t>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commentRangeStart w:id="142"/>
      <w:r w:rsidR="003C0A89">
        <w:t>A</w:t>
      </w:r>
      <w:r w:rsidR="00E2131D">
        <w:t>ll other approaches appear to produce no estimates which violate the monotonicity assumption.</w:t>
      </w:r>
      <w:commentRangeEnd w:id="142"/>
      <w:r w:rsidR="00FE13A9">
        <w:rPr>
          <w:rStyle w:val="CommentReference"/>
        </w:rPr>
        <w:commentReference w:id="142"/>
      </w:r>
      <w:r w:rsidR="00E2131D">
        <w:t xml:space="preserve"> </w:t>
      </w:r>
    </w:p>
    <w:p w:rsidR="009579A4" w:rsidRDefault="009579A4" w:rsidP="00047821">
      <w:pPr>
        <w:spacing w:line="480" w:lineRule="auto"/>
      </w:pPr>
      <w:r>
        <w:t xml:space="preserve">Methods </w:t>
      </w:r>
      <w:r w:rsidR="00D36589">
        <w:t>three</w:t>
      </w:r>
      <w:del w:id="143" w:author="User" w:date="2014-01-28T15:22:00Z">
        <w:r w:rsidR="00D36589" w:rsidDel="00805B94">
          <w:delText xml:space="preserve"> (</w:delText>
        </w:r>
        <w:r w:rsidR="00353ED3" w:rsidDel="00805B94">
          <w:delText>Figure 4</w:delText>
        </w:r>
        <w:r w:rsidR="008F7A5A" w:rsidDel="00805B94">
          <w:delText>d</w:delText>
        </w:r>
        <w:r w:rsidR="00D36589" w:rsidDel="00805B94">
          <w:delText>)</w:delText>
        </w:r>
      </w:del>
      <w:r>
        <w:t xml:space="preserve">, </w:t>
      </w:r>
      <w:r w:rsidR="00D36589">
        <w:t>four</w:t>
      </w:r>
      <w:del w:id="144" w:author="User" w:date="2014-01-28T15:22:00Z">
        <w:r w:rsidR="00D36589" w:rsidDel="00805B94">
          <w:delText xml:space="preserve"> (</w:delText>
        </w:r>
        <w:r w:rsidR="00353ED3" w:rsidDel="00805B94">
          <w:delText>Figure 4</w:delText>
        </w:r>
        <w:r w:rsidR="008F7A5A" w:rsidDel="00805B94">
          <w:delText>e</w:delText>
        </w:r>
        <w:r w:rsidR="00D36589" w:rsidDel="00805B94">
          <w:delText>)</w:delText>
        </w:r>
      </w:del>
      <w:r>
        <w:t xml:space="preserve">, </w:t>
      </w:r>
      <w:r w:rsidR="00D36589">
        <w:t>five</w:t>
      </w:r>
      <w:del w:id="145" w:author="User" w:date="2014-01-28T15:22:00Z">
        <w:r w:rsidR="00D36589" w:rsidDel="00805B94">
          <w:delText xml:space="preserve"> (</w:delText>
        </w:r>
        <w:r w:rsidR="00353ED3" w:rsidDel="00805B94">
          <w:delText>Figure 4</w:delText>
        </w:r>
        <w:r w:rsidR="008F7A5A" w:rsidDel="00805B94">
          <w:delText>f</w:delText>
        </w:r>
        <w:r w:rsidR="00D36589" w:rsidDel="00805B94">
          <w:delText>)</w:delText>
        </w:r>
      </w:del>
      <w:r>
        <w:t xml:space="preserve"> and </w:t>
      </w:r>
      <w:r w:rsidR="00D36589">
        <w:t>six</w:t>
      </w:r>
      <w:r>
        <w:t xml:space="preserve"> </w:t>
      </w:r>
      <w:del w:id="146" w:author="User" w:date="2014-01-28T15:22:00Z">
        <w:r w:rsidR="00D36589" w:rsidDel="00805B94">
          <w:delText>(</w:delText>
        </w:r>
        <w:r w:rsidR="00353ED3" w:rsidDel="00805B94">
          <w:delText>Figure 4</w:delText>
        </w:r>
        <w:r w:rsidR="008F7A5A" w:rsidDel="00805B94">
          <w:delText>g</w:delText>
        </w:r>
        <w:r w:rsidR="00D36589" w:rsidDel="00805B94">
          <w:delText xml:space="preserve">) </w:delText>
        </w:r>
      </w:del>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Del="00805B94" w:rsidRDefault="00D24E90" w:rsidP="00047821">
      <w:pPr>
        <w:spacing w:line="480" w:lineRule="auto"/>
        <w:rPr>
          <w:del w:id="147" w:author="User" w:date="2014-01-28T15:22:00Z"/>
        </w:rPr>
      </w:pPr>
      <w:r>
        <w:t xml:space="preserve">Most </w:t>
      </w:r>
      <w:r w:rsidR="00E2131D">
        <w:t xml:space="preserve">approaches produce patterns of variance in the scatter </w:t>
      </w:r>
      <w:r w:rsidR="009579A4">
        <w:t xml:space="preserve">dissimilar to the bootstrapped scatter. Methods </w:t>
      </w:r>
      <w:r w:rsidR="00D36589">
        <w:t>one</w:t>
      </w:r>
      <w:del w:id="148" w:author="User" w:date="2014-01-28T15:22:00Z">
        <w:r w:rsidR="00D36589" w:rsidDel="00805B94">
          <w:delText xml:space="preserve"> </w:delText>
        </w:r>
        <w:r w:rsidR="00353ED3" w:rsidDel="00805B94">
          <w:delText>(figure 4</w:delText>
        </w:r>
        <w:r w:rsidR="008F7A5A" w:rsidDel="00805B94">
          <w:delText>b</w:delText>
        </w:r>
        <w:r w:rsidR="00D36589" w:rsidDel="00805B94">
          <w:delText>)</w:delText>
        </w:r>
      </w:del>
      <w:r w:rsidR="009579A4">
        <w:t xml:space="preserve">, </w:t>
      </w:r>
      <w:r w:rsidR="00D36589">
        <w:t>three</w:t>
      </w:r>
      <w:del w:id="149" w:author="User" w:date="2014-01-28T15:22:00Z">
        <w:r w:rsidR="00D36589" w:rsidDel="00805B94">
          <w:delText xml:space="preserve"> </w:delText>
        </w:r>
        <w:r w:rsidR="00353ED3" w:rsidDel="00805B94">
          <w:delText>(figure 4</w:delText>
        </w:r>
        <w:r w:rsidR="008F7A5A" w:rsidDel="00805B94">
          <w:delText>d</w:delText>
        </w:r>
        <w:r w:rsidR="00D36589" w:rsidDel="00805B94">
          <w:delText>)</w:delText>
        </w:r>
      </w:del>
      <w:r w:rsidR="009579A4">
        <w:t xml:space="preserve">, </w:t>
      </w:r>
      <w:r w:rsidR="00D36589">
        <w:t>four</w:t>
      </w:r>
      <w:del w:id="150" w:author="User" w:date="2014-01-28T15:22:00Z">
        <w:r w:rsidR="00610911" w:rsidDel="00805B94">
          <w:delText xml:space="preserve"> </w:delText>
        </w:r>
        <w:r w:rsidR="00353ED3" w:rsidDel="00805B94">
          <w:delText>(Figure 4</w:delText>
        </w:r>
        <w:r w:rsidR="008F7A5A" w:rsidDel="00805B94">
          <w:delText>e</w:delText>
        </w:r>
        <w:r w:rsidR="00D36589" w:rsidDel="00805B94">
          <w:delText>)</w:delText>
        </w:r>
      </w:del>
      <w:r w:rsidR="00D36589">
        <w:t>,</w:t>
      </w:r>
      <w:r w:rsidR="009579A4">
        <w:t xml:space="preserve"> </w:t>
      </w:r>
      <w:r w:rsidR="00D36589">
        <w:t>five</w:t>
      </w:r>
      <w:del w:id="151" w:author="User" w:date="2014-01-28T15:22:00Z">
        <w:r w:rsidR="00D36589" w:rsidDel="00805B94">
          <w:delText xml:space="preserve"> </w:delText>
        </w:r>
        <w:r w:rsidR="00353ED3" w:rsidDel="00805B94">
          <w:delText>(Figure 4</w:delText>
        </w:r>
        <w:r w:rsidR="008F7A5A" w:rsidDel="00805B94">
          <w:delText>f</w:delText>
        </w:r>
        <w:r w:rsidR="00D36589" w:rsidDel="00805B94">
          <w:delText>)</w:delText>
        </w:r>
      </w:del>
      <w:r w:rsidR="00D36589">
        <w:t>,</w:t>
      </w:r>
      <w:r w:rsidR="009579A4">
        <w:t xml:space="preserve"> and </w:t>
      </w:r>
      <w:r w:rsidR="00D36589">
        <w:t>six</w:t>
      </w:r>
      <w:del w:id="152" w:author="User" w:date="2014-01-28T15:22:00Z">
        <w:r w:rsidR="009579A4" w:rsidDel="00805B94">
          <w:delText xml:space="preserve"> </w:delText>
        </w:r>
        <w:r w:rsidR="00353ED3" w:rsidDel="00805B94">
          <w:delText>(Figure 4</w:delText>
        </w:r>
        <w:r w:rsidR="008F7A5A" w:rsidDel="00805B94">
          <w:delText>g</w:delText>
        </w:r>
        <w:r w:rsidR="00D36589" w:rsidDel="00805B94">
          <w:delText>)</w:delText>
        </w:r>
      </w:del>
      <w:r w:rsidR="00D36589">
        <w:t xml:space="preserve"> </w:t>
      </w:r>
      <w:r w:rsidR="009579A4">
        <w:t xml:space="preserve">all produce uncorrelated scatter that is too wide, </w:t>
      </w:r>
      <w:r>
        <w:t xml:space="preserve">showing that the correlation is too </w:t>
      </w:r>
      <w:r w:rsidR="008F7A5A">
        <w:t>low. By contrast method</w:t>
      </w:r>
      <w:r w:rsidR="003C0A89">
        <w:t xml:space="preserve">s two and </w:t>
      </w:r>
      <w:r w:rsidR="00D36589">
        <w:t>seven</w:t>
      </w:r>
      <w:r w:rsidR="00170F06">
        <w:t xml:space="preserve"> </w:t>
      </w:r>
      <w:r w:rsidR="008F7A5A">
        <w:t>produces scatter which is too narrow</w:t>
      </w:r>
      <w:del w:id="153" w:author="Matt" w:date="2013-12-28T13:19:00Z">
        <w:r w:rsidR="008F7A5A" w:rsidDel="00A773EB">
          <w:delText>, as in this case the method is equivalent to assuming perfect correlation between U</w:delText>
        </w:r>
        <w:r w:rsidR="008F7A5A" w:rsidRPr="00353ED3" w:rsidDel="00A773EB">
          <w:rPr>
            <w:vertAlign w:val="subscript"/>
          </w:rPr>
          <w:delText>1</w:delText>
        </w:r>
        <w:r w:rsidR="008F7A5A" w:rsidDel="00A773EB">
          <w:delText xml:space="preserve"> and U</w:delText>
        </w:r>
        <w:r w:rsidR="008F7A5A" w:rsidRPr="00353ED3" w:rsidDel="00A773EB">
          <w:rPr>
            <w:vertAlign w:val="subscript"/>
          </w:rPr>
          <w:delText>2</w:delText>
        </w:r>
      </w:del>
      <w:r w:rsidR="008F7A5A">
        <w:t>.</w:t>
      </w:r>
      <w:r w:rsidR="009579A4">
        <w:t xml:space="preserve"> </w:t>
      </w:r>
    </w:p>
    <w:p w:rsidR="009D6F8F" w:rsidRDefault="00072341" w:rsidP="00047821">
      <w:pPr>
        <w:spacing w:line="480" w:lineRule="auto"/>
      </w:pPr>
      <w:r>
        <w:t xml:space="preserve">We see from the scatter that </w:t>
      </w:r>
      <w:r w:rsidR="008F7A5A">
        <w:t>methods eight</w:t>
      </w:r>
      <w:del w:id="154" w:author="User" w:date="2014-01-28T15:22:00Z">
        <w:r w:rsidR="008F7A5A" w:rsidDel="00805B94">
          <w:delText xml:space="preserve"> </w:delText>
        </w:r>
        <w:r w:rsidR="00353ED3" w:rsidDel="00805B94">
          <w:delText>(Figure 4</w:delText>
        </w:r>
        <w:r w:rsidR="008F7A5A" w:rsidDel="00805B94">
          <w:delText>i)</w:delText>
        </w:r>
      </w:del>
      <w:r w:rsidR="008F7A5A">
        <w:t xml:space="preserve"> and ten</w:t>
      </w:r>
      <w:del w:id="155" w:author="User" w:date="2014-01-28T15:22:00Z">
        <w:r w:rsidR="008F7A5A" w:rsidDel="00805B94">
          <w:delText xml:space="preserve"> </w:delText>
        </w:r>
        <w:r w:rsidR="00353ED3" w:rsidDel="00805B94">
          <w:delText>(Figure 4</w:delText>
        </w:r>
        <w:r w:rsidR="008F7A5A" w:rsidDel="00805B94">
          <w:delText>k)</w:delText>
        </w:r>
      </w:del>
      <w:r>
        <w:t xml:space="preserve"> are closest in appearance to the bootstrapped scatter</w:t>
      </w:r>
      <w:del w:id="156" w:author="User" w:date="2014-01-28T15:22:00Z">
        <w:r w:rsidR="00353ED3" w:rsidDel="00805B94">
          <w:delText xml:space="preserve"> (Figure 4a)</w:delText>
        </w:r>
      </w:del>
      <w:r>
        <w:t xml:space="preserve">. </w:t>
      </w:r>
    </w:p>
    <w:p w:rsidR="009D6F8F" w:rsidRPr="009D6F8F" w:rsidRDefault="00353ED3" w:rsidP="00353ED3">
      <w:pPr>
        <w:spacing w:line="480" w:lineRule="auto"/>
        <w:jc w:val="center"/>
      </w:pPr>
      <w:r>
        <w:t>[Figure 4 about here]</w:t>
      </w:r>
    </w:p>
    <w:p w:rsidR="00072341" w:rsidRPr="00072341" w:rsidRDefault="00072341" w:rsidP="00FB0CE9">
      <w:pPr>
        <w:pStyle w:val="Heading3"/>
      </w:pPr>
      <w:r>
        <w:t>Monotonicity violation</w:t>
      </w:r>
    </w:p>
    <w:p w:rsidR="00C52573" w:rsidRDefault="00103ED7" w:rsidP="00047821">
      <w:pPr>
        <w:spacing w:line="480" w:lineRule="auto"/>
      </w:pPr>
      <w:r>
        <w:t xml:space="preserve">The only approach where there was violation </w:t>
      </w:r>
      <w:r w:rsidR="00BC5A21">
        <w:t>of monotonicity was method one (</w:t>
      </w:r>
      <w:r>
        <w:t>independent sampling</w:t>
      </w:r>
      <w:r w:rsidR="00BC5A21">
        <w:t>)</w:t>
      </w:r>
      <w:r>
        <w:t xml:space="preserve">.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8E4E71" w:rsidP="00FB0CE9">
      <w:pPr>
        <w:pStyle w:val="Heading3"/>
      </w:pPr>
      <w:r>
        <w:lastRenderedPageBreak/>
        <w:t xml:space="preserve">Violin plot comparisons of </w:t>
      </w:r>
      <w:r w:rsidR="00C77F67">
        <w:t>U</w:t>
      </w:r>
      <w:r w:rsidR="00C77F67" w:rsidRPr="00353ED3">
        <w:rPr>
          <w:vertAlign w:val="subscript"/>
        </w:rPr>
        <w:t>1</w:t>
      </w:r>
      <w:r w:rsidR="00C77F67">
        <w:t>, U</w:t>
      </w:r>
      <w:r w:rsidR="00C77F67" w:rsidRPr="00353ED3">
        <w:rPr>
          <w:vertAlign w:val="subscript"/>
        </w:rPr>
        <w:t>2</w:t>
      </w:r>
      <w:r w:rsidR="00C77F67">
        <w:t xml:space="preserve"> and U</w:t>
      </w:r>
      <w:r w:rsidR="00C77F67" w:rsidRPr="00353ED3">
        <w:rPr>
          <w:vertAlign w:val="subscript"/>
        </w:rPr>
        <w:t>1</w:t>
      </w:r>
      <w:r w:rsidR="00C77F67">
        <w:t>-U</w:t>
      </w:r>
      <w:r w:rsidR="00C77F67" w:rsidRPr="00353ED3">
        <w:rPr>
          <w:vertAlign w:val="subscript"/>
        </w:rPr>
        <w:t>2</w:t>
      </w:r>
    </w:p>
    <w:p w:rsidR="00A90C1A" w:rsidRDefault="00A90C1A" w:rsidP="00047821">
      <w:pPr>
        <w:spacing w:line="480" w:lineRule="auto"/>
      </w:pPr>
      <w:del w:id="157" w:author="User" w:date="2014-01-28T15:23:00Z">
        <w:r w:rsidDel="00805B94">
          <w:delText xml:space="preserve">The top and middle subfigures of </w:delText>
        </w:r>
        <w:r w:rsidR="00401F39" w:rsidDel="00805B94">
          <w:fldChar w:fldCharType="begin"/>
        </w:r>
        <w:r w:rsidR="00401F39" w:rsidDel="00805B94">
          <w:delInstrText xml:space="preserve"> REF _Ref340241271 \h  \* MERGEFORMAT </w:delInstrText>
        </w:r>
        <w:r w:rsidR="00401F39" w:rsidDel="00805B94">
          <w:fldChar w:fldCharType="separate"/>
        </w:r>
        <w:r w:rsidR="004D3A56" w:rsidDel="00805B94">
          <w:delText>Figure 4</w:delText>
        </w:r>
        <w:r w:rsidR="00401F39" w:rsidDel="00805B94">
          <w:fldChar w:fldCharType="end"/>
        </w:r>
        <w:r w:rsidDel="00805B94">
          <w:delText xml:space="preserve"> show t</w:delText>
        </w:r>
      </w:del>
      <w:ins w:id="158" w:author="User" w:date="2014-01-28T15:25:00Z">
        <w:r w:rsidR="00805B94">
          <w:t xml:space="preserve"> Figure 5 present the distributions of U1, U2 and U1-U2.</w:t>
        </w:r>
      </w:ins>
      <w:ins w:id="159" w:author="User" w:date="2014-01-28T15:23:00Z">
        <w:r w:rsidR="00805B94">
          <w:t>T</w:t>
        </w:r>
      </w:ins>
      <w:r>
        <w:t>he distributions of estimates of U</w:t>
      </w:r>
      <w:r w:rsidRPr="0008305F">
        <w:rPr>
          <w:vertAlign w:val="subscript"/>
        </w:rPr>
        <w:t>1</w:t>
      </w:r>
      <w:r>
        <w:t xml:space="preserve"> </w:t>
      </w:r>
      <w:del w:id="160" w:author="User" w:date="2014-01-28T15:23:00Z">
        <w:r w:rsidR="0008305F" w:rsidDel="00805B94">
          <w:delText xml:space="preserve">(Figure 4a) </w:delText>
        </w:r>
      </w:del>
      <w:r>
        <w:t>and U</w:t>
      </w:r>
      <w:r w:rsidRPr="0008305F">
        <w:rPr>
          <w:vertAlign w:val="subscript"/>
        </w:rPr>
        <w:t>2</w:t>
      </w:r>
      <w:r>
        <w:t xml:space="preserve"> </w:t>
      </w:r>
      <w:del w:id="161" w:author="User" w:date="2014-01-28T15:23:00Z">
        <w:r w:rsidR="0008305F" w:rsidDel="00805B94">
          <w:delText xml:space="preserve">(Figure 4b) </w:delText>
        </w:r>
        <w:r w:rsidDel="00805B94">
          <w:delText xml:space="preserve">respectively. They </w:delText>
        </w:r>
      </w:del>
      <w:r>
        <w:t xml:space="preserve">show that all methods appear broadly adequate in representing these quantities, </w:t>
      </w:r>
      <w:r w:rsidR="0091764E">
        <w:t xml:space="preserve">in that all distributions </w:t>
      </w:r>
      <w:r w:rsidR="00BC5A21">
        <w:t xml:space="preserve">have </w:t>
      </w:r>
      <w:r w:rsidR="0091764E">
        <w:t xml:space="preserve">similar shapes. There is some indication showing that the resampling and replacement methods, methods three to six, produce biased means, in that the centres of the estimates, indicated by the white dots, do not line up with the </w:t>
      </w:r>
      <w:commentRangeStart w:id="162"/>
      <w:r w:rsidR="0091764E">
        <w:t>bootstrapped centre</w:t>
      </w:r>
      <w:commentRangeEnd w:id="162"/>
      <w:r w:rsidR="00A773EB">
        <w:rPr>
          <w:rStyle w:val="CommentReference"/>
        </w:rPr>
        <w:commentReference w:id="162"/>
      </w:r>
      <w:r w:rsidR="0091764E">
        <w:t>, indicated by the horizontal dashed line. However in our example these differences are relatively small.</w:t>
      </w:r>
    </w:p>
    <w:p w:rsidR="00610911" w:rsidRDefault="0091764E" w:rsidP="00047821">
      <w:pPr>
        <w:spacing w:line="480" w:lineRule="auto"/>
      </w:pPr>
      <w:del w:id="163" w:author="User" w:date="2014-01-28T15:25:00Z">
        <w:r w:rsidDel="00805B94">
          <w:delText xml:space="preserve">The bottom of the three subfigures, </w:delText>
        </w:r>
        <w:r w:rsidR="0008305F" w:rsidDel="00805B94">
          <w:delText>Figure 5</w:delText>
        </w:r>
        <w:r w:rsidDel="00805B94">
          <w:delText>c, shows t</w:delText>
        </w:r>
      </w:del>
      <w:proofErr w:type="gramStart"/>
      <w:ins w:id="164" w:author="User" w:date="2014-01-28T15:25:00Z">
        <w:r w:rsidR="00805B94">
          <w:t>T</w:t>
        </w:r>
      </w:ins>
      <w:r>
        <w:t xml:space="preserve">he </w:t>
      </w:r>
      <w:r w:rsidR="000071B0">
        <w:t xml:space="preserve">distribution of </w:t>
      </w:r>
      <w:r>
        <w:t xml:space="preserve">estimates of </w:t>
      </w:r>
      <w:r w:rsidR="000071B0">
        <w:t>U</w:t>
      </w:r>
      <w:r w:rsidR="000071B0" w:rsidRPr="0008305F">
        <w:rPr>
          <w:vertAlign w:val="subscript"/>
        </w:rPr>
        <w:t>1</w:t>
      </w:r>
      <w:r w:rsidR="000071B0">
        <w:t xml:space="preserve"> – U</w:t>
      </w:r>
      <w:r w:rsidR="000071B0" w:rsidRPr="0008305F">
        <w:rPr>
          <w:vertAlign w:val="subscript"/>
        </w:rPr>
        <w:t>2</w:t>
      </w:r>
      <w:r w:rsidR="000071B0">
        <w:t>, i.e. the difference</w:t>
      </w:r>
      <w:r>
        <w:t>s in paired draws of U</w:t>
      </w:r>
      <w:r w:rsidRPr="0008305F">
        <w:rPr>
          <w:vertAlign w:val="subscript"/>
        </w:rPr>
        <w:t>1</w:t>
      </w:r>
      <w:r>
        <w:t xml:space="preserve"> and U</w:t>
      </w:r>
      <w:r w:rsidRPr="0008305F">
        <w:rPr>
          <w:vertAlign w:val="subscript"/>
        </w:rPr>
        <w:t>2</w:t>
      </w:r>
      <w:r>
        <w:t>.</w:t>
      </w:r>
      <w:proofErr w:type="gramEnd"/>
      <w:r>
        <w:t xml:space="preserve"> </w:t>
      </w:r>
      <w:proofErr w:type="gramStart"/>
      <w:r w:rsidR="00AC06DA">
        <w:t>M</w:t>
      </w:r>
      <w:r w:rsidR="007D2A85">
        <w:t xml:space="preserve">ethod </w:t>
      </w:r>
      <w:r w:rsidR="001463F3">
        <w:t>one</w:t>
      </w:r>
      <w:r w:rsidR="007D2A85">
        <w:t xml:space="preserve">, independent sampling, producing some estimates </w:t>
      </w:r>
      <w:r w:rsidR="0008305F">
        <w:t>which violate monotonicity</w:t>
      </w:r>
      <w:r w:rsidR="00E31B3F">
        <w:t>.</w:t>
      </w:r>
      <w:proofErr w:type="gramEnd"/>
      <w:r w:rsidR="00E31B3F">
        <w:t xml:space="preserve"> M</w:t>
      </w:r>
      <w:r>
        <w:t xml:space="preserve">ethod two </w:t>
      </w:r>
      <w:r w:rsidR="00AC06DA">
        <w:t xml:space="preserve">also produces </w:t>
      </w:r>
      <w:r>
        <w:t xml:space="preserve">some samples where monotonicity is violated, </w:t>
      </w:r>
      <w:r w:rsidR="00AC06DA">
        <w:t xml:space="preserve">but </w:t>
      </w:r>
      <w:r>
        <w:t xml:space="preserve">it is also evident that </w:t>
      </w:r>
      <w:r w:rsidR="00AC06DA">
        <w:t xml:space="preserve">most </w:t>
      </w:r>
      <w:r>
        <w:t xml:space="preserve">estimates produced by this distribution are within a small range,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is a</w:t>
      </w:r>
      <w:ins w:id="165" w:author="Matt" w:date="2013-12-28T13:20:00Z">
        <w:r w:rsidR="00A773EB">
          <w:t>n</w:t>
        </w:r>
      </w:ins>
      <w:r w:rsidR="00610911">
        <w:t xml:space="preserve"> </w:t>
      </w:r>
      <w:del w:id="166" w:author="Matt" w:date="2013-12-28T13:20:00Z">
        <w:r w:rsidR="00610911" w:rsidDel="00A773EB">
          <w:delText xml:space="preserve">severe </w:delText>
        </w:r>
      </w:del>
      <w:r w:rsidR="00610911">
        <w:t xml:space="preserve">underestimation of the true </w:t>
      </w:r>
      <w:bookmarkStart w:id="167" w:name="_GoBack"/>
      <w:r w:rsidR="00610911">
        <w:t>uncertainty in this quantity, evident most strongly in method</w:t>
      </w:r>
      <w:r w:rsidR="00AC06DA">
        <w:t>s</w:t>
      </w:r>
      <w:r w:rsidR="00610911">
        <w:t xml:space="preserve"> </w:t>
      </w:r>
      <w:ins w:id="168" w:author="Matt" w:date="2013-12-28T13:20:00Z">
        <w:r w:rsidR="00A773EB">
          <w:t xml:space="preserve">two and </w:t>
        </w:r>
      </w:ins>
      <w:r w:rsidR="00610911">
        <w:t>seven</w:t>
      </w:r>
      <w:del w:id="169" w:author="Matt" w:date="2013-12-28T13:20:00Z">
        <w:r w:rsidR="0018273B" w:rsidDel="00A773EB">
          <w:delText xml:space="preserve"> and two</w:delText>
        </w:r>
      </w:del>
      <w:r w:rsidR="00610911">
        <w:t xml:space="preserve">. The second </w:t>
      </w:r>
      <w:bookmarkEnd w:id="167"/>
      <w:r w:rsidR="00AC06DA">
        <w:t xml:space="preserve">problem </w:t>
      </w:r>
      <w:r w:rsidR="00610911">
        <w:t>is evident in method</w:t>
      </w:r>
      <w:ins w:id="170" w:author="Matt" w:date="2013-12-28T13:20:00Z">
        <w:r w:rsidR="00A773EB">
          <w:t>s</w:t>
        </w:r>
      </w:ins>
      <w:r w:rsidR="00610911">
        <w:t xml:space="preserve"> three, four, five and six, which introduce a discontinuity into the distributions at the lower end (U</w:t>
      </w:r>
      <w:r w:rsidR="00610911" w:rsidRPr="0008305F">
        <w:rPr>
          <w:vertAlign w:val="subscript"/>
        </w:rPr>
        <w:t>2</w:t>
      </w:r>
      <w:r w:rsidR="00610911">
        <w:t xml:space="preserve"> – U</w:t>
      </w:r>
      <w:r w:rsidR="00610911" w:rsidRPr="0008305F">
        <w:rPr>
          <w:vertAlign w:val="subscript"/>
        </w:rPr>
        <w:t>1</w:t>
      </w:r>
      <w:r w:rsidR="00610911">
        <w:t xml:space="preserve"> = 0), while showing too wide a distribution at the upper end.</w:t>
      </w:r>
    </w:p>
    <w:p w:rsidR="00264F0F" w:rsidRDefault="0008305F" w:rsidP="0008305F">
      <w:pPr>
        <w:spacing w:line="480" w:lineRule="auto"/>
        <w:jc w:val="center"/>
      </w:pPr>
      <w:commentRangeStart w:id="171"/>
      <w:r>
        <w:t>[Figure 5 about here]</w:t>
      </w:r>
      <w:commentRangeEnd w:id="171"/>
      <w:r w:rsidR="0038198F">
        <w:rPr>
          <w:rStyle w:val="CommentReference"/>
        </w:rPr>
        <w:commentReference w:id="171"/>
      </w:r>
    </w:p>
    <w:p w:rsidR="00FB0CE9" w:rsidRDefault="00FB0CE9" w:rsidP="00FB0CE9">
      <w:pPr>
        <w:pStyle w:val="Heading3"/>
      </w:pPr>
      <w:r>
        <w:t>Conclusion from first comparison</w:t>
      </w:r>
    </w:p>
    <w:p w:rsidR="00FB0CE9" w:rsidRPr="00FB0CE9" w:rsidRDefault="00FB0CE9" w:rsidP="00FB0CE9">
      <w:pPr>
        <w:keepNext/>
        <w:spacing w:line="480" w:lineRule="auto"/>
      </w:pPr>
      <w:r>
        <w:t>Based on the above results, methods eight, nine and ten appeared most promising, and were evaluated further using a second hypothetical dataset.</w:t>
      </w:r>
    </w:p>
    <w:p w:rsidR="00FB0CE9" w:rsidRPr="00FB0CE9" w:rsidRDefault="00FB0CE9" w:rsidP="00FB0CE9">
      <w:pPr>
        <w:pStyle w:val="Heading2"/>
      </w:pPr>
      <w:r>
        <w:t>Second hypothetical dataset, three best methods</w:t>
      </w:r>
    </w:p>
    <w:p w:rsidR="008E5FD4" w:rsidRDefault="00FB0CE9" w:rsidP="00F2589E">
      <w:pPr>
        <w:keepNext/>
        <w:spacing w:line="480" w:lineRule="auto"/>
      </w:pPr>
      <w:commentRangeStart w:id="172"/>
      <w:r>
        <w:t xml:space="preserve">In the second hypothetical dataset </w:t>
      </w:r>
      <w:r w:rsidR="00F2589E">
        <w:t>U</w:t>
      </w:r>
      <w:r w:rsidR="00F2589E" w:rsidRPr="0008305F">
        <w:rPr>
          <w:vertAlign w:val="subscript"/>
        </w:rPr>
        <w:t>1</w:t>
      </w:r>
      <w:r w:rsidR="00F2589E">
        <w:t xml:space="preserve"> and U</w:t>
      </w:r>
      <w:r w:rsidR="00F2589E" w:rsidRPr="0008305F">
        <w:rPr>
          <w:vertAlign w:val="subscript"/>
        </w:rPr>
        <w:t>2</w:t>
      </w:r>
      <w:r w:rsidR="00F2589E">
        <w:t xml:space="preserve"> are derived from different samples of individuals, and </w:t>
      </w:r>
      <w:del w:id="173" w:author="Matt" w:date="2013-12-28T13:21:00Z">
        <w:r w:rsidR="00F2589E" w:rsidDel="00A773EB">
          <w:delText xml:space="preserve">so </w:delText>
        </w:r>
      </w:del>
      <w:ins w:id="174" w:author="Matt" w:date="2013-12-28T13:21:00Z">
        <w:r w:rsidR="00A773EB">
          <w:t xml:space="preserve">again it is assumed that </w:t>
        </w:r>
      </w:ins>
      <w:r w:rsidR="00F2589E">
        <w:t xml:space="preserve">no IPD </w:t>
      </w:r>
      <w:del w:id="175" w:author="Matt" w:date="2013-12-28T13:21:00Z">
        <w:r w:rsidR="00F2589E" w:rsidDel="00A773EB">
          <w:delText xml:space="preserve">is </w:delText>
        </w:r>
      </w:del>
      <w:ins w:id="176" w:author="Matt" w:date="2013-12-28T13:21:00Z">
        <w:r w:rsidR="00A773EB">
          <w:t xml:space="preserve">are </w:t>
        </w:r>
      </w:ins>
      <w:r w:rsidR="00F2589E">
        <w:t xml:space="preserve">available against which the results can be compared. </w:t>
      </w:r>
      <w:commentRangeEnd w:id="172"/>
      <w:r w:rsidR="006C42F2">
        <w:rPr>
          <w:rStyle w:val="CommentReference"/>
        </w:rPr>
        <w:commentReference w:id="172"/>
      </w:r>
      <w:r w:rsidR="00F2589E">
        <w:t xml:space="preserve">The </w:t>
      </w:r>
      <w:r w:rsidR="00F2589E">
        <w:lastRenderedPageBreak/>
        <w:t xml:space="preserve">results of this additional analysis are shown in </w:t>
      </w:r>
      <w:r w:rsidR="0008305F">
        <w:t>Figure 6</w:t>
      </w:r>
      <w:r w:rsidR="00F2589E">
        <w:t xml:space="preserve">. </w:t>
      </w:r>
      <w:r w:rsidR="0008305F">
        <w:t>Figure 6</w:t>
      </w:r>
      <w:r w:rsidR="008E5FD4">
        <w:t xml:space="preserve">a indicates that, unlike the results shown in </w:t>
      </w:r>
      <w:r w:rsidR="0008305F">
        <w:t xml:space="preserve">Figure </w:t>
      </w:r>
      <w:r w:rsidR="00B04290">
        <w:t>3</w:t>
      </w:r>
      <w:r w:rsidR="008E5FD4">
        <w:t>, the densities of the independently sampled estimates of U</w:t>
      </w:r>
      <w:r w:rsidR="008E5FD4" w:rsidRPr="0008305F">
        <w:rPr>
          <w:vertAlign w:val="subscript"/>
        </w:rPr>
        <w:t>2</w:t>
      </w:r>
      <w:r w:rsidR="008E5FD4">
        <w:t xml:space="preserve"> and the estimates of U</w:t>
      </w:r>
      <w:r w:rsidR="008E5FD4" w:rsidRPr="0008305F">
        <w:rPr>
          <w:vertAlign w:val="subscript"/>
        </w:rPr>
        <w:t>2</w:t>
      </w:r>
      <w:r w:rsidR="008E5FD4">
        <w:t xml:space="preserve"> created using the difference method, labelled U</w:t>
      </w:r>
      <w:r w:rsidR="008E5FD4" w:rsidRPr="0008305F">
        <w:rPr>
          <w:vertAlign w:val="subscript"/>
        </w:rPr>
        <w:t>2</w:t>
      </w:r>
      <w:r w:rsidR="008E5FD4">
        <w:t>*, are no longer very similar. Instead the distribution of U</w:t>
      </w:r>
      <w:r w:rsidR="008E5FD4" w:rsidRPr="0008305F">
        <w:rPr>
          <w:vertAlign w:val="subscript"/>
        </w:rPr>
        <w:t>2</w:t>
      </w:r>
      <w:r w:rsidR="008E5FD4">
        <w:t xml:space="preserve">* is wider than of </w:t>
      </w:r>
      <w:commentRangeStart w:id="177"/>
      <w:r w:rsidR="008E5FD4">
        <w:t>U</w:t>
      </w:r>
      <w:r w:rsidR="008E5FD4" w:rsidRPr="0008305F">
        <w:rPr>
          <w:vertAlign w:val="subscript"/>
        </w:rPr>
        <w:t>2</w:t>
      </w:r>
      <w:commentRangeEnd w:id="177"/>
      <w:r w:rsidR="00A773EB">
        <w:rPr>
          <w:rStyle w:val="CommentReference"/>
        </w:rPr>
        <w:commentReference w:id="177"/>
      </w:r>
      <w:r w:rsidR="008E5FD4">
        <w:t xml:space="preserve">. </w:t>
      </w:r>
    </w:p>
    <w:p w:rsidR="006B36D8" w:rsidRDefault="0008305F" w:rsidP="00F2589E">
      <w:pPr>
        <w:keepNext/>
        <w:spacing w:line="480" w:lineRule="auto"/>
      </w:pPr>
      <w:r>
        <w:t>Figure 6</w:t>
      </w:r>
      <w:r w:rsidR="008E5FD4">
        <w:t xml:space="preserve">b shows the scatterplot produced by the first variation of the covariance methods, method </w:t>
      </w:r>
      <w:r>
        <w:t>eight</w:t>
      </w:r>
      <w:r w:rsidR="008E5FD4">
        <w:t xml:space="preserve">. The distribution of scatter over this bivariate surface is narrow, and is unlike any of the subfigures in </w:t>
      </w:r>
      <w:r>
        <w:t>Figure 4</w:t>
      </w:r>
      <w:r w:rsidR="008E5FD4">
        <w:t xml:space="preserve"> in that it does not run parallel to the diagonal line indicating parity. </w:t>
      </w:r>
      <w:r w:rsidR="006B36D8">
        <w:t xml:space="preserve">Instead, there is greater variation along the </w:t>
      </w:r>
      <w:r>
        <w:t>U</w:t>
      </w:r>
      <w:r w:rsidR="006B36D8" w:rsidRPr="0008305F">
        <w:rPr>
          <w:vertAlign w:val="subscript"/>
        </w:rPr>
        <w:t>2</w:t>
      </w:r>
      <w:r w:rsidR="006B36D8">
        <w:t xml:space="preserve"> axis than the </w:t>
      </w:r>
      <w:r>
        <w:t>U</w:t>
      </w:r>
      <w:r w:rsidR="006B36D8" w:rsidRPr="0008305F">
        <w:rPr>
          <w:vertAlign w:val="subscript"/>
        </w:rPr>
        <w:t>1</w:t>
      </w:r>
      <w:r w:rsidR="006B36D8">
        <w:t xml:space="preserve"> axis, as should be expected given that </w:t>
      </w:r>
      <w:r>
        <w:t>U</w:t>
      </w:r>
      <w:r w:rsidRPr="0008305F">
        <w:rPr>
          <w:vertAlign w:val="subscript"/>
        </w:rPr>
        <w:t>2</w:t>
      </w:r>
      <w:r w:rsidR="006B36D8">
        <w:t xml:space="preserve"> has a greater standard error in this example. </w:t>
      </w:r>
      <w:r>
        <w:t>Figure 6</w:t>
      </w:r>
      <w:r w:rsidR="006B36D8">
        <w:t xml:space="preserve">c show the equivalent results for the other variation of the covariance method, method </w:t>
      </w:r>
      <w:r>
        <w:t>nine</w:t>
      </w:r>
      <w:r w:rsidR="006B36D8">
        <w:t xml:space="preserve">. This is similar to the scatterplot for method </w:t>
      </w:r>
      <w:r>
        <w:t>eight</w:t>
      </w:r>
      <w:r w:rsidR="006B36D8">
        <w:t>, but appears slightly narrower. It also has at least one point which is above the diagonal line, indicating that this method has violated the monotonicity assumption</w:t>
      </w:r>
      <w:del w:id="178" w:author="Matt" w:date="2013-12-28T13:24:00Z">
        <w:r w:rsidR="006B36D8" w:rsidDel="00A773EB">
          <w:delText xml:space="preserve"> in this example</w:delText>
        </w:r>
      </w:del>
      <w:r w:rsidR="006B36D8">
        <w:t xml:space="preserve">. </w:t>
      </w:r>
    </w:p>
    <w:p w:rsidR="008E5FD4" w:rsidRDefault="006B36D8" w:rsidP="00F2589E">
      <w:pPr>
        <w:keepNext/>
        <w:spacing w:line="480" w:lineRule="auto"/>
      </w:pPr>
      <w:r>
        <w:t xml:space="preserve">The scatterplot for method </w:t>
      </w:r>
      <w:r w:rsidR="0008305F">
        <w:t>ten</w:t>
      </w:r>
      <w:r>
        <w:t xml:space="preserve"> is shown in </w:t>
      </w:r>
      <w:r w:rsidR="0008305F">
        <w:t>Figure 6</w:t>
      </w:r>
      <w:r>
        <w:t>d. The pattern of scatter appears</w:t>
      </w:r>
      <w:r w:rsidR="00BC5A21">
        <w:t xml:space="preserve"> slightly asymmetrical, and to </w:t>
      </w:r>
      <w:r>
        <w:t xml:space="preserve">vary more along the </w:t>
      </w:r>
      <w:r w:rsidR="0008305F">
        <w:t>U</w:t>
      </w:r>
      <w:r w:rsidR="0008305F" w:rsidRPr="00A773EB">
        <w:rPr>
          <w:vertAlign w:val="subscript"/>
          <w:rPrChange w:id="179" w:author="Matt" w:date="2013-12-28T13:24:00Z">
            <w:rPr/>
          </w:rPrChange>
        </w:rPr>
        <w:t>1</w:t>
      </w:r>
      <w:r>
        <w:t xml:space="preserve"> dimension for smaller values of </w:t>
      </w:r>
      <w:r w:rsidR="0008305F">
        <w:t>U</w:t>
      </w:r>
      <w:r w:rsidR="0008305F" w:rsidRPr="00A773EB">
        <w:rPr>
          <w:vertAlign w:val="subscript"/>
          <w:rPrChange w:id="180" w:author="Matt" w:date="2013-12-28T13:24:00Z">
            <w:rPr/>
          </w:rPrChange>
        </w:rPr>
        <w:t>2</w:t>
      </w:r>
      <w:r>
        <w:t>. No obvious discontinuities are introduced, and no violation of the monotonicity assumption can occur.</w:t>
      </w:r>
      <w:r w:rsidR="008E5FD4">
        <w:t xml:space="preserve"> </w:t>
      </w:r>
    </w:p>
    <w:p w:rsidR="00F2589E" w:rsidRPr="00F2589E" w:rsidRDefault="00274456" w:rsidP="00274456">
      <w:pPr>
        <w:jc w:val="center"/>
      </w:pPr>
      <w:r>
        <w:t>[Figure 6 about here]</w:t>
      </w:r>
    </w:p>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w:t>
      </w:r>
      <w:commentRangeStart w:id="181"/>
      <w:r>
        <w:t xml:space="preserve"> It confirmed that independent sampling is liable to produce violations of the monotonicity assumption</w:t>
      </w:r>
      <w:commentRangeEnd w:id="181"/>
      <w:r w:rsidR="006C42F2">
        <w:rPr>
          <w:rStyle w:val="CommentReference"/>
        </w:rPr>
        <w:commentReference w:id="181"/>
      </w:r>
      <w:r>
        <w:t xml:space="preserve">, and </w:t>
      </w:r>
      <w:commentRangeStart w:id="182"/>
      <w:r>
        <w:t>so should not be adopted where it is important to incorporate this assumption within the PSA</w:t>
      </w:r>
      <w:commentRangeEnd w:id="182"/>
      <w:r w:rsidR="006C42F2">
        <w:rPr>
          <w:rStyle w:val="CommentReference"/>
        </w:rPr>
        <w:commentReference w:id="182"/>
      </w:r>
      <w:r>
        <w:t xml:space="preserve">. It also found that a number of other commonly used methods for </w:t>
      </w:r>
      <w:r w:rsidR="009F309A">
        <w:t xml:space="preserve">incorporating the monotonicity can effectively discard or misrepresent an important form of uncertainty: i.e. uncertainty about the </w:t>
      </w:r>
      <w:r w:rsidR="009F309A">
        <w:lastRenderedPageBreak/>
        <w:t xml:space="preserve">difference between </w:t>
      </w:r>
      <w:ins w:id="183" w:author="Kate Ren" w:date="2013-12-19T13:29:00Z">
        <w:r w:rsidR="008F6265">
          <w:t>U</w:t>
        </w:r>
        <w:r w:rsidR="008F6265" w:rsidRPr="0008305F">
          <w:rPr>
            <w:vertAlign w:val="subscript"/>
          </w:rPr>
          <w:t>1</w:t>
        </w:r>
      </w:ins>
      <w:del w:id="184" w:author="Kate Ren" w:date="2013-12-19T13:29:00Z">
        <w:r w:rsidR="009F309A" w:rsidDel="008F6265">
          <w:delText>U1</w:delText>
        </w:r>
      </w:del>
      <w:r w:rsidR="009F309A">
        <w:t xml:space="preserve"> and </w:t>
      </w:r>
      <w:proofErr w:type="gramStart"/>
      <w:ins w:id="185" w:author="Kate Ren" w:date="2013-12-19T13:29:00Z">
        <w:r w:rsidR="008F6265">
          <w:t>U</w:t>
        </w:r>
        <w:r w:rsidR="008F6265" w:rsidRPr="0008305F">
          <w:rPr>
            <w:vertAlign w:val="subscript"/>
          </w:rPr>
          <w:t>2</w:t>
        </w:r>
        <w:r w:rsidR="008F6265">
          <w:t xml:space="preserve"> </w:t>
        </w:r>
      </w:ins>
      <w:proofErr w:type="gramEnd"/>
      <w:del w:id="186" w:author="Kate Ren" w:date="2013-12-19T13:29:00Z">
        <w:r w:rsidR="009F309A" w:rsidDel="008F6265">
          <w:delText>U2</w:delText>
        </w:r>
      </w:del>
      <w:r w:rsidR="009F309A">
        <w:t xml:space="preserve">. </w:t>
      </w:r>
      <w:r w:rsidR="002F55D5">
        <w:t xml:space="preserve">Methods </w:t>
      </w:r>
      <w:del w:id="187" w:author="User" w:date="2014-01-28T16:15:00Z">
        <w:r w:rsidR="002F55D5" w:rsidDel="006C42F2">
          <w:delText>three</w:delText>
        </w:r>
        <w:r w:rsidR="009F309A" w:rsidDel="006C42F2">
          <w:delText xml:space="preserve">, </w:delText>
        </w:r>
        <w:r w:rsidR="002F55D5" w:rsidDel="006C42F2">
          <w:delText>four</w:delText>
        </w:r>
        <w:r w:rsidR="009F309A" w:rsidDel="006C42F2">
          <w:delText xml:space="preserve">, </w:delText>
        </w:r>
        <w:r w:rsidR="002F55D5" w:rsidDel="006C42F2">
          <w:delText>five</w:delText>
        </w:r>
        <w:r w:rsidR="009F309A" w:rsidDel="006C42F2">
          <w:delText xml:space="preserve">, </w:delText>
        </w:r>
        <w:r w:rsidR="002F55D5" w:rsidDel="006C42F2">
          <w:delText>and six</w:delText>
        </w:r>
      </w:del>
      <w:ins w:id="188" w:author="User" w:date="2014-01-28T16:15:00Z">
        <w:r w:rsidR="006C42F2">
          <w:t>using resampling or replacement(3-6)</w:t>
        </w:r>
      </w:ins>
      <w:r w:rsidR="009F309A">
        <w:t xml:space="preserve"> introduce implausible discontinuities into the distribution of differences between values</w:t>
      </w:r>
      <w:ins w:id="189" w:author="User" w:date="2014-01-28T16:16:00Z">
        <w:r w:rsidR="006C42F2">
          <w:t xml:space="preserve"> (the inter-distribution?)</w:t>
        </w:r>
      </w:ins>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r w:rsidR="00401F39">
        <w:fldChar w:fldCharType="begin"/>
      </w:r>
      <w:r w:rsidR="00401F39">
        <w:instrText xml:space="preserve"> REF _Ref340241271 \h  \* MERGEFORMAT </w:instrText>
      </w:r>
      <w:r w:rsidR="00401F39">
        <w:fldChar w:fldCharType="separate"/>
      </w:r>
      <w:r w:rsidR="004D3A56">
        <w:t>Figure 4</w:t>
      </w:r>
      <w:r w:rsidR="00401F39">
        <w:fldChar w:fldCharType="end"/>
      </w:r>
      <w:r>
        <w:t xml:space="preserve">c, only methods eight, nine and ten appeared to </w:t>
      </w:r>
      <w:r w:rsidR="009D6FBB">
        <w:t xml:space="preserve">be </w:t>
      </w:r>
      <w:r>
        <w:t xml:space="preserve">broadly appropriate </w:t>
      </w:r>
      <w:r w:rsidR="009D6FBB">
        <w:t xml:space="preserve">in </w:t>
      </w:r>
      <w:r>
        <w:t xml:space="preserve">their representation of both intra-distribution uncertainty </w:t>
      </w:r>
      <w:del w:id="190" w:author="User" w:date="2014-01-28T16:15:00Z">
        <w:r w:rsidDel="006C42F2">
          <w:delText>(</w:delText>
        </w:r>
      </w:del>
      <w:ins w:id="191" w:author="Kate Ren" w:date="2013-12-19T13:29:00Z">
        <w:del w:id="192" w:author="User" w:date="2014-01-28T16:15:00Z">
          <w:r w:rsidR="008F6265" w:rsidDel="006C42F2">
            <w:delText>U</w:delText>
          </w:r>
          <w:r w:rsidR="008F6265" w:rsidRPr="0008305F" w:rsidDel="006C42F2">
            <w:rPr>
              <w:vertAlign w:val="subscript"/>
            </w:rPr>
            <w:delText>1</w:delText>
          </w:r>
        </w:del>
      </w:ins>
      <w:del w:id="193" w:author="User" w:date="2014-01-28T16:15:00Z">
        <w:r w:rsidDel="006C42F2">
          <w:delText xml:space="preserve">U1, </w:delText>
        </w:r>
      </w:del>
      <w:ins w:id="194" w:author="Kate Ren" w:date="2013-12-19T13:29:00Z">
        <w:del w:id="195" w:author="User" w:date="2014-01-28T16:15:00Z">
          <w:r w:rsidR="008F6265" w:rsidDel="006C42F2">
            <w:delText>U</w:delText>
          </w:r>
          <w:r w:rsidR="008F6265" w:rsidRPr="0008305F" w:rsidDel="006C42F2">
            <w:rPr>
              <w:vertAlign w:val="subscript"/>
            </w:rPr>
            <w:delText>2</w:delText>
          </w:r>
        </w:del>
      </w:ins>
      <w:del w:id="196" w:author="User" w:date="2014-01-28T16:15:00Z">
        <w:r w:rsidDel="006C42F2">
          <w:delText xml:space="preserve">U2) </w:delText>
        </w:r>
      </w:del>
      <w:r>
        <w:t xml:space="preserve">and inter-distribution </w:t>
      </w:r>
      <w:del w:id="197" w:author="User" w:date="2014-01-28T16:15:00Z">
        <w:r w:rsidDel="006C42F2">
          <w:delText>uncertainty (</w:delText>
        </w:r>
      </w:del>
      <w:ins w:id="198" w:author="Kate Ren" w:date="2013-12-19T13:29:00Z">
        <w:del w:id="199" w:author="User" w:date="2014-01-28T16:15:00Z">
          <w:r w:rsidR="008F6265" w:rsidDel="006C42F2">
            <w:delText>U</w:delText>
          </w:r>
          <w:r w:rsidR="008F6265" w:rsidRPr="0008305F" w:rsidDel="006C42F2">
            <w:rPr>
              <w:vertAlign w:val="subscript"/>
            </w:rPr>
            <w:delText>2</w:delText>
          </w:r>
        </w:del>
      </w:ins>
      <w:del w:id="200" w:author="User" w:date="2014-01-28T16:15:00Z">
        <w:r w:rsidDel="006C42F2">
          <w:delText xml:space="preserve">U2 – </w:delText>
        </w:r>
      </w:del>
      <w:ins w:id="201" w:author="Kate Ren" w:date="2013-12-19T13:29:00Z">
        <w:del w:id="202" w:author="User" w:date="2014-01-28T16:15:00Z">
          <w:r w:rsidR="008F6265" w:rsidDel="006C42F2">
            <w:delText>U</w:delText>
          </w:r>
          <w:r w:rsidR="008F6265" w:rsidRPr="0008305F" w:rsidDel="006C42F2">
            <w:rPr>
              <w:vertAlign w:val="subscript"/>
            </w:rPr>
            <w:delText>1</w:delText>
          </w:r>
        </w:del>
      </w:ins>
      <w:del w:id="203" w:author="User" w:date="2014-01-28T16:15:00Z">
        <w:r w:rsidDel="006C42F2">
          <w:delText xml:space="preserve">U1). </w:delText>
        </w:r>
      </w:del>
    </w:p>
    <w:p w:rsidR="000842E3" w:rsidRDefault="000842E3" w:rsidP="00047821">
      <w:pPr>
        <w:spacing w:line="480" w:lineRule="auto"/>
      </w:pPr>
      <w:r>
        <w:t xml:space="preserve">However, in theory the multivariate model methods (seven to nine) may all be inappropriate, because of the dependence on the covariance parameters used on the sample sizes of the training sets used to estimate them. As normal distributions are not bounded, for </w:t>
      </w:r>
      <w:del w:id="204" w:author="Matt" w:date="2013-12-28T13:24:00Z">
        <w:r w:rsidDel="00A773EB">
          <w:delText>a large enough</w:delText>
        </w:r>
      </w:del>
      <w:ins w:id="205" w:author="Matt" w:date="2013-12-28T13:24:00Z">
        <w:r w:rsidR="00A773EB">
          <w:t>infinitely sized</w:t>
        </w:r>
      </w:ins>
      <w:r>
        <w:t xml:space="preserve"> sample</w:t>
      </w:r>
      <w:ins w:id="206" w:author="Matt" w:date="2013-12-28T13:25:00Z">
        <w:r w:rsidR="00A773EB">
          <w:t>s</w:t>
        </w:r>
      </w:ins>
      <w:r>
        <w:t xml:space="preserve"> the probability that monotonicity becomes violated at least once becomes a certainty, and so the covariance parameter which implies a correlation of 1 always becomes selected. In doing this, either U</w:t>
      </w:r>
      <w:r w:rsidRPr="000842E3">
        <w:rPr>
          <w:vertAlign w:val="subscript"/>
        </w:rPr>
        <w:t>1</w:t>
      </w:r>
      <w:r>
        <w:t xml:space="preserve"> becomes an analytic derivation of U</w:t>
      </w:r>
      <w:r w:rsidRPr="000842E3">
        <w:rPr>
          <w:vertAlign w:val="subscript"/>
        </w:rPr>
        <w:t>2</w:t>
      </w:r>
      <w:r>
        <w:t xml:space="preserve"> or vice-versa. Information about the standard error of the derived paramet</w:t>
      </w:r>
      <w:r w:rsidR="00B434BD">
        <w:t>er therefore becomes disregarded</w:t>
      </w:r>
      <w:ins w:id="207" w:author="Matt" w:date="2013-12-28T13:25:00Z">
        <w:r w:rsidR="00A773EB">
          <w:t xml:space="preserve"> and one</w:t>
        </w:r>
      </w:ins>
      <w:del w:id="208" w:author="Matt" w:date="2013-12-28T13:25:00Z">
        <w:r w:rsidDel="00A773EB">
          <w:delText>.</w:delText>
        </w:r>
      </w:del>
      <w:r w:rsidR="00B434BD">
        <w:t xml:space="preserve"> </w:t>
      </w:r>
      <w:proofErr w:type="spellStart"/>
      <w:r w:rsidR="00B434BD">
        <w:t>One</w:t>
      </w:r>
      <w:proofErr w:type="spellEnd"/>
      <w:r w:rsidR="00B434BD">
        <w:t xml:space="preserve"> of the few sample summary statistics available to the modeller is therefore </w:t>
      </w:r>
      <w:ins w:id="209" w:author="Matt" w:date="2013-12-28T13:25:00Z">
        <w:r w:rsidR="00A773EB">
          <w:t>discarded</w:t>
        </w:r>
      </w:ins>
      <w:del w:id="210" w:author="Matt" w:date="2013-12-28T13:25:00Z">
        <w:r w:rsidR="00B434BD" w:rsidDel="00A773EB">
          <w:delText xml:space="preserve">‘thrown away’, and so the approach may lead to important information becoming </w:delText>
        </w:r>
        <w:commentRangeStart w:id="211"/>
        <w:r w:rsidR="00B434BD" w:rsidDel="00A773EB">
          <w:delText>ignored</w:delText>
        </w:r>
      </w:del>
      <w:commentRangeEnd w:id="211"/>
      <w:r w:rsidR="00A773EB">
        <w:rPr>
          <w:rStyle w:val="CommentReference"/>
        </w:rPr>
        <w:commentReference w:id="211"/>
      </w:r>
      <w:del w:id="212" w:author="Matt" w:date="2013-12-28T13:25:00Z">
        <w:r w:rsidR="00B434BD" w:rsidDel="00A773EB">
          <w:delText>.</w:delText>
        </w:r>
      </w:del>
      <w:r w:rsidR="00B434BD">
        <w:t xml:space="preserve"> </w:t>
      </w:r>
      <w:r>
        <w:t xml:space="preserve">  </w:t>
      </w:r>
    </w:p>
    <w:p w:rsidR="00F26302" w:rsidRDefault="009B5207" w:rsidP="00047821">
      <w:pPr>
        <w:spacing w:line="480" w:lineRule="auto"/>
      </w:pPr>
      <w:r>
        <w:t xml:space="preserve">Of the three methods that appeared appropriate, method ten has </w:t>
      </w:r>
      <w:commentRangeStart w:id="213"/>
      <w:r>
        <w:t>three</w:t>
      </w:r>
      <w:commentRangeEnd w:id="213"/>
      <w:r w:rsidR="00A773EB">
        <w:rPr>
          <w:rStyle w:val="CommentReference"/>
        </w:rPr>
        <w:commentReference w:id="213"/>
      </w:r>
      <w:r>
        <w:t xml:space="preserve"> clear advantages over methods eight and</w:t>
      </w:r>
      <w:r w:rsidR="0082301F">
        <w:t xml:space="preserve"> nine. Firstly, it uses statistical distributions (beta distributions) which are more appropriate for representing utility values than </w:t>
      </w:r>
      <w:r w:rsidR="00AB0860">
        <w:t>bivariate normal distributions</w:t>
      </w:r>
      <w:ins w:id="214" w:author="Matt" w:date="2013-12-28T13:26:00Z">
        <w:r w:rsidR="00A773EB">
          <w:t>;</w:t>
        </w:r>
      </w:ins>
      <w:r w:rsidR="00AB0860">
        <w:t xml:space="preserve"> </w:t>
      </w:r>
      <w:del w:id="215" w:author="Matt" w:date="2013-12-28T13:27:00Z">
        <w:r w:rsidR="00AB0860" w:rsidDel="00A773EB">
          <w:delText xml:space="preserve">used in methods </w:delText>
        </w:r>
        <w:r w:rsidR="0082301F" w:rsidDel="00A773EB">
          <w:delText xml:space="preserve">eight and nine. Secondly, </w:delText>
        </w:r>
      </w:del>
      <w:r w:rsidR="0082301F">
        <w:t xml:space="preserve">it is </w:t>
      </w:r>
      <w:proofErr w:type="spellStart"/>
      <w:ins w:id="216" w:author="Matt" w:date="2013-12-28T13:27:00Z">
        <w:r w:rsidR="00A773EB">
          <w:t>thus</w:t>
        </w:r>
      </w:ins>
      <w:r w:rsidR="0082301F">
        <w:t>analytically</w:t>
      </w:r>
      <w:proofErr w:type="spellEnd"/>
      <w:r w:rsidR="0082301F">
        <w:t xml:space="preserve"> impossible that method ten will produce any pairs of estimates which violate the monotonicity assumption</w:t>
      </w:r>
      <w:del w:id="217" w:author="Matt" w:date="2013-12-28T13:27:00Z">
        <w:r w:rsidR="0082301F" w:rsidDel="00A773EB">
          <w:delText>, whereas occasional violation is possible with estimates produced by methods eight and nine</w:delText>
        </w:r>
      </w:del>
      <w:r w:rsidR="0082301F">
        <w:t xml:space="preserve">. </w:t>
      </w:r>
      <w:del w:id="218" w:author="Matt" w:date="2013-12-28T13:27:00Z">
        <w:r w:rsidR="0082301F" w:rsidDel="00A773EB">
          <w:delText>Thirdly</w:delText>
        </w:r>
      </w:del>
      <w:ins w:id="219" w:author="Matt" w:date="2013-12-28T13:27:00Z">
        <w:r w:rsidR="00A773EB">
          <w:t>Secondly</w:t>
        </w:r>
      </w:ins>
      <w:r w:rsidR="0082301F">
        <w:t>,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 xml:space="preserve">in an automated way, and produce estimates which are affected both by simulation uncertainty and the size of the training </w:t>
      </w:r>
      <w:r w:rsidR="008F57EA">
        <w:lastRenderedPageBreak/>
        <w:t>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w:t>
      </w:r>
      <w:r w:rsidR="00CD1CDA">
        <w:t xml:space="preserve">which is available to download from the Health Economics and Decision </w:t>
      </w:r>
      <w:commentRangeStart w:id="220"/>
      <w:r w:rsidR="00CD1CDA">
        <w:t>Sciences</w:t>
      </w:r>
      <w:commentRangeEnd w:id="220"/>
      <w:r w:rsidR="006C42F2">
        <w:rPr>
          <w:rStyle w:val="CommentReference"/>
        </w:rPr>
        <w:commentReference w:id="220"/>
      </w:r>
      <w:r w:rsidR="00CD1CDA">
        <w:t xml:space="preserve"> (HEDS) </w:t>
      </w:r>
      <w:commentRangeStart w:id="221"/>
      <w:r w:rsidR="00CD1CDA">
        <w:t>website</w:t>
      </w:r>
      <w:commentRangeEnd w:id="221"/>
      <w:r w:rsidR="00A773EB">
        <w:rPr>
          <w:rStyle w:val="CommentReference"/>
        </w:rPr>
        <w:commentReference w:id="221"/>
      </w:r>
      <w:r w:rsidR="00CD1CDA">
        <w:t xml:space="preserve">, </w:t>
      </w:r>
      <w:r w:rsidR="008F57EA">
        <w:t xml:space="preserve">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t>
      </w:r>
      <w:del w:id="222" w:author="Matt" w:date="2013-12-28T13:27:00Z">
        <w:r w:rsidDel="00A773EB">
          <w:delText xml:space="preserve">will </w:delText>
        </w:r>
      </w:del>
      <w:r>
        <w:t>describe</w:t>
      </w:r>
      <w:ins w:id="223" w:author="Matt" w:date="2013-12-28T13:27:00Z">
        <w:r w:rsidR="00A773EB">
          <w:t>s</w:t>
        </w:r>
      </w:ins>
      <w:r>
        <w:t xml:space="preserve"> limitations with the current analysis. Th</w:t>
      </w:r>
      <w:ins w:id="224" w:author="Matt" w:date="2013-12-28T13:27:00Z">
        <w:r w:rsidR="00A773EB">
          <w:t>e</w:t>
        </w:r>
      </w:ins>
      <w:del w:id="225" w:author="Matt" w:date="2013-12-28T13:27:00Z">
        <w:r w:rsidDel="00A773EB">
          <w:delText>i</w:delText>
        </w:r>
      </w:del>
      <w:r>
        <w:t>s</w:t>
      </w:r>
      <w:ins w:id="226" w:author="Matt" w:date="2013-12-28T13:27:00Z">
        <w:r w:rsidR="00A773EB">
          <w:t>e</w:t>
        </w:r>
      </w:ins>
      <w:r>
        <w:t xml:space="preserve"> include</w:t>
      </w:r>
      <w:del w:id="227" w:author="Matt" w:date="2013-12-28T13:28:00Z">
        <w:r w:rsidDel="00A773EB">
          <w:delText>s</w:delText>
        </w:r>
      </w:del>
      <w:r>
        <w:t xml:space="preserve">: not </w:t>
      </w:r>
      <w:r w:rsidR="00631984">
        <w:t xml:space="preserve">looking at results for a range of hypothetical datasets; not presenting a hypothetical example with three or more </w:t>
      </w:r>
      <w:commentRangeStart w:id="228"/>
      <w:r w:rsidR="00631984">
        <w:t>states</w:t>
      </w:r>
      <w:commentRangeEnd w:id="228"/>
      <w:r w:rsidR="006C42F2">
        <w:rPr>
          <w:rStyle w:val="CommentReference"/>
        </w:rPr>
        <w:commentReference w:id="228"/>
      </w:r>
      <w:r w:rsidR="00631984">
        <w:t xml:space="preserve">; not </w:t>
      </w:r>
      <w:r w:rsidR="008C6930">
        <w:t xml:space="preserve">investigating </w:t>
      </w:r>
      <w:r w:rsidR="003D49B8">
        <w:t xml:space="preserve">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xml:space="preserve">. Each of these limitations </w:t>
      </w:r>
      <w:del w:id="229" w:author="Matt" w:date="2013-12-28T13:28:00Z">
        <w:r w:rsidR="00631984" w:rsidDel="00A773EB">
          <w:delText>will be</w:delText>
        </w:r>
      </w:del>
      <w:ins w:id="230" w:author="Matt" w:date="2013-12-28T13:28:00Z">
        <w:r w:rsidR="00A773EB">
          <w:t>is</w:t>
        </w:r>
      </w:ins>
      <w:r w:rsidR="00631984">
        <w:t xml:space="preserv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w:t>
      </w:r>
      <w:commentRangeStart w:id="231"/>
      <w:r w:rsidR="004155F1">
        <w:t xml:space="preserve">a range of different hypothetical datasets </w:t>
      </w:r>
      <w:commentRangeEnd w:id="231"/>
      <w:r w:rsidR="006C42F2">
        <w:rPr>
          <w:rStyle w:val="CommentReference"/>
        </w:rPr>
        <w:commentReference w:id="231"/>
      </w:r>
      <w:r w:rsidR="004155F1">
        <w:t xml:space="preserve">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w:t>
      </w:r>
      <w:ins w:id="232" w:author="Kate Ren" w:date="2013-12-19T13:31:00Z">
        <w:r w:rsidR="008F6265">
          <w:t>U</w:t>
        </w:r>
        <w:r w:rsidR="008F6265">
          <w:rPr>
            <w:vertAlign w:val="subscript"/>
          </w:rPr>
          <w:t>1</w:t>
        </w:r>
      </w:ins>
      <w:del w:id="233" w:author="Kate Ren" w:date="2013-12-19T13:31:00Z">
        <w:r w:rsidR="004155F1" w:rsidDel="008F6265">
          <w:delText>U1</w:delText>
        </w:r>
      </w:del>
      <w:r w:rsidR="004155F1">
        <w:t xml:space="preserve"> and the standard error of </w:t>
      </w:r>
      <w:ins w:id="234" w:author="Kate Ren" w:date="2013-12-19T13:31:00Z">
        <w:r w:rsidR="008F6265">
          <w:t>U</w:t>
        </w:r>
        <w:r w:rsidR="008F6265" w:rsidRPr="0008305F">
          <w:rPr>
            <w:vertAlign w:val="subscript"/>
          </w:rPr>
          <w:t>2</w:t>
        </w:r>
      </w:ins>
      <w:del w:id="235" w:author="Kate Ren" w:date="2013-12-19T13:31:00Z">
        <w:r w:rsidR="004155F1" w:rsidDel="008F6265">
          <w:delText>U2</w:delText>
        </w:r>
      </w:del>
      <w:r w:rsidR="004155F1">
        <w:t xml:space="preserve"> are </w:t>
      </w:r>
      <w:r w:rsidR="008F57EA">
        <w:t>similar</w:t>
      </w:r>
      <w:r w:rsidR="00B1466A">
        <w:t xml:space="preserve">, and this factor may have affected the results comparing each of the methods. </w:t>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w:t>
      </w:r>
      <w:r w:rsidRPr="00274456">
        <w:rPr>
          <w:vertAlign w:val="subscript"/>
        </w:rPr>
        <w:t>1</w:t>
      </w:r>
      <w:r>
        <w:t xml:space="preserve"> and U</w:t>
      </w:r>
      <w:r w:rsidRPr="00274456">
        <w:rPr>
          <w:vertAlign w:val="subscript"/>
        </w:rPr>
        <w:t>2</w:t>
      </w:r>
      <w:r>
        <w:t>, rather than three states such as U</w:t>
      </w:r>
      <w:r w:rsidRPr="00274456">
        <w:rPr>
          <w:vertAlign w:val="subscript"/>
        </w:rPr>
        <w:t>0</w:t>
      </w:r>
      <w:r>
        <w:t>, U</w:t>
      </w:r>
      <w:r w:rsidRPr="00274456">
        <w:rPr>
          <w:vertAlign w:val="subscript"/>
        </w:rPr>
        <w:t>1</w:t>
      </w:r>
      <w:r>
        <w:t>, and U</w:t>
      </w:r>
      <w:r w:rsidRPr="00274456">
        <w:rPr>
          <w:vertAlign w:val="subscript"/>
        </w:rPr>
        <w:t>2</w:t>
      </w:r>
      <w:r>
        <w:t xml:space="preserve">, where </w:t>
      </w:r>
      <w:r w:rsidR="00274456">
        <w:t xml:space="preserve">the monotonicity condition becomes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274456">
        <w:t xml:space="preserve">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t xml:space="preserve">. </w:t>
      </w:r>
      <w:r w:rsidR="000B14B7">
        <w:t xml:space="preserve">Introducing further states would lead to </w:t>
      </w:r>
      <w:ins w:id="236" w:author="Matt" w:date="2013-12-28T13:28:00Z">
        <w:r w:rsidR="00405516">
          <w:t xml:space="preserve">additional complexity </w:t>
        </w:r>
      </w:ins>
      <w:del w:id="237" w:author="Matt" w:date="2013-12-28T13:28:00Z">
        <w:r w:rsidR="000B14B7" w:rsidDel="00405516">
          <w:delText xml:space="preserve">complications </w:delText>
        </w:r>
      </w:del>
      <w:r w:rsidR="000B14B7">
        <w:t xml:space="preserve">for methods seven, eight and nine, for example, as we would have to </w:t>
      </w:r>
      <w:r w:rsidR="00382855">
        <w:t xml:space="preserve">estimate three </w:t>
      </w:r>
      <w:proofErr w:type="spellStart"/>
      <w:r w:rsidR="00382855">
        <w:t>covariances</w:t>
      </w:r>
      <w:proofErr w:type="spellEnd"/>
      <w:r w:rsidR="00382855">
        <w:t xml:space="preserve"> (i.e. </w:t>
      </w:r>
      <w:proofErr w:type="spellStart"/>
      <w:proofErr w:type="gramStart"/>
      <w:r w:rsidR="00382855">
        <w:t>cov</w:t>
      </w:r>
      <w:proofErr w:type="spellEnd"/>
      <w:r w:rsidR="00382855">
        <w:t>(</w:t>
      </w:r>
      <w:proofErr w:type="gramEnd"/>
      <w:r w:rsidR="00382855">
        <w:t>U</w:t>
      </w:r>
      <w:r w:rsidR="00382855" w:rsidRPr="00382855">
        <w:rPr>
          <w:vertAlign w:val="subscript"/>
        </w:rPr>
        <w:t>0</w:t>
      </w:r>
      <w:r w:rsidR="00382855">
        <w:t>, U</w:t>
      </w:r>
      <w:r w:rsidR="00382855" w:rsidRPr="00382855">
        <w:rPr>
          <w:vertAlign w:val="subscript"/>
        </w:rPr>
        <w:t>2</w:t>
      </w:r>
      <w:r w:rsidR="00382855">
        <w:t xml:space="preserve">), </w:t>
      </w:r>
      <w:proofErr w:type="spellStart"/>
      <w:r w:rsidR="00382855">
        <w:t>cov</w:t>
      </w:r>
      <w:proofErr w:type="spellEnd"/>
      <w:r w:rsidR="00382855">
        <w:t>(U</w:t>
      </w:r>
      <w:r w:rsidR="00382855" w:rsidRPr="00382855">
        <w:rPr>
          <w:vertAlign w:val="subscript"/>
        </w:rPr>
        <w:t>0</w:t>
      </w:r>
      <w:r w:rsidR="00382855">
        <w:t>, U</w:t>
      </w:r>
      <w:r w:rsidR="00382855" w:rsidRPr="00382855">
        <w:rPr>
          <w:vertAlign w:val="subscript"/>
        </w:rPr>
        <w:t>1</w:t>
      </w:r>
      <w:r w:rsidR="00382855">
        <w:t xml:space="preserve">) and </w:t>
      </w:r>
      <w:proofErr w:type="spellStart"/>
      <w:r w:rsidR="00382855">
        <w:t>cov</w:t>
      </w:r>
      <w:proofErr w:type="spellEnd"/>
      <w:r w:rsidR="00382855">
        <w:t>(U</w:t>
      </w:r>
      <w:r w:rsidR="00382855" w:rsidRPr="00382855">
        <w:rPr>
          <w:vertAlign w:val="subscript"/>
        </w:rPr>
        <w:t>1</w:t>
      </w:r>
      <w:r w:rsidR="00382855">
        <w:t>,U</w:t>
      </w:r>
      <w:r w:rsidR="00382855" w:rsidRPr="00382855">
        <w:rPr>
          <w:vertAlign w:val="subscript"/>
        </w:rPr>
        <w:t>2</w:t>
      </w:r>
      <w:r w:rsidR="00382855">
        <w:t>) ) rather than just one</w:t>
      </w:r>
      <w:r w:rsidR="000B14B7">
        <w:t>.</w:t>
      </w:r>
      <w:r w:rsidR="005C4B18">
        <w:t xml:space="preserve"> This provides further justification for </w:t>
      </w:r>
      <w:r w:rsidR="00382855">
        <w:t xml:space="preserve">favouring </w:t>
      </w:r>
      <w:r w:rsidR="005C4B18">
        <w:t>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w:t>
      </w:r>
      <w:r w:rsidR="000B14B7">
        <w:lastRenderedPageBreak/>
        <w:t xml:space="preserve">and so we should expect the covariance selected to depend partly on the size of the training sample used. </w:t>
      </w:r>
    </w:p>
    <w:p w:rsidR="00017FFA" w:rsidRDefault="00017FFA" w:rsidP="00047821">
      <w:pPr>
        <w:spacing w:line="480" w:lineRule="auto"/>
      </w:pPr>
      <w:r>
        <w:t xml:space="preserve">The final limitation </w:t>
      </w:r>
      <w:del w:id="238" w:author="Matt" w:date="2013-12-28T13:28:00Z">
        <w:r w:rsidDel="00405516">
          <w:delText>is relatively simple to address. Because</w:delText>
        </w:r>
      </w:del>
      <w:ins w:id="239" w:author="Matt" w:date="2013-12-28T13:28:00Z">
        <w:r w:rsidR="00405516">
          <w:t>relates to the existence of</w:t>
        </w:r>
      </w:ins>
      <w:r>
        <w:t xml:space="preserve"> worse-than-death health states exist </w:t>
      </w:r>
      <w:del w:id="240" w:author="Matt" w:date="2013-12-28T13:29:00Z">
        <w:r w:rsidDel="00405516">
          <w:delText>and are evaluated in some economic evaluations,</w:delText>
        </w:r>
      </w:del>
      <w:ins w:id="241" w:author="Matt" w:date="2013-12-28T13:29:00Z">
        <w:r w:rsidR="00405516">
          <w:t>where negative values are recorded and where</w:t>
        </w:r>
      </w:ins>
      <w:r>
        <w:t xml:space="preserve"> it </w:t>
      </w:r>
      <w:del w:id="242" w:author="Matt" w:date="2013-12-28T13:29:00Z">
        <w:r w:rsidDel="00917E7B">
          <w:delText xml:space="preserve">may </w:delText>
        </w:r>
      </w:del>
      <w:ins w:id="243" w:author="Matt" w:date="2013-12-28T13:29:00Z">
        <w:r w:rsidR="00917E7B">
          <w:t xml:space="preserve">would </w:t>
        </w:r>
      </w:ins>
      <w:r>
        <w:t xml:space="preserve">be inappropriate to use </w:t>
      </w:r>
      <w:del w:id="244" w:author="Matt" w:date="2013-12-28T13:29:00Z">
        <w:r w:rsidDel="00917E7B">
          <w:delText xml:space="preserve">estimates directly from a </w:delText>
        </w:r>
      </w:del>
      <w:r>
        <w:t>Beta distribution</w:t>
      </w:r>
      <w:ins w:id="245" w:author="Matt" w:date="2013-12-28T13:29:00Z">
        <w:r w:rsidR="00917E7B">
          <w:t>s</w:t>
        </w:r>
      </w:ins>
      <w:r>
        <w:t xml:space="preserve"> </w:t>
      </w:r>
      <w:del w:id="246" w:author="Matt" w:date="2013-12-28T13:29:00Z">
        <w:r w:rsidDel="00917E7B">
          <w:delText xml:space="preserve">which is </w:delText>
        </w:r>
      </w:del>
      <w:r>
        <w:t>bounded within the range 0 to 1. This problem could be addressed by rescaling the output from the Beta distributions from the range 0 to 1 to the ra</w:t>
      </w:r>
      <w:r w:rsidR="00103ED7">
        <w:t xml:space="preserve">nge -0.594 to 1, for example, if representing </w:t>
      </w:r>
      <w:r w:rsidR="00CA7F55">
        <w:t>HRQL</w:t>
      </w:r>
      <w:r w:rsidR="00103ED7">
        <w:t xml:space="preserve"> scores using the </w:t>
      </w:r>
      <w:proofErr w:type="spellStart"/>
      <w:r w:rsidR="00103ED7">
        <w:t>EuroQol</w:t>
      </w:r>
      <w:proofErr w:type="spellEnd"/>
      <w:r w:rsidR="00103ED7">
        <w:t xml:space="preserve"> Quality of Life (EQ-5D) scale.</w:t>
      </w:r>
      <w:r w:rsidR="0038052F">
        <w:t xml:space="preserve"> </w:t>
      </w:r>
      <w:r w:rsidR="00A000CA">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A000CA">
        <w:fldChar w:fldCharType="separate"/>
      </w:r>
      <w:r w:rsidR="0038052F" w:rsidRPr="0038052F">
        <w:rPr>
          <w:noProof/>
        </w:rPr>
        <w:t>(5,6)</w:t>
      </w:r>
      <w:r w:rsidR="00A000CA">
        <w:fldChar w:fldCharType="end"/>
      </w:r>
      <w:r>
        <w:t xml:space="preserve"> </w:t>
      </w:r>
    </w:p>
    <w:p w:rsidR="00430AB7" w:rsidRDefault="00430AB7" w:rsidP="00D210AA">
      <w:pPr>
        <w:pStyle w:val="Heading2"/>
      </w:pPr>
      <w:r>
        <w:t>Implications for Research</w:t>
      </w:r>
      <w:r w:rsidR="00FB0CE9">
        <w:t xml:space="preserve"> and </w:t>
      </w:r>
      <w:commentRangeStart w:id="247"/>
      <w:r w:rsidR="00FB0CE9">
        <w:t>Practice</w:t>
      </w:r>
      <w:commentRangeEnd w:id="247"/>
      <w:r w:rsidR="006C42F2">
        <w:rPr>
          <w:rStyle w:val="CommentReference"/>
          <w:rFonts w:asciiTheme="minorHAnsi" w:eastAsiaTheme="minorEastAsia" w:hAnsiTheme="minorHAnsi" w:cstheme="minorBidi"/>
          <w:b w:val="0"/>
          <w:bCs w:val="0"/>
          <w:color w:val="auto"/>
        </w:rPr>
        <w:commentReference w:id="247"/>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w:t>
      </w:r>
      <w:del w:id="248" w:author="Matt" w:date="2013-12-28T13:30:00Z">
        <w:r w:rsidR="00485010" w:rsidDel="00917E7B">
          <w:delText xml:space="preserve">happened to </w:delText>
        </w:r>
      </w:del>
      <w:r w:rsidR="00485010">
        <w:t>report</w:t>
      </w:r>
      <w:ins w:id="249" w:author="Matt" w:date="2013-12-28T13:30:00Z">
        <w:r w:rsidR="00917E7B">
          <w:t>ed</w:t>
        </w:r>
      </w:ins>
      <w:r w:rsidR="00485010">
        <w:t xml:space="preserve"> a higher </w:t>
      </w:r>
      <w:del w:id="250" w:author="Kate Ren" w:date="2013-12-19T13:33:00Z">
        <w:r w:rsidR="00485010" w:rsidDel="00046E2D">
          <w:delText xml:space="preserve">HrQoL </w:delText>
        </w:r>
      </w:del>
      <w:commentRangeStart w:id="251"/>
      <w:proofErr w:type="spellStart"/>
      <w:ins w:id="252" w:author="Kate Ren" w:date="2013-12-19T13:33:00Z">
        <w:r w:rsidR="00046E2D">
          <w:t>HRQoL</w:t>
        </w:r>
        <w:proofErr w:type="spellEnd"/>
        <w:r w:rsidR="00046E2D">
          <w:t xml:space="preserve"> </w:t>
        </w:r>
        <w:commentRangeEnd w:id="251"/>
        <w:r w:rsidR="00046E2D">
          <w:rPr>
            <w:rStyle w:val="CommentReference"/>
          </w:rPr>
          <w:commentReference w:id="251"/>
        </w:r>
      </w:ins>
      <w:r w:rsidR="00485010">
        <w:t xml:space="preserve">score in the </w:t>
      </w:r>
      <w:del w:id="253" w:author="Matt" w:date="2013-12-28T13:30:00Z">
        <w:r w:rsidR="00485010" w:rsidDel="00917E7B">
          <w:delText xml:space="preserve">worse </w:delText>
        </w:r>
      </w:del>
      <w:ins w:id="254" w:author="Matt" w:date="2013-12-28T13:30:00Z">
        <w:r w:rsidR="00917E7B">
          <w:t xml:space="preserve">more severe </w:t>
        </w:r>
      </w:ins>
      <w:r w:rsidR="00485010">
        <w:t xml:space="preserve">state than </w:t>
      </w:r>
      <w:ins w:id="255" w:author="Matt" w:date="2013-12-28T13:30:00Z">
        <w:r w:rsidR="00917E7B">
          <w:t xml:space="preserve">in </w:t>
        </w:r>
      </w:ins>
      <w:r w:rsidR="00485010">
        <w:t xml:space="preserve">the </w:t>
      </w:r>
      <w:del w:id="256" w:author="Matt" w:date="2013-12-28T13:30:00Z">
        <w:r w:rsidR="00485010" w:rsidDel="00917E7B">
          <w:delText>bet</w:delText>
        </w:r>
        <w:r w:rsidR="00F26302" w:rsidDel="00917E7B">
          <w:delText xml:space="preserve">ter </w:delText>
        </w:r>
      </w:del>
      <w:ins w:id="257" w:author="Matt" w:date="2013-12-28T13:30:00Z">
        <w:r w:rsidR="00917E7B">
          <w:t xml:space="preserve">less severe </w:t>
        </w:r>
      </w:ins>
      <w:r w:rsidR="00F26302">
        <w:t xml:space="preserve">state. </w:t>
      </w:r>
      <w:r w:rsidR="0058112C">
        <w:t xml:space="preserve">Research could also consider the choice of statistical distribution on the results produced. </w:t>
      </w:r>
      <w:r w:rsidR="003A14BB">
        <w:t xml:space="preserve">Further research </w:t>
      </w:r>
      <w:r w:rsidR="0058112C">
        <w:t xml:space="preserve">should also consider the generalisation of these methods to three or more </w:t>
      </w:r>
      <w:ins w:id="258" w:author="Matt" w:date="2013-12-28T13:30:00Z">
        <w:r w:rsidR="00917E7B">
          <w:t xml:space="preserve">health </w:t>
        </w:r>
      </w:ins>
      <w:r w:rsidR="0058112C">
        <w:t>state</w:t>
      </w:r>
      <w:ins w:id="259" w:author="Matt" w:date="2013-12-28T13:30:00Z">
        <w:r w:rsidR="00917E7B">
          <w:t>s</w:t>
        </w:r>
      </w:ins>
      <w:r w:rsidR="0058112C">
        <w:t xml:space="preserve">. For the difference method, this can be done by using the method iteratively. </w:t>
      </w:r>
      <w:commentRangeStart w:id="260"/>
      <w:r w:rsidR="0058112C">
        <w:t xml:space="preserve">Additionally, further empirical research could be conducted to investigate the influence of the choice of method on decision uncertainty within the technology appraisal process. </w:t>
      </w:r>
      <w:commentRangeEnd w:id="260"/>
      <w:r w:rsidR="006C42F2">
        <w:rPr>
          <w:rStyle w:val="CommentReference"/>
        </w:rPr>
        <w:commentReference w:id="260"/>
      </w:r>
    </w:p>
    <w:p w:rsidR="00DA1E02" w:rsidRDefault="007E74D1" w:rsidP="00047821">
      <w:pPr>
        <w:spacing w:line="480" w:lineRule="auto"/>
      </w:pPr>
      <w:r>
        <w:t xml:space="preserve">The decision to use </w:t>
      </w:r>
      <w:r w:rsidR="00DA1E02">
        <w:t xml:space="preserve">a method which forces </w:t>
      </w:r>
      <w:r>
        <w:t xml:space="preserve">monotonicity needs </w:t>
      </w:r>
      <w:r w:rsidR="00DA1E02">
        <w:t xml:space="preserve">to be </w:t>
      </w:r>
      <w:r>
        <w:t xml:space="preserve">based on </w:t>
      </w:r>
      <w:r w:rsidR="00DA1E02">
        <w:t>good clinical evidence and in consultation with clinical experts.</w:t>
      </w:r>
      <w:r w:rsidR="007F7436">
        <w:t xml:space="preserve">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produce biased estimates of the means and variances of the distributions, shifting the centres of these </w:t>
      </w:r>
      <w:r>
        <w:lastRenderedPageBreak/>
        <w:t xml:space="preserve">distributions by introducing discontinuities. </w:t>
      </w:r>
      <w:r w:rsidR="007E74D1">
        <w:t>T</w:t>
      </w:r>
      <w:r>
        <w:t xml:space="preserve">hey produce estimates which do not adequately represent the summary information </w:t>
      </w:r>
      <w:r w:rsidR="000E7974">
        <w:t xml:space="preserve">used in their construction. </w:t>
      </w:r>
      <w:r w:rsidR="007E74D1">
        <w:t xml:space="preserve">We </w:t>
      </w:r>
      <w:r w:rsidR="000E7974">
        <w:t xml:space="preserve">warn against the use of these methods even where there is strong belief in the clinical relationship between variables. </w:t>
      </w:r>
      <w:r w:rsidR="00B434BD">
        <w:t>As described above, there are theoretical reasons to be cautious about the use of methods seven to nine, although in practice estimates produced by these methods may be reasonable.</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or the difference method. As described in the findings section above, of these two approaches, the difference method has a number of advantages, and we have produced an easy-to-use Excel workbook to facilitate its use. </w:t>
      </w:r>
    </w:p>
    <w:p w:rsidR="00430AB7" w:rsidRDefault="00DF6C54" w:rsidP="00D210AA">
      <w:pPr>
        <w:pStyle w:val="Heading2"/>
      </w:pPr>
      <w:r>
        <w:t>Conclusion</w:t>
      </w:r>
    </w:p>
    <w:p w:rsidR="00485010" w:rsidRDefault="00B04290" w:rsidP="00047821">
      <w:pPr>
        <w:spacing w:line="480" w:lineRule="auto"/>
      </w:pPr>
      <w:r>
        <w:t>Our comparison between methods suggests the difference method is preferable to the other methods considered.</w:t>
      </w:r>
      <w:r w:rsidR="00DF6C54">
        <w:t xml:space="preserve"> F</w:t>
      </w:r>
      <w:r>
        <w:t>or this reason, we recommend this</w:t>
      </w:r>
      <w:r w:rsidR="00DF6C54">
        <w:t xml:space="preserve"> method be adopted within health technology </w:t>
      </w:r>
      <w:r w:rsidR="006B36D8">
        <w:t>appraisals</w:t>
      </w:r>
      <w:r w:rsidR="008C6930">
        <w:t xml:space="preserve"> where monotonicity </w:t>
      </w:r>
      <w:r w:rsidR="00351AD3">
        <w:t xml:space="preserve">between parameters is believed </w:t>
      </w:r>
      <w:r w:rsidR="008C6930">
        <w:t>to exist</w:t>
      </w:r>
      <w:r w:rsidR="00DF6C54">
        <w:t xml:space="preserve">. </w:t>
      </w:r>
      <w:r w:rsidR="00FB0CE9">
        <w:t xml:space="preserve">The R code for implementing all ten methods is included as an appendix, and an Excel worksheet implementing the difference method </w:t>
      </w:r>
      <w:del w:id="261" w:author="Matt" w:date="2013-12-28T13:31:00Z">
        <w:r w:rsidR="00FB0CE9" w:rsidDel="00917E7B">
          <w:delText xml:space="preserve">is available from the </w:delText>
        </w:r>
        <w:commentRangeStart w:id="262"/>
        <w:r w:rsidR="00FB0CE9" w:rsidDel="00917E7B">
          <w:delText>authors</w:delText>
        </w:r>
      </w:del>
      <w:ins w:id="263" w:author="Matt" w:date="2013-12-28T13:31:00Z">
        <w:r w:rsidR="00917E7B">
          <w:t>online</w:t>
        </w:r>
      </w:ins>
      <w:commentRangeEnd w:id="262"/>
      <w:r w:rsidR="006C42F2">
        <w:rPr>
          <w:rStyle w:val="CommentReference"/>
        </w:rPr>
        <w:commentReference w:id="262"/>
      </w:r>
      <w:r w:rsidR="00FB0CE9">
        <w:t>.</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A000CA" w:rsidP="00047821">
      <w:pPr>
        <w:pStyle w:val="NormalWeb"/>
        <w:spacing w:line="480" w:lineRule="auto"/>
        <w:ind w:left="640" w:hanging="640"/>
        <w:rPr>
          <w:rFonts w:ascii="Calibri" w:eastAsiaTheme="minorEastAsia" w:hAnsi="Calibri"/>
          <w:noProof/>
          <w:sz w:val="22"/>
        </w:rPr>
      </w:pPr>
      <w:r>
        <w:fldChar w:fldCharType="begin" w:fldLock="1"/>
      </w:r>
      <w:r w:rsidR="000E7974">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990DA5" w:rsidRDefault="00A000CA" w:rsidP="00047821">
      <w:pPr>
        <w:pStyle w:val="NormalWeb"/>
        <w:spacing w:line="480" w:lineRule="auto"/>
        <w:ind w:left="640" w:hanging="640"/>
        <w:divId w:val="1364210312"/>
      </w:pPr>
      <w:r>
        <w:fldChar w:fldCharType="end"/>
      </w:r>
    </w:p>
    <w:p w:rsidR="00990DA5" w:rsidRDefault="00990DA5">
      <w:pPr>
        <w:rPr>
          <w:rFonts w:ascii="Times New Roman" w:eastAsia="Times New Roman" w:hAnsi="Times New Roman" w:cs="Times New Roman"/>
          <w:sz w:val="24"/>
          <w:szCs w:val="24"/>
        </w:rPr>
      </w:pPr>
      <w:r>
        <w:br w:type="page"/>
      </w:r>
    </w:p>
    <w:p w:rsidR="00485010" w:rsidRDefault="00990DA5" w:rsidP="00990DA5">
      <w:pPr>
        <w:pStyle w:val="Heading1"/>
        <w:divId w:val="1364210312"/>
      </w:pPr>
      <w:r>
        <w:lastRenderedPageBreak/>
        <w:t>Tables</w:t>
      </w:r>
    </w:p>
    <w:p w:rsidR="00990DA5" w:rsidRPr="003A0530" w:rsidRDefault="00990DA5" w:rsidP="00990DA5">
      <w:pPr>
        <w:spacing w:line="480" w:lineRule="auto"/>
        <w:divId w:val="1364210312"/>
      </w:pPr>
    </w:p>
    <w:tbl>
      <w:tblPr>
        <w:tblStyle w:val="TableGrid"/>
        <w:tblW w:w="0" w:type="auto"/>
        <w:tblLook w:val="04A0" w:firstRow="1" w:lastRow="0" w:firstColumn="1" w:lastColumn="0" w:noHBand="0" w:noVBand="1"/>
      </w:tblPr>
      <w:tblGrid>
        <w:gridCol w:w="2093"/>
        <w:gridCol w:w="1559"/>
        <w:gridCol w:w="1559"/>
      </w:tblGrid>
      <w:tr w:rsidR="00990DA5" w:rsidTr="00990DA5">
        <w:trPr>
          <w:divId w:val="1364210312"/>
        </w:trPr>
        <w:tc>
          <w:tcPr>
            <w:tcW w:w="2093" w:type="dxa"/>
          </w:tcPr>
          <w:p w:rsidR="00990DA5" w:rsidRDefault="00990DA5" w:rsidP="004D3A56">
            <w:pPr>
              <w:spacing w:line="480" w:lineRule="auto"/>
            </w:pPr>
          </w:p>
        </w:tc>
        <w:tc>
          <w:tcPr>
            <w:tcW w:w="1559" w:type="dxa"/>
          </w:tcPr>
          <w:p w:rsidR="00990DA5" w:rsidRPr="00900EF8" w:rsidRDefault="00990DA5" w:rsidP="004D3A56">
            <w:pPr>
              <w:spacing w:line="480" w:lineRule="auto"/>
              <w:rPr>
                <w:b/>
              </w:rPr>
            </w:pPr>
            <w:r w:rsidRPr="00900EF8">
              <w:rPr>
                <w:b/>
              </w:rPr>
              <w:t>U</w:t>
            </w:r>
            <w:r w:rsidRPr="00D00506">
              <w:rPr>
                <w:b/>
                <w:vertAlign w:val="subscript"/>
              </w:rPr>
              <w:t>1</w:t>
            </w:r>
          </w:p>
        </w:tc>
        <w:tc>
          <w:tcPr>
            <w:tcW w:w="1559" w:type="dxa"/>
          </w:tcPr>
          <w:p w:rsidR="00990DA5" w:rsidRPr="00900EF8" w:rsidRDefault="00990DA5" w:rsidP="004D3A56">
            <w:pPr>
              <w:spacing w:line="480" w:lineRule="auto"/>
              <w:rPr>
                <w:b/>
              </w:rPr>
            </w:pPr>
            <w:r w:rsidRPr="00900EF8">
              <w:rPr>
                <w:b/>
              </w:rPr>
              <w:t>U</w:t>
            </w:r>
            <w:r w:rsidRPr="00D00506">
              <w:rPr>
                <w:b/>
                <w:vertAlign w:val="subscript"/>
              </w:rPr>
              <w:t>2</w:t>
            </w:r>
          </w:p>
        </w:tc>
      </w:tr>
      <w:tr w:rsidR="00990DA5" w:rsidTr="00990DA5">
        <w:trPr>
          <w:divId w:val="1364210312"/>
        </w:trPr>
        <w:tc>
          <w:tcPr>
            <w:tcW w:w="2093" w:type="dxa"/>
          </w:tcPr>
          <w:p w:rsidR="00990DA5" w:rsidRDefault="00990DA5" w:rsidP="004D3A56">
            <w:pPr>
              <w:spacing w:line="480" w:lineRule="auto"/>
            </w:pPr>
            <w:r>
              <w:t>Sample mean</w:t>
            </w:r>
          </w:p>
        </w:tc>
        <w:tc>
          <w:tcPr>
            <w:tcW w:w="1559" w:type="dxa"/>
          </w:tcPr>
          <w:p w:rsidR="00990DA5" w:rsidRDefault="00990DA5" w:rsidP="004D3A56">
            <w:pPr>
              <w:spacing w:line="480" w:lineRule="auto"/>
            </w:pPr>
            <w:r>
              <w:t>0.600</w:t>
            </w:r>
          </w:p>
        </w:tc>
        <w:tc>
          <w:tcPr>
            <w:tcW w:w="1559" w:type="dxa"/>
          </w:tcPr>
          <w:p w:rsidR="00990DA5" w:rsidRDefault="00990DA5" w:rsidP="004D3A56">
            <w:pPr>
              <w:spacing w:line="480" w:lineRule="auto"/>
            </w:pPr>
            <w:r>
              <w:t>0.542</w:t>
            </w:r>
          </w:p>
        </w:tc>
      </w:tr>
      <w:tr w:rsidR="00990DA5" w:rsidTr="00990DA5">
        <w:trPr>
          <w:divId w:val="1364210312"/>
        </w:trPr>
        <w:tc>
          <w:tcPr>
            <w:tcW w:w="2093" w:type="dxa"/>
          </w:tcPr>
          <w:p w:rsidR="00990DA5" w:rsidRDefault="00990DA5" w:rsidP="004D3A56">
            <w:pPr>
              <w:spacing w:line="480" w:lineRule="auto"/>
            </w:pPr>
            <w:r>
              <w:t>95% confidence interval of mean</w:t>
            </w:r>
          </w:p>
        </w:tc>
        <w:tc>
          <w:tcPr>
            <w:tcW w:w="1559" w:type="dxa"/>
          </w:tcPr>
          <w:p w:rsidR="00990DA5" w:rsidRDefault="00990DA5" w:rsidP="004D3A56">
            <w:pPr>
              <w:spacing w:line="480" w:lineRule="auto"/>
            </w:pPr>
            <w:r>
              <w:t>0.555 to 0.644</w:t>
            </w:r>
          </w:p>
        </w:tc>
        <w:tc>
          <w:tcPr>
            <w:tcW w:w="1559" w:type="dxa"/>
          </w:tcPr>
          <w:p w:rsidR="00990DA5" w:rsidRDefault="00990DA5" w:rsidP="004D3A56">
            <w:pPr>
              <w:keepNext/>
              <w:spacing w:line="480" w:lineRule="auto"/>
            </w:pPr>
            <w:r>
              <w:t>0.494 to 0.590</w:t>
            </w:r>
          </w:p>
        </w:tc>
      </w:tr>
    </w:tbl>
    <w:p w:rsidR="00990DA5" w:rsidRDefault="00990DA5" w:rsidP="00990DA5">
      <w:pPr>
        <w:pStyle w:val="Caption"/>
        <w:spacing w:line="480" w:lineRule="auto"/>
        <w:divId w:val="1364210312"/>
      </w:pPr>
      <w:bookmarkStart w:id="264" w:name="_Ref323290936"/>
      <w:r>
        <w:t xml:space="preserve">Table </w:t>
      </w:r>
      <w:r w:rsidR="00CA00C6">
        <w:fldChar w:fldCharType="begin"/>
      </w:r>
      <w:r w:rsidR="00CA00C6">
        <w:instrText xml:space="preserve"> SEQ Table \* ARABIC </w:instrText>
      </w:r>
      <w:r w:rsidR="00CA00C6">
        <w:fldChar w:fldCharType="separate"/>
      </w:r>
      <w:r w:rsidR="004D3A56">
        <w:rPr>
          <w:noProof/>
        </w:rPr>
        <w:t>1</w:t>
      </w:r>
      <w:r w:rsidR="00CA00C6">
        <w:rPr>
          <w:noProof/>
        </w:rPr>
        <w:fldChar w:fldCharType="end"/>
      </w:r>
      <w:bookmarkEnd w:id="264"/>
      <w:r>
        <w:t xml:space="preserve"> </w:t>
      </w:r>
      <w:proofErr w:type="gramStart"/>
      <w:r>
        <w:t>The</w:t>
      </w:r>
      <w:proofErr w:type="gramEnd"/>
      <w:r>
        <w:t xml:space="preserve"> assumed available summary data. This is assumed to be the only information available to the modeller</w:t>
      </w:r>
    </w:p>
    <w:p w:rsidR="003D4C96" w:rsidRDefault="003D4C96" w:rsidP="003D4C96">
      <w:pPr>
        <w:spacing w:line="480" w:lineRule="auto"/>
        <w:jc w:val="center"/>
        <w:divId w:val="1364210312"/>
      </w:pPr>
    </w:p>
    <w:tbl>
      <w:tblPr>
        <w:tblStyle w:val="TableGrid"/>
        <w:tblW w:w="0" w:type="auto"/>
        <w:tblLook w:val="04A0" w:firstRow="1" w:lastRow="0" w:firstColumn="1" w:lastColumn="0" w:noHBand="0" w:noVBand="1"/>
      </w:tblPr>
      <w:tblGrid>
        <w:gridCol w:w="2093"/>
        <w:gridCol w:w="1559"/>
        <w:gridCol w:w="1559"/>
      </w:tblGrid>
      <w:tr w:rsidR="003D4C96" w:rsidTr="003D4C96">
        <w:trPr>
          <w:divId w:val="1364210312"/>
        </w:trPr>
        <w:tc>
          <w:tcPr>
            <w:tcW w:w="2093" w:type="dxa"/>
          </w:tcPr>
          <w:p w:rsidR="003D4C96" w:rsidRDefault="003D4C96" w:rsidP="004D3A56"/>
        </w:tc>
        <w:tc>
          <w:tcPr>
            <w:tcW w:w="1559" w:type="dxa"/>
          </w:tcPr>
          <w:p w:rsidR="003D4C96" w:rsidRPr="00900EF8" w:rsidRDefault="003D4C96" w:rsidP="004D3A56">
            <w:pPr>
              <w:rPr>
                <w:b/>
              </w:rPr>
            </w:pPr>
            <w:r w:rsidRPr="00900EF8">
              <w:rPr>
                <w:b/>
              </w:rPr>
              <w:t>U</w:t>
            </w:r>
            <w:r w:rsidRPr="00D00506">
              <w:rPr>
                <w:b/>
                <w:vertAlign w:val="subscript"/>
              </w:rPr>
              <w:t>1</w:t>
            </w:r>
          </w:p>
        </w:tc>
        <w:tc>
          <w:tcPr>
            <w:tcW w:w="1559" w:type="dxa"/>
          </w:tcPr>
          <w:p w:rsidR="003D4C96" w:rsidRPr="00900EF8" w:rsidRDefault="003D4C96" w:rsidP="004D3A56">
            <w:pPr>
              <w:rPr>
                <w:b/>
              </w:rPr>
            </w:pPr>
            <w:r w:rsidRPr="00900EF8">
              <w:rPr>
                <w:b/>
              </w:rPr>
              <w:t>U</w:t>
            </w:r>
            <w:r w:rsidRPr="00D00506">
              <w:rPr>
                <w:b/>
                <w:vertAlign w:val="subscript"/>
              </w:rPr>
              <w:t>2</w:t>
            </w:r>
          </w:p>
        </w:tc>
      </w:tr>
      <w:tr w:rsidR="003D4C96" w:rsidTr="003D4C96">
        <w:trPr>
          <w:divId w:val="1364210312"/>
        </w:trPr>
        <w:tc>
          <w:tcPr>
            <w:tcW w:w="2093" w:type="dxa"/>
          </w:tcPr>
          <w:p w:rsidR="003D4C96" w:rsidRDefault="003D4C96" w:rsidP="004D3A56">
            <w:r>
              <w:t>Sample size</w:t>
            </w:r>
          </w:p>
        </w:tc>
        <w:tc>
          <w:tcPr>
            <w:tcW w:w="1559" w:type="dxa"/>
          </w:tcPr>
          <w:p w:rsidR="003D4C96" w:rsidRDefault="003D4C96" w:rsidP="004D3A56">
            <w:r>
              <w:t>80</w:t>
            </w:r>
          </w:p>
        </w:tc>
        <w:tc>
          <w:tcPr>
            <w:tcW w:w="1559" w:type="dxa"/>
          </w:tcPr>
          <w:p w:rsidR="003D4C96" w:rsidRDefault="003D4C96" w:rsidP="004D3A56">
            <w:r>
              <w:t>15</w:t>
            </w:r>
          </w:p>
        </w:tc>
      </w:tr>
      <w:tr w:rsidR="003D4C96" w:rsidTr="003D4C96">
        <w:trPr>
          <w:divId w:val="1364210312"/>
        </w:trPr>
        <w:tc>
          <w:tcPr>
            <w:tcW w:w="2093" w:type="dxa"/>
          </w:tcPr>
          <w:p w:rsidR="003D4C96" w:rsidRDefault="003D4C96" w:rsidP="004D3A56">
            <w:r>
              <w:t>Sample mean</w:t>
            </w:r>
          </w:p>
        </w:tc>
        <w:tc>
          <w:tcPr>
            <w:tcW w:w="1559" w:type="dxa"/>
          </w:tcPr>
          <w:p w:rsidR="003D4C96" w:rsidRDefault="003D4C96" w:rsidP="004D3A56">
            <w:r>
              <w:t>0.600</w:t>
            </w:r>
          </w:p>
        </w:tc>
        <w:tc>
          <w:tcPr>
            <w:tcW w:w="1559" w:type="dxa"/>
          </w:tcPr>
          <w:p w:rsidR="003D4C96" w:rsidRDefault="003D4C96" w:rsidP="004D3A56">
            <w:r>
              <w:t>0.542</w:t>
            </w:r>
          </w:p>
        </w:tc>
      </w:tr>
      <w:tr w:rsidR="003D4C96" w:rsidTr="003D4C96">
        <w:trPr>
          <w:divId w:val="1364210312"/>
          <w:trHeight w:val="211"/>
        </w:trPr>
        <w:tc>
          <w:tcPr>
            <w:tcW w:w="2093" w:type="dxa"/>
          </w:tcPr>
          <w:p w:rsidR="003D4C96" w:rsidRDefault="003D4C96" w:rsidP="004D3A56">
            <w:r>
              <w:t>Standard deviation</w:t>
            </w:r>
          </w:p>
        </w:tc>
        <w:tc>
          <w:tcPr>
            <w:tcW w:w="1559" w:type="dxa"/>
          </w:tcPr>
          <w:p w:rsidR="003D4C96" w:rsidRDefault="003D4C96" w:rsidP="004D3A56">
            <w:r>
              <w:t>0.100</w:t>
            </w:r>
          </w:p>
        </w:tc>
        <w:tc>
          <w:tcPr>
            <w:tcW w:w="1559" w:type="dxa"/>
          </w:tcPr>
          <w:p w:rsidR="003D4C96" w:rsidRDefault="003D4C96" w:rsidP="004D3A56">
            <w:pPr>
              <w:keepNext/>
            </w:pPr>
            <w:r>
              <w:t>0.120</w:t>
            </w:r>
          </w:p>
        </w:tc>
      </w:tr>
      <w:tr w:rsidR="003D4C96" w:rsidTr="003D4C96">
        <w:trPr>
          <w:divId w:val="1364210312"/>
        </w:trPr>
        <w:tc>
          <w:tcPr>
            <w:tcW w:w="2093" w:type="dxa"/>
          </w:tcPr>
          <w:p w:rsidR="003D4C96" w:rsidRDefault="003D4C96" w:rsidP="004D3A56">
            <w:r>
              <w:t>Standard error</w:t>
            </w:r>
          </w:p>
        </w:tc>
        <w:tc>
          <w:tcPr>
            <w:tcW w:w="1559" w:type="dxa"/>
          </w:tcPr>
          <w:p w:rsidR="003D4C96" w:rsidRDefault="003D4C96" w:rsidP="004D3A56">
            <w:r>
              <w:t>0.011</w:t>
            </w:r>
          </w:p>
        </w:tc>
        <w:tc>
          <w:tcPr>
            <w:tcW w:w="1559" w:type="dxa"/>
          </w:tcPr>
          <w:p w:rsidR="003D4C96" w:rsidRDefault="003D4C96" w:rsidP="004D3A56">
            <w:pPr>
              <w:keepNext/>
            </w:pPr>
            <w:r>
              <w:t>0.038</w:t>
            </w:r>
          </w:p>
        </w:tc>
      </w:tr>
      <w:tr w:rsidR="003D4C96" w:rsidTr="003D4C96">
        <w:trPr>
          <w:divId w:val="1364210312"/>
        </w:trPr>
        <w:tc>
          <w:tcPr>
            <w:tcW w:w="2093" w:type="dxa"/>
          </w:tcPr>
          <w:p w:rsidR="003D4C96" w:rsidRDefault="003D4C96" w:rsidP="004D3A56">
            <w:r>
              <w:t>95% confidence interval of mean</w:t>
            </w:r>
          </w:p>
        </w:tc>
        <w:tc>
          <w:tcPr>
            <w:tcW w:w="1559" w:type="dxa"/>
          </w:tcPr>
          <w:p w:rsidR="003D4C96" w:rsidRDefault="003D4C96" w:rsidP="004D3A56">
            <w:r>
              <w:t>0.578 to 0.622</w:t>
            </w:r>
          </w:p>
        </w:tc>
        <w:tc>
          <w:tcPr>
            <w:tcW w:w="1559" w:type="dxa"/>
          </w:tcPr>
          <w:p w:rsidR="003D4C96" w:rsidRDefault="003D4C96" w:rsidP="004D3A56">
            <w:pPr>
              <w:keepNext/>
            </w:pPr>
            <w:r>
              <w:t>0.481 to 0.603</w:t>
            </w:r>
          </w:p>
        </w:tc>
      </w:tr>
    </w:tbl>
    <w:p w:rsidR="003D4C96" w:rsidRDefault="003D4C96" w:rsidP="003D4C96">
      <w:pPr>
        <w:pStyle w:val="Caption"/>
        <w:divId w:val="1364210312"/>
      </w:pPr>
      <w:bookmarkStart w:id="265" w:name="_Ref343527672"/>
      <w:r>
        <w:t xml:space="preserve">Table </w:t>
      </w:r>
      <w:r w:rsidR="00CA00C6">
        <w:fldChar w:fldCharType="begin"/>
      </w:r>
      <w:r w:rsidR="00CA00C6">
        <w:instrText xml:space="preserve"> SEQ Table \* ARABIC </w:instrText>
      </w:r>
      <w:r w:rsidR="00CA00C6">
        <w:fldChar w:fldCharType="separate"/>
      </w:r>
      <w:r w:rsidR="004D3A56">
        <w:rPr>
          <w:noProof/>
        </w:rPr>
        <w:t>2</w:t>
      </w:r>
      <w:r w:rsidR="00CA00C6">
        <w:rPr>
          <w:noProof/>
        </w:rPr>
        <w:fldChar w:fldCharType="end"/>
      </w:r>
      <w:bookmarkEnd w:id="265"/>
      <w:r>
        <w:t xml:space="preserve"> Assumed summary data available in supplementary analysis. </w:t>
      </w:r>
    </w:p>
    <w:p w:rsidR="003D4C96" w:rsidRDefault="003D4C96" w:rsidP="003D4C96">
      <w:pPr>
        <w:spacing w:line="480" w:lineRule="auto"/>
        <w:divId w:val="1364210312"/>
      </w:pPr>
    </w:p>
    <w:tbl>
      <w:tblPr>
        <w:tblStyle w:val="TableGrid"/>
        <w:tblW w:w="0" w:type="auto"/>
        <w:tblLook w:val="04A0" w:firstRow="1" w:lastRow="0" w:firstColumn="1" w:lastColumn="0" w:noHBand="0" w:noVBand="1"/>
      </w:tblPr>
      <w:tblGrid>
        <w:gridCol w:w="1351"/>
        <w:gridCol w:w="1390"/>
        <w:gridCol w:w="1417"/>
        <w:gridCol w:w="5084"/>
      </w:tblGrid>
      <w:tr w:rsidR="003D4C96" w:rsidTr="003D4C96">
        <w:trPr>
          <w:divId w:val="1364210312"/>
        </w:trPr>
        <w:tc>
          <w:tcPr>
            <w:tcW w:w="1351" w:type="dxa"/>
          </w:tcPr>
          <w:p w:rsidR="003D4C96" w:rsidRPr="00284FC4" w:rsidRDefault="003D4C96" w:rsidP="004D3A56">
            <w:pPr>
              <w:spacing w:line="480" w:lineRule="auto"/>
              <w:rPr>
                <w:b/>
              </w:rPr>
            </w:pPr>
            <w:r>
              <w:rPr>
                <w:b/>
              </w:rPr>
              <w:t>Class</w:t>
            </w:r>
          </w:p>
        </w:tc>
        <w:tc>
          <w:tcPr>
            <w:tcW w:w="1390" w:type="dxa"/>
          </w:tcPr>
          <w:p w:rsidR="003D4C96" w:rsidRPr="00284FC4" w:rsidRDefault="003D4C96" w:rsidP="004D3A56">
            <w:pPr>
              <w:spacing w:line="480" w:lineRule="auto"/>
              <w:rPr>
                <w:b/>
              </w:rPr>
            </w:pPr>
            <w:r w:rsidRPr="00284FC4">
              <w:rPr>
                <w:b/>
              </w:rPr>
              <w:t>Method Number</w:t>
            </w:r>
          </w:p>
        </w:tc>
        <w:tc>
          <w:tcPr>
            <w:tcW w:w="1417" w:type="dxa"/>
          </w:tcPr>
          <w:p w:rsidR="003D4C96" w:rsidRPr="00284FC4" w:rsidRDefault="003D4C96" w:rsidP="004D3A56">
            <w:pPr>
              <w:spacing w:line="480" w:lineRule="auto"/>
              <w:rPr>
                <w:b/>
              </w:rPr>
            </w:pPr>
            <w:r>
              <w:rPr>
                <w:b/>
              </w:rPr>
              <w:t>Name</w:t>
            </w:r>
          </w:p>
        </w:tc>
        <w:tc>
          <w:tcPr>
            <w:tcW w:w="5084" w:type="dxa"/>
          </w:tcPr>
          <w:p w:rsidR="003D4C96" w:rsidRDefault="003D4C96" w:rsidP="004D3A56">
            <w:pPr>
              <w:spacing w:line="480" w:lineRule="auto"/>
              <w:rPr>
                <w:b/>
              </w:rPr>
            </w:pPr>
            <w:r w:rsidRPr="00284FC4">
              <w:rPr>
                <w:b/>
              </w:rPr>
              <w:t>Method Description</w:t>
            </w:r>
          </w:p>
          <w:p w:rsidR="003D4C96" w:rsidRPr="00035E36" w:rsidRDefault="003D4C96" w:rsidP="004D3A56">
            <w:pPr>
              <w:spacing w:line="480" w:lineRule="auto"/>
            </w:pPr>
            <w:r w:rsidRPr="00035E36">
              <w:t>For each of the PSA runs…</w:t>
            </w:r>
          </w:p>
        </w:tc>
      </w:tr>
      <w:tr w:rsidR="003D4C96" w:rsidTr="003D4C96">
        <w:trPr>
          <w:divId w:val="1364210312"/>
        </w:trPr>
        <w:tc>
          <w:tcPr>
            <w:tcW w:w="1351" w:type="dxa"/>
            <w:vMerge w:val="restart"/>
          </w:tcPr>
          <w:p w:rsidR="003D4C96" w:rsidRDefault="003D4C96" w:rsidP="004D3A56">
            <w:pPr>
              <w:spacing w:line="480" w:lineRule="auto"/>
            </w:pPr>
            <w:r>
              <w:t>Naïve Methods</w:t>
            </w:r>
          </w:p>
        </w:tc>
        <w:tc>
          <w:tcPr>
            <w:tcW w:w="1390" w:type="dxa"/>
          </w:tcPr>
          <w:p w:rsidR="003D4C96" w:rsidRDefault="003D4C96" w:rsidP="004D3A56">
            <w:pPr>
              <w:spacing w:line="480" w:lineRule="auto"/>
            </w:pPr>
            <w:r>
              <w:t>1</w:t>
            </w:r>
          </w:p>
        </w:tc>
        <w:tc>
          <w:tcPr>
            <w:tcW w:w="1417" w:type="dxa"/>
          </w:tcPr>
          <w:p w:rsidR="003D4C96" w:rsidRDefault="003D4C96" w:rsidP="004D3A56">
            <w:pPr>
              <w:spacing w:line="480" w:lineRule="auto"/>
            </w:pPr>
            <w:r>
              <w:t>Independent Sampling</w:t>
            </w:r>
          </w:p>
        </w:tc>
        <w:tc>
          <w:tcPr>
            <w:tcW w:w="5084" w:type="dxa"/>
          </w:tcPr>
          <w:p w:rsidR="003D4C96" w:rsidRDefault="003D4C96" w:rsidP="004D3A56">
            <w:pPr>
              <w:spacing w:line="480" w:lineRule="auto"/>
            </w:pPr>
            <w:r>
              <w:t>… take one draw from U</w:t>
            </w:r>
            <w:r w:rsidRPr="003D4C96">
              <w:rPr>
                <w:vertAlign w:val="subscript"/>
              </w:rPr>
              <w:t>1</w:t>
            </w:r>
            <w:r>
              <w:t xml:space="preserve"> and one draw from U</w:t>
            </w:r>
            <w:r w:rsidRPr="003D4C96">
              <w:rPr>
                <w:vertAlign w:val="subscript"/>
              </w:rPr>
              <w:t>2</w:t>
            </w:r>
            <w:r>
              <w:t xml:space="preserve"> independently (i.e. assume no covariance between U</w:t>
            </w:r>
            <w:r w:rsidRPr="003D4C96">
              <w:rPr>
                <w:vertAlign w:val="subscript"/>
              </w:rPr>
              <w:t>1</w:t>
            </w:r>
            <w:r>
              <w:t xml:space="preserve"> and U</w:t>
            </w:r>
            <w:r w:rsidRPr="003D4C96">
              <w:rPr>
                <w:vertAlign w:val="subscript"/>
              </w:rPr>
              <w:t>2</w:t>
            </w:r>
            <w:r>
              <w:t>)</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2</w:t>
            </w:r>
          </w:p>
        </w:tc>
        <w:tc>
          <w:tcPr>
            <w:tcW w:w="1417" w:type="dxa"/>
          </w:tcPr>
          <w:p w:rsidR="003D4C96" w:rsidRDefault="003D4C96" w:rsidP="004D3A56">
            <w:pPr>
              <w:spacing w:line="480" w:lineRule="auto"/>
            </w:pPr>
            <w:proofErr w:type="spellStart"/>
            <w:r>
              <w:t>Quantile</w:t>
            </w:r>
            <w:proofErr w:type="spellEnd"/>
            <w:r>
              <w:t xml:space="preserve"> Matching/</w:t>
            </w:r>
          </w:p>
          <w:p w:rsidR="003D4C96" w:rsidRDefault="003D4C96" w:rsidP="004D3A56">
            <w:pPr>
              <w:spacing w:line="480" w:lineRule="auto"/>
            </w:pPr>
            <w:r>
              <w:t>Number Seed Recycling</w:t>
            </w:r>
          </w:p>
        </w:tc>
        <w:tc>
          <w:tcPr>
            <w:tcW w:w="5084" w:type="dxa"/>
          </w:tcPr>
          <w:p w:rsidR="003D4C96" w:rsidRDefault="003D4C96" w:rsidP="004D3A56">
            <w:pPr>
              <w:spacing w:line="480" w:lineRule="auto"/>
            </w:pPr>
            <w:r>
              <w:t xml:space="preserve">… </w:t>
            </w:r>
            <w:proofErr w:type="gramStart"/>
            <w:r>
              <w:t>use</w:t>
            </w:r>
            <w:proofErr w:type="gramEnd"/>
            <w:r>
              <w:t xml:space="preserve"> the same random number seed when drawing a sample from U</w:t>
            </w:r>
            <w:r w:rsidRPr="003D4C96">
              <w:rPr>
                <w:vertAlign w:val="subscript"/>
              </w:rPr>
              <w:t>2</w:t>
            </w:r>
            <w:r>
              <w:t xml:space="preserve"> and U</w:t>
            </w:r>
            <w:r w:rsidRPr="003D4C96">
              <w:rPr>
                <w:vertAlign w:val="subscript"/>
              </w:rPr>
              <w:t>1</w:t>
            </w:r>
            <w:r>
              <w:t xml:space="preserve">. (This is similar to selecting the same </w:t>
            </w:r>
            <w:proofErr w:type="spellStart"/>
            <w:r>
              <w:t>quantile</w:t>
            </w:r>
            <w:proofErr w:type="spellEnd"/>
            <w:r>
              <w:t xml:space="preserve"> from both distributions.)</w:t>
            </w:r>
          </w:p>
        </w:tc>
      </w:tr>
      <w:tr w:rsidR="003D4C96" w:rsidTr="003D4C96">
        <w:trPr>
          <w:divId w:val="1364210312"/>
        </w:trPr>
        <w:tc>
          <w:tcPr>
            <w:tcW w:w="1351" w:type="dxa"/>
            <w:vMerge w:val="restart"/>
          </w:tcPr>
          <w:p w:rsidR="003D4C96" w:rsidRDefault="003D4C96" w:rsidP="004D3A56">
            <w:pPr>
              <w:spacing w:line="480" w:lineRule="auto"/>
            </w:pPr>
            <w:r>
              <w:t xml:space="preserve">Resampling </w:t>
            </w:r>
            <w:r>
              <w:lastRenderedPageBreak/>
              <w:t>and replacement methods†</w:t>
            </w:r>
          </w:p>
        </w:tc>
        <w:tc>
          <w:tcPr>
            <w:tcW w:w="1390" w:type="dxa"/>
          </w:tcPr>
          <w:p w:rsidR="003D4C96" w:rsidRDefault="003D4C96" w:rsidP="004D3A56">
            <w:pPr>
              <w:spacing w:line="480" w:lineRule="auto"/>
            </w:pPr>
            <w:r>
              <w:lastRenderedPageBreak/>
              <w:t>3</w:t>
            </w:r>
          </w:p>
        </w:tc>
        <w:tc>
          <w:tcPr>
            <w:tcW w:w="1417" w:type="dxa"/>
          </w:tcPr>
          <w:p w:rsidR="003D4C96" w:rsidRDefault="003D4C96" w:rsidP="004D3A56">
            <w:pPr>
              <w:spacing w:line="480" w:lineRule="auto"/>
            </w:pPr>
            <w:r>
              <w:t xml:space="preserve">Upward </w:t>
            </w:r>
            <w:r>
              <w:lastRenderedPageBreak/>
              <w:t>Replacement</w:t>
            </w:r>
          </w:p>
        </w:tc>
        <w:tc>
          <w:tcPr>
            <w:tcW w:w="5084" w:type="dxa"/>
          </w:tcPr>
          <w:p w:rsidR="003D4C96" w:rsidRDefault="003D4C96" w:rsidP="004D3A56">
            <w:pPr>
              <w:spacing w:line="480" w:lineRule="auto"/>
            </w:pPr>
            <w:r>
              <w:lastRenderedPageBreak/>
              <w:t>Stage 1: draw a sample from U</w:t>
            </w:r>
            <w:r w:rsidRPr="003D4C96">
              <w:rPr>
                <w:vertAlign w:val="subscript"/>
              </w:rPr>
              <w:t>2</w:t>
            </w:r>
          </w:p>
          <w:p w:rsidR="003D4C96" w:rsidRDefault="003D4C96" w:rsidP="004D3A56">
            <w:pPr>
              <w:spacing w:line="480" w:lineRule="auto"/>
            </w:pPr>
            <w:r>
              <w:lastRenderedPageBreak/>
              <w:t>Stage 2: draw a sample from U</w:t>
            </w:r>
            <w:r w:rsidRPr="003D4C96">
              <w:rPr>
                <w:vertAlign w:val="subscript"/>
              </w:rPr>
              <w:t>1</w:t>
            </w:r>
            <w:r>
              <w:t xml:space="preserve"> </w:t>
            </w:r>
          </w:p>
          <w:p w:rsidR="003D4C96" w:rsidRDefault="003D4C96" w:rsidP="004D3A56">
            <w:pPr>
              <w:spacing w:line="480" w:lineRule="auto"/>
            </w:pPr>
            <w:r>
              <w:t>Stage 3: Check if the value of U</w:t>
            </w:r>
            <w:r w:rsidRPr="003D4C96">
              <w:rPr>
                <w:vertAlign w:val="subscript"/>
              </w:rPr>
              <w:t>1</w:t>
            </w:r>
            <w:r>
              <w:t xml:space="preserve"> drawn is less than the corresponding value of U</w:t>
            </w:r>
            <w:r w:rsidRPr="003D4C96">
              <w:rPr>
                <w:vertAlign w:val="subscript"/>
              </w:rPr>
              <w:t>2</w:t>
            </w:r>
            <w:r>
              <w:t xml:space="preserve"> drawn. If it is, then replace the value of U</w:t>
            </w:r>
            <w:r w:rsidRPr="003D4C96">
              <w:rPr>
                <w:vertAlign w:val="subscript"/>
              </w:rPr>
              <w:t>1</w:t>
            </w:r>
            <w:r>
              <w:t xml:space="preserve"> with the U</w:t>
            </w:r>
            <w:r w:rsidRPr="003D4C96">
              <w:rPr>
                <w:vertAlign w:val="subscript"/>
              </w:rPr>
              <w:t>2</w:t>
            </w:r>
            <w:r>
              <w:t xml:space="preserve"> value.</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4</w:t>
            </w:r>
          </w:p>
        </w:tc>
        <w:tc>
          <w:tcPr>
            <w:tcW w:w="1417" w:type="dxa"/>
          </w:tcPr>
          <w:p w:rsidR="003D4C96" w:rsidRDefault="003D4C96" w:rsidP="004D3A56">
            <w:pPr>
              <w:spacing w:line="480" w:lineRule="auto"/>
            </w:pPr>
            <w:r>
              <w:t>Downward Replacement</w:t>
            </w:r>
          </w:p>
        </w:tc>
        <w:tc>
          <w:tcPr>
            <w:tcW w:w="5084" w:type="dxa"/>
          </w:tcPr>
          <w:p w:rsidR="003D4C96" w:rsidRDefault="003D4C96" w:rsidP="004D3A56">
            <w:pPr>
              <w:spacing w:line="480" w:lineRule="auto"/>
            </w:pPr>
            <w:r>
              <w:t>Stage 1: draw a sample from U</w:t>
            </w:r>
            <w:r w:rsidRPr="003D4C96">
              <w:rPr>
                <w:vertAlign w:val="subscript"/>
              </w:rPr>
              <w:t>1</w:t>
            </w:r>
          </w:p>
          <w:p w:rsidR="003D4C96" w:rsidRDefault="003D4C96" w:rsidP="004D3A56">
            <w:pPr>
              <w:spacing w:line="480" w:lineRule="auto"/>
            </w:pPr>
            <w:r>
              <w:t>Stage 2: draw a sample from U</w:t>
            </w:r>
            <w:r w:rsidRPr="003D4C96">
              <w:rPr>
                <w:vertAlign w:val="subscript"/>
              </w:rPr>
              <w:t>2</w:t>
            </w:r>
            <w:r>
              <w:t xml:space="preserve">. </w:t>
            </w:r>
          </w:p>
          <w:p w:rsidR="003D4C96" w:rsidRDefault="003D4C96" w:rsidP="004D3A56">
            <w:pPr>
              <w:spacing w:line="480" w:lineRule="auto"/>
            </w:pPr>
            <w:r>
              <w:t>Stage 3: Check if the value of U</w:t>
            </w:r>
            <w:r w:rsidRPr="003D4C96">
              <w:rPr>
                <w:vertAlign w:val="subscript"/>
              </w:rPr>
              <w:t>2</w:t>
            </w:r>
            <w:r>
              <w:t xml:space="preserve"> drawn is greater than the corresponding value of U</w:t>
            </w:r>
            <w:r w:rsidRPr="003D4C96">
              <w:rPr>
                <w:vertAlign w:val="subscript"/>
              </w:rPr>
              <w:t>1</w:t>
            </w:r>
            <w:r>
              <w:t xml:space="preserve"> drawn. If it is, then replace the value of U</w:t>
            </w:r>
            <w:r w:rsidRPr="003D4C96">
              <w:rPr>
                <w:vertAlign w:val="subscript"/>
              </w:rPr>
              <w:t>2</w:t>
            </w:r>
            <w:r>
              <w:t xml:space="preserve"> with the U</w:t>
            </w:r>
            <w:r w:rsidRPr="003D4C96">
              <w:rPr>
                <w:vertAlign w:val="subscript"/>
              </w:rPr>
              <w:t>1</w:t>
            </w:r>
            <w:r>
              <w:t xml:space="preserve"> value.</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5</w:t>
            </w:r>
          </w:p>
        </w:tc>
        <w:tc>
          <w:tcPr>
            <w:tcW w:w="1417" w:type="dxa"/>
          </w:tcPr>
          <w:p w:rsidR="003D4C96" w:rsidRDefault="003D4C96" w:rsidP="004D3A56">
            <w:pPr>
              <w:spacing w:line="480" w:lineRule="auto"/>
            </w:pPr>
            <w:r>
              <w:t>Upward Resampling</w:t>
            </w:r>
          </w:p>
        </w:tc>
        <w:tc>
          <w:tcPr>
            <w:tcW w:w="5084" w:type="dxa"/>
            <w:tcBorders>
              <w:right w:val="single" w:sz="4" w:space="0" w:color="auto"/>
            </w:tcBorders>
          </w:tcPr>
          <w:p w:rsidR="003D4C96" w:rsidRDefault="003D4C96" w:rsidP="004D3A56">
            <w:pPr>
              <w:spacing w:line="480" w:lineRule="auto"/>
            </w:pPr>
            <w:r>
              <w:t>Stage 1: draw first from U</w:t>
            </w:r>
            <w:r w:rsidRPr="003D4C96">
              <w:rPr>
                <w:vertAlign w:val="subscript"/>
              </w:rPr>
              <w:t>1</w:t>
            </w:r>
            <w:r>
              <w:t xml:space="preserve">. </w:t>
            </w:r>
          </w:p>
          <w:p w:rsidR="003D4C96" w:rsidRDefault="003D4C96" w:rsidP="004D3A56">
            <w:pPr>
              <w:spacing w:line="480" w:lineRule="auto"/>
            </w:pPr>
            <w:r>
              <w:t>Stage 2: draw from U</w:t>
            </w:r>
            <w:r w:rsidRPr="003D4C96">
              <w:rPr>
                <w:vertAlign w:val="subscript"/>
              </w:rPr>
              <w:t>2</w:t>
            </w:r>
            <w:r>
              <w:t xml:space="preserve">. </w:t>
            </w:r>
          </w:p>
          <w:p w:rsidR="003D4C96" w:rsidRDefault="003D4C96" w:rsidP="004D3A56">
            <w:pPr>
              <w:spacing w:line="480" w:lineRule="auto"/>
            </w:pPr>
            <w:r>
              <w:t>Stage 3: Check if the value of U</w:t>
            </w:r>
            <w:r w:rsidRPr="003D4C96">
              <w:rPr>
                <w:vertAlign w:val="subscript"/>
              </w:rPr>
              <w:t>1</w:t>
            </w:r>
            <w:r>
              <w:t xml:space="preserve"> is less than U</w:t>
            </w:r>
            <w:r w:rsidRPr="003D4C96">
              <w:rPr>
                <w:vertAlign w:val="subscript"/>
              </w:rPr>
              <w:t>2</w:t>
            </w:r>
            <w:r>
              <w:t>. If it is, then go back to Stage 2. If not, then stop.</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6</w:t>
            </w:r>
          </w:p>
        </w:tc>
        <w:tc>
          <w:tcPr>
            <w:tcW w:w="1417" w:type="dxa"/>
          </w:tcPr>
          <w:p w:rsidR="003D4C96" w:rsidRDefault="003D4C96" w:rsidP="004D3A56">
            <w:pPr>
              <w:spacing w:line="480" w:lineRule="auto"/>
            </w:pPr>
            <w:r>
              <w:t>Downward Resampling</w:t>
            </w:r>
          </w:p>
        </w:tc>
        <w:tc>
          <w:tcPr>
            <w:tcW w:w="5084" w:type="dxa"/>
          </w:tcPr>
          <w:p w:rsidR="003D4C96" w:rsidRDefault="003D4C96" w:rsidP="004D3A56">
            <w:pPr>
              <w:spacing w:line="480" w:lineRule="auto"/>
            </w:pPr>
            <w:r>
              <w:t>Stage 1: draw first from U</w:t>
            </w:r>
            <w:r w:rsidRPr="003D4C96">
              <w:rPr>
                <w:vertAlign w:val="subscript"/>
              </w:rPr>
              <w:t>2</w:t>
            </w:r>
            <w:r>
              <w:t xml:space="preserve">. </w:t>
            </w:r>
          </w:p>
          <w:p w:rsidR="003D4C96" w:rsidRDefault="003D4C96" w:rsidP="004D3A56">
            <w:pPr>
              <w:spacing w:line="480" w:lineRule="auto"/>
            </w:pPr>
            <w:r>
              <w:t>Stage 2: draw from U</w:t>
            </w:r>
            <w:r w:rsidRPr="003D4C96">
              <w:rPr>
                <w:vertAlign w:val="subscript"/>
              </w:rPr>
              <w:t>1</w:t>
            </w:r>
            <w:r>
              <w:t xml:space="preserve">. </w:t>
            </w:r>
          </w:p>
          <w:p w:rsidR="003D4C96" w:rsidRDefault="003D4C96" w:rsidP="004D3A56">
            <w:pPr>
              <w:spacing w:line="480" w:lineRule="auto"/>
            </w:pPr>
            <w:r>
              <w:t>Stage 3: Check if the value of U</w:t>
            </w:r>
            <w:r w:rsidRPr="003D4C96">
              <w:rPr>
                <w:vertAlign w:val="subscript"/>
              </w:rPr>
              <w:t>2</w:t>
            </w:r>
            <w:r>
              <w:t xml:space="preserve"> is greater than U</w:t>
            </w:r>
            <w:r w:rsidRPr="003D4C96">
              <w:rPr>
                <w:vertAlign w:val="subscript"/>
              </w:rPr>
              <w:t>1</w:t>
            </w:r>
            <w:r>
              <w:t>. If it is, then go back to Stage 2 (i.e. resample). If not, then stop.</w:t>
            </w:r>
          </w:p>
        </w:tc>
      </w:tr>
      <w:tr w:rsidR="003D4C96" w:rsidTr="003D4C96">
        <w:trPr>
          <w:divId w:val="1364210312"/>
        </w:trPr>
        <w:tc>
          <w:tcPr>
            <w:tcW w:w="1351" w:type="dxa"/>
            <w:vMerge w:val="restart"/>
          </w:tcPr>
          <w:p w:rsidR="003D4C96" w:rsidRDefault="003D4C96" w:rsidP="004D3A56">
            <w:pPr>
              <w:spacing w:line="480" w:lineRule="auto"/>
            </w:pPr>
            <w:r>
              <w:t>Multivariate model methods</w:t>
            </w:r>
          </w:p>
        </w:tc>
        <w:tc>
          <w:tcPr>
            <w:tcW w:w="1390" w:type="dxa"/>
          </w:tcPr>
          <w:p w:rsidR="003D4C96" w:rsidRDefault="003D4C96" w:rsidP="004D3A56">
            <w:pPr>
              <w:spacing w:line="480" w:lineRule="auto"/>
            </w:pPr>
            <w:r>
              <w:t>7</w:t>
            </w:r>
          </w:p>
        </w:tc>
        <w:tc>
          <w:tcPr>
            <w:tcW w:w="1417" w:type="dxa"/>
          </w:tcPr>
          <w:p w:rsidR="003D4C96" w:rsidRDefault="003D4C96" w:rsidP="004D3A56">
            <w:pPr>
              <w:spacing w:line="480" w:lineRule="auto"/>
            </w:pPr>
            <w:r>
              <w:t>AIVM Covariance</w:t>
            </w:r>
          </w:p>
        </w:tc>
        <w:tc>
          <w:tcPr>
            <w:tcW w:w="5084" w:type="dxa"/>
          </w:tcPr>
          <w:p w:rsidR="003D4C96" w:rsidRDefault="003D4C96" w:rsidP="004D3A56">
            <w:pPr>
              <w:spacing w:line="480" w:lineRule="auto"/>
            </w:pPr>
            <w:r>
              <w:t>Assume that the covariance between U</w:t>
            </w:r>
            <w:r w:rsidRPr="003D4C96">
              <w:rPr>
                <w:vertAlign w:val="subscript"/>
              </w:rPr>
              <w:t>1</w:t>
            </w:r>
            <w:r>
              <w:t xml:space="preserve"> and U</w:t>
            </w:r>
            <w:r w:rsidRPr="003D4C96">
              <w:rPr>
                <w:vertAlign w:val="subscript"/>
              </w:rPr>
              <w:t>2</w:t>
            </w:r>
            <w:r>
              <w:t xml:space="preserve"> is equal to the average of the individual variances of the means (AIVM) of U</w:t>
            </w:r>
            <w:r w:rsidRPr="003D4C96">
              <w:rPr>
                <w:vertAlign w:val="subscript"/>
              </w:rPr>
              <w:t>1</w:t>
            </w:r>
            <w:r>
              <w:t xml:space="preserve"> and U</w:t>
            </w:r>
            <w:r w:rsidRPr="003D4C96">
              <w:rPr>
                <w:vertAlign w:val="subscript"/>
              </w:rPr>
              <w:t>2</w:t>
            </w:r>
            <w:r>
              <w:t>.</w:t>
            </w:r>
          </w:p>
          <w:p w:rsidR="003D4C96" w:rsidRDefault="003D4C96" w:rsidP="004D3A56">
            <w:pPr>
              <w:spacing w:line="480" w:lineRule="auto"/>
            </w:pPr>
            <w:r>
              <w:t>If assuming this covariance implies that the correlation between U</w:t>
            </w:r>
            <w:r w:rsidRPr="003D4C96">
              <w:rPr>
                <w:vertAlign w:val="subscript"/>
              </w:rPr>
              <w:t>1</w:t>
            </w:r>
            <w:r>
              <w:t xml:space="preserve"> and U</w:t>
            </w:r>
            <w:r w:rsidRPr="003D4C96">
              <w:rPr>
                <w:vertAlign w:val="subscript"/>
              </w:rPr>
              <w:t>2</w:t>
            </w:r>
            <w:r>
              <w:t xml:space="preserve"> is greater than 1, then instead select the covariance between U</w:t>
            </w:r>
            <w:r w:rsidRPr="003D4C96">
              <w:rPr>
                <w:vertAlign w:val="subscript"/>
              </w:rPr>
              <w:t>1</w:t>
            </w:r>
            <w:r>
              <w:t xml:space="preserve"> and U</w:t>
            </w:r>
            <w:r w:rsidRPr="003D4C96">
              <w:rPr>
                <w:vertAlign w:val="subscript"/>
              </w:rPr>
              <w:t>2</w:t>
            </w:r>
            <w:r>
              <w:t xml:space="preserve"> which implies a correlation of 1 between U</w:t>
            </w:r>
            <w:r w:rsidRPr="003D4C96">
              <w:rPr>
                <w:vertAlign w:val="subscript"/>
              </w:rPr>
              <w:t>1</w:t>
            </w:r>
            <w:r>
              <w:t xml:space="preserve"> and U</w:t>
            </w:r>
            <w:r w:rsidRPr="003D4C96">
              <w:rPr>
                <w:vertAlign w:val="subscript"/>
              </w:rPr>
              <w:t>2</w:t>
            </w:r>
            <w:r>
              <w:t xml:space="preserve">. </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8</w:t>
            </w:r>
          </w:p>
        </w:tc>
        <w:tc>
          <w:tcPr>
            <w:tcW w:w="1417" w:type="dxa"/>
          </w:tcPr>
          <w:p w:rsidR="003D4C96" w:rsidRDefault="003D4C96" w:rsidP="004D3A56">
            <w:pPr>
              <w:spacing w:line="480" w:lineRule="auto"/>
            </w:pPr>
            <w:r>
              <w:t>Lower Bounded Covariance Retrofitting</w:t>
            </w:r>
          </w:p>
        </w:tc>
        <w:tc>
          <w:tcPr>
            <w:tcW w:w="5084" w:type="dxa"/>
          </w:tcPr>
          <w:p w:rsidR="003D4C96" w:rsidRDefault="003D4C96" w:rsidP="004D3A56">
            <w:pPr>
              <w:spacing w:line="480" w:lineRule="auto"/>
            </w:pPr>
            <w:r>
              <w:t>Select the minimum value of a covariance between U</w:t>
            </w:r>
            <w:r w:rsidRPr="00D00506">
              <w:rPr>
                <w:vertAlign w:val="subscript"/>
              </w:rPr>
              <w:t>1</w:t>
            </w:r>
            <w:r>
              <w:t xml:space="preserve"> and U</w:t>
            </w:r>
            <w:r w:rsidRPr="00D00506">
              <w:rPr>
                <w:vertAlign w:val="subscript"/>
              </w:rPr>
              <w:t>2</w:t>
            </w:r>
            <w:r>
              <w:t xml:space="preserve"> such that the two following conditions are met:</w:t>
            </w:r>
          </w:p>
          <w:p w:rsidR="003D4C96" w:rsidRDefault="003D4C96" w:rsidP="004D3A56">
            <w:pPr>
              <w:spacing w:line="480" w:lineRule="auto"/>
            </w:pPr>
            <w:r>
              <w:t>Condition 1: U</w:t>
            </w:r>
            <w:r w:rsidRPr="003D4C96">
              <w:rPr>
                <w:vertAlign w:val="subscript"/>
              </w:rPr>
              <w:t>1</w:t>
            </w:r>
            <w:r>
              <w:t xml:space="preserve"> – U</w:t>
            </w:r>
            <w:r w:rsidRPr="003D4C96">
              <w:rPr>
                <w:vertAlign w:val="subscript"/>
              </w:rPr>
              <w:t>2</w:t>
            </w:r>
            <w:r>
              <w:t xml:space="preserve"> &gt; 0 for all PSA runs.</w:t>
            </w:r>
          </w:p>
          <w:p w:rsidR="003D4C96" w:rsidRDefault="003D4C96" w:rsidP="004D3A56">
            <w:pPr>
              <w:spacing w:line="480" w:lineRule="auto"/>
            </w:pPr>
            <w:r>
              <w:t>Condition 2: The covariance between U</w:t>
            </w:r>
            <w:r w:rsidRPr="003D4C96">
              <w:rPr>
                <w:vertAlign w:val="subscript"/>
              </w:rPr>
              <w:t>1</w:t>
            </w:r>
            <w:r>
              <w:t xml:space="preserve"> and U</w:t>
            </w:r>
            <w:r w:rsidRPr="003D4C96">
              <w:rPr>
                <w:vertAlign w:val="subscript"/>
              </w:rPr>
              <w:t>2</w:t>
            </w:r>
            <w:r>
              <w:t xml:space="preserve"> is greater than AIVM.  </w:t>
            </w:r>
          </w:p>
          <w:p w:rsidR="003D4C96" w:rsidRDefault="003D4C96" w:rsidP="004D3A56">
            <w:pPr>
              <w:spacing w:line="480" w:lineRule="auto"/>
            </w:pPr>
            <w:r>
              <w:t>If this implies that the correlation between U</w:t>
            </w:r>
            <w:r w:rsidRPr="003D4C96">
              <w:rPr>
                <w:vertAlign w:val="subscript"/>
              </w:rPr>
              <w:t>1</w:t>
            </w:r>
            <w:r>
              <w:t xml:space="preserve"> and U</w:t>
            </w:r>
            <w:r w:rsidRPr="003D4C96">
              <w:rPr>
                <w:vertAlign w:val="subscript"/>
              </w:rPr>
              <w:t>2</w:t>
            </w:r>
            <w:r>
              <w:t xml:space="preserve"> is greater than 1, then instead use the covariance value associated with a correlation of 1.</w:t>
            </w:r>
          </w:p>
        </w:tc>
      </w:tr>
      <w:tr w:rsidR="003D4C96" w:rsidTr="003D4C96">
        <w:trPr>
          <w:divId w:val="1364210312"/>
        </w:trPr>
        <w:tc>
          <w:tcPr>
            <w:tcW w:w="1351" w:type="dxa"/>
            <w:vMerge/>
          </w:tcPr>
          <w:p w:rsidR="003D4C96" w:rsidRDefault="003D4C96" w:rsidP="004D3A56">
            <w:pPr>
              <w:spacing w:line="480" w:lineRule="auto"/>
            </w:pPr>
          </w:p>
        </w:tc>
        <w:tc>
          <w:tcPr>
            <w:tcW w:w="1390" w:type="dxa"/>
          </w:tcPr>
          <w:p w:rsidR="003D4C96" w:rsidRDefault="003D4C96" w:rsidP="004D3A56">
            <w:pPr>
              <w:spacing w:line="480" w:lineRule="auto"/>
            </w:pPr>
            <w:r>
              <w:t>9</w:t>
            </w:r>
          </w:p>
        </w:tc>
        <w:tc>
          <w:tcPr>
            <w:tcW w:w="1417" w:type="dxa"/>
          </w:tcPr>
          <w:p w:rsidR="003D4C96" w:rsidRDefault="003D4C96" w:rsidP="004D3A56">
            <w:pPr>
              <w:spacing w:line="480" w:lineRule="auto"/>
            </w:pPr>
            <w:r>
              <w:t>Upper Bounded</w:t>
            </w:r>
          </w:p>
          <w:p w:rsidR="003D4C96" w:rsidRDefault="003D4C96" w:rsidP="004D3A56">
            <w:pPr>
              <w:spacing w:line="480" w:lineRule="auto"/>
            </w:pPr>
            <w:r>
              <w:t>Covariance Retrofitting</w:t>
            </w:r>
          </w:p>
        </w:tc>
        <w:tc>
          <w:tcPr>
            <w:tcW w:w="5084" w:type="dxa"/>
          </w:tcPr>
          <w:p w:rsidR="003D4C96" w:rsidRDefault="003D4C96" w:rsidP="004D3A56">
            <w:pPr>
              <w:spacing w:line="480" w:lineRule="auto"/>
            </w:pPr>
            <w:r w:rsidRPr="00284FC4">
              <w:t xml:space="preserve">Methodology 8 but </w:t>
            </w:r>
            <w:r>
              <w:t>where the condition two is that the covariance between U1 and U2 is less than AIVM.</w:t>
            </w:r>
          </w:p>
        </w:tc>
      </w:tr>
      <w:tr w:rsidR="003D4C96" w:rsidTr="003D4C96">
        <w:trPr>
          <w:divId w:val="1364210312"/>
        </w:trPr>
        <w:tc>
          <w:tcPr>
            <w:tcW w:w="1351" w:type="dxa"/>
          </w:tcPr>
          <w:p w:rsidR="003D4C96" w:rsidRDefault="003D4C96" w:rsidP="004D3A56">
            <w:pPr>
              <w:spacing w:line="480" w:lineRule="auto"/>
            </w:pPr>
            <w:r>
              <w:t>Difference model methods †</w:t>
            </w:r>
          </w:p>
        </w:tc>
        <w:tc>
          <w:tcPr>
            <w:tcW w:w="1390" w:type="dxa"/>
          </w:tcPr>
          <w:p w:rsidR="003D4C96" w:rsidRDefault="003D4C96" w:rsidP="004D3A56">
            <w:pPr>
              <w:spacing w:line="480" w:lineRule="auto"/>
            </w:pPr>
            <w:r>
              <w:t>10</w:t>
            </w:r>
          </w:p>
        </w:tc>
        <w:tc>
          <w:tcPr>
            <w:tcW w:w="1417" w:type="dxa"/>
          </w:tcPr>
          <w:p w:rsidR="003D4C96" w:rsidRDefault="003D4C96" w:rsidP="004D3A56">
            <w:pPr>
              <w:spacing w:line="480" w:lineRule="auto"/>
            </w:pPr>
            <w:r>
              <w:t>Beta Distribution Difference Modelling</w:t>
            </w:r>
          </w:p>
        </w:tc>
        <w:tc>
          <w:tcPr>
            <w:tcW w:w="5084" w:type="dxa"/>
          </w:tcPr>
          <w:p w:rsidR="003D4C96" w:rsidRDefault="003D4C96" w:rsidP="004D3A56">
            <w:pPr>
              <w:keepNext/>
              <w:spacing w:line="480" w:lineRule="auto"/>
              <w:rPr>
                <w:rFonts w:cstheme="minorHAnsi"/>
              </w:rPr>
            </w:pPr>
            <w:r>
              <w:rPr>
                <w:rFonts w:cstheme="minorHAnsi"/>
                <w:lang w:eastAsia="zh-CN"/>
              </w:rPr>
              <w:t xml:space="preserve">We define </w:t>
            </w:r>
            <w:r>
              <w:t>U</w:t>
            </w:r>
            <w:r w:rsidRPr="00D00506">
              <w:rPr>
                <w:vertAlign w:val="subscript"/>
              </w:rPr>
              <w:t>2</w:t>
            </w:r>
            <w:r>
              <w:t>=U</w:t>
            </w:r>
            <w:r w:rsidRPr="00D00506">
              <w:rPr>
                <w:vertAlign w:val="subscript"/>
              </w:rPr>
              <w:t>1</w:t>
            </w:r>
            <w:r>
              <w:t>-</w:t>
            </w:r>
            <w:r>
              <w:rPr>
                <w:rFonts w:cstheme="minorHAnsi"/>
              </w:rPr>
              <w:t xml:space="preserve"> Δ, where Δ~ </w:t>
            </w:r>
            <w:proofErr w:type="gramStart"/>
            <w:r>
              <w:rPr>
                <w:rFonts w:cstheme="minorHAnsi"/>
              </w:rPr>
              <w:t>Beta(</w:t>
            </w:r>
            <w:proofErr w:type="spellStart"/>
            <w:proofErr w:type="gramEnd"/>
            <w:r>
              <w:rPr>
                <w:rFonts w:cstheme="minorHAnsi"/>
              </w:rPr>
              <w:t>a,b</w:t>
            </w:r>
            <w:proofErr w:type="spellEnd"/>
            <w:r>
              <w:rPr>
                <w:rFonts w:cstheme="minorHAnsi"/>
              </w:rPr>
              <w:t>).</w:t>
            </w:r>
          </w:p>
          <w:p w:rsidR="003D4C96" w:rsidRDefault="003D4C96" w:rsidP="004D3A56">
            <w:pPr>
              <w:keepNext/>
              <w:spacing w:line="480" w:lineRule="auto"/>
              <w:rPr>
                <w:rFonts w:cstheme="minorHAnsi"/>
              </w:rPr>
            </w:pPr>
            <w:r>
              <w:rPr>
                <w:rFonts w:cstheme="minorHAnsi"/>
              </w:rPr>
              <w:t xml:space="preserve">Stage 1: Calculate the beta parameter a and b </w:t>
            </w:r>
          </w:p>
          <w:p w:rsidR="003D4C96" w:rsidRPr="009D2079" w:rsidRDefault="003D4C96" w:rsidP="004D3A56">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3D4C96" w:rsidRDefault="003D4C96" w:rsidP="004D3A56">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3D4C96" w:rsidRPr="009D2079" w:rsidRDefault="003D4C96" w:rsidP="004D3A56">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d>
                <m:r>
                  <w:rPr>
                    <w:rFonts w:ascii="Cambria Math" w:hAnsi="Cambria Math" w:cstheme="minorHAnsi"/>
                  </w:rPr>
                  <m:t>-mean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m:t>
                        </m:r>
                      </m:sub>
                    </m:sSub>
                  </m:e>
                </m:d>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m:t>
                        </m:r>
                      </m:sub>
                    </m:sSub>
                  </m:e>
                </m:d>
                <m:r>
                  <m:rPr>
                    <m:sty m:val="p"/>
                  </m:rPr>
                  <w:rPr>
                    <w:rFonts w:ascii="Cambria Math" w:hAnsi="Cambria Math" w:cstheme="minorHAnsi"/>
                  </w:rPr>
                  <m:t>.</m:t>
                </m:r>
              </m:oMath>
            </m:oMathPara>
          </w:p>
          <w:p w:rsidR="003D4C96" w:rsidRPr="006F0B1D" w:rsidRDefault="003D4C96" w:rsidP="004D3A56">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3D4C96" w:rsidRDefault="003D4C96" w:rsidP="004D3A56">
            <w:pPr>
              <w:keepNext/>
              <w:spacing w:line="480" w:lineRule="auto"/>
              <w:rPr>
                <w:rFonts w:cstheme="minorHAnsi"/>
              </w:rPr>
            </w:pPr>
            <w:r>
              <w:rPr>
                <w:rFonts w:cstheme="minorHAnsi"/>
              </w:rPr>
              <w:t>Stage 2: Draw Δ from the beta distribution.</w:t>
            </w:r>
          </w:p>
          <w:p w:rsidR="003D4C96" w:rsidRDefault="003D4C96" w:rsidP="004D3A56">
            <w:pPr>
              <w:keepNext/>
              <w:spacing w:line="480" w:lineRule="auto"/>
              <w:rPr>
                <w:rFonts w:cstheme="minorHAnsi"/>
              </w:rPr>
            </w:pPr>
            <w:r>
              <w:rPr>
                <w:rFonts w:cstheme="minorHAnsi"/>
              </w:rPr>
              <w:lastRenderedPageBreak/>
              <w:t>Stage 3: Draw U</w:t>
            </w:r>
            <w:r w:rsidRPr="003D4C96">
              <w:rPr>
                <w:rFonts w:cstheme="minorHAnsi"/>
                <w:vertAlign w:val="subscript"/>
              </w:rPr>
              <w:t>1</w:t>
            </w:r>
            <w:r>
              <w:rPr>
                <w:rFonts w:cstheme="minorHAnsi"/>
              </w:rPr>
              <w:t xml:space="preserve"> from the beta distribution.</w:t>
            </w:r>
          </w:p>
          <w:p w:rsidR="003D4C96" w:rsidRPr="009D2079" w:rsidRDefault="003D4C96" w:rsidP="004D3A56">
            <w:pPr>
              <w:keepNext/>
              <w:spacing w:line="480" w:lineRule="auto"/>
              <w:rPr>
                <w:rFonts w:cstheme="minorHAnsi"/>
              </w:rPr>
            </w:pPr>
            <w:r>
              <w:rPr>
                <w:rFonts w:cstheme="minorHAnsi"/>
              </w:rPr>
              <w:t>Stage 4: Samples of U</w:t>
            </w:r>
            <w:r w:rsidRPr="003D4C96">
              <w:rPr>
                <w:rFonts w:cstheme="minorHAnsi"/>
                <w:vertAlign w:val="subscript"/>
              </w:rPr>
              <w:t>2</w:t>
            </w:r>
            <w:r>
              <w:rPr>
                <w:rFonts w:cstheme="minorHAnsi"/>
              </w:rPr>
              <w:t xml:space="preserve"> is calculated using samples of U</w:t>
            </w:r>
            <w:r w:rsidRPr="003D4C96">
              <w:rPr>
                <w:rFonts w:cstheme="minorHAnsi"/>
                <w:vertAlign w:val="subscript"/>
              </w:rPr>
              <w:t>1</w:t>
            </w:r>
            <w:r>
              <w:rPr>
                <w:rFonts w:cstheme="minorHAnsi"/>
              </w:rPr>
              <w:t xml:space="preserve"> minus samples of Δ.</w:t>
            </w:r>
          </w:p>
          <w:p w:rsidR="003D4C96" w:rsidRDefault="003D4C96" w:rsidP="004D3A56">
            <w:pPr>
              <w:keepNext/>
              <w:spacing w:line="480" w:lineRule="auto"/>
              <w:rPr>
                <w:rFonts w:cstheme="minorHAnsi"/>
              </w:rPr>
            </w:pPr>
          </w:p>
          <w:p w:rsidR="003D4C96" w:rsidRPr="006F0B1D" w:rsidRDefault="003D4C96" w:rsidP="004D3A56">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3D4C96" w:rsidRDefault="003D4C96" w:rsidP="004D3A56">
            <w:pPr>
              <w:keepNext/>
              <w:spacing w:line="480" w:lineRule="auto"/>
              <w:rPr>
                <w:rFonts w:cstheme="minorHAnsi"/>
              </w:rPr>
            </w:pPr>
            <w:r>
              <w:rPr>
                <w:rFonts w:cstheme="minorHAnsi"/>
              </w:rPr>
              <w:t>Stage 2: Draw Δ from the beta distribution.</w:t>
            </w:r>
          </w:p>
          <w:p w:rsidR="003D4C96" w:rsidRDefault="003D4C96" w:rsidP="004D3A56">
            <w:pPr>
              <w:keepNext/>
              <w:spacing w:line="480" w:lineRule="auto"/>
              <w:rPr>
                <w:rFonts w:cstheme="minorHAnsi"/>
              </w:rPr>
            </w:pPr>
            <w:r>
              <w:rPr>
                <w:rFonts w:cstheme="minorHAnsi"/>
              </w:rPr>
              <w:t>Stage 3: Draw U</w:t>
            </w:r>
            <w:r w:rsidRPr="003D4C96">
              <w:rPr>
                <w:rFonts w:cstheme="minorHAnsi"/>
                <w:vertAlign w:val="subscript"/>
              </w:rPr>
              <w:t>2</w:t>
            </w:r>
            <w:r>
              <w:rPr>
                <w:rFonts w:cstheme="minorHAnsi"/>
              </w:rPr>
              <w:t xml:space="preserve"> from the beta distribution.</w:t>
            </w:r>
          </w:p>
          <w:p w:rsidR="003D4C96" w:rsidRPr="009D2079" w:rsidRDefault="003D4C96" w:rsidP="004D3A56">
            <w:pPr>
              <w:keepNext/>
              <w:spacing w:line="480" w:lineRule="auto"/>
              <w:rPr>
                <w:rFonts w:cstheme="minorHAnsi"/>
              </w:rPr>
            </w:pPr>
            <w:r>
              <w:rPr>
                <w:rFonts w:cstheme="minorHAnsi"/>
              </w:rPr>
              <w:t>Stage 4: Samples of U</w:t>
            </w:r>
            <w:r w:rsidRPr="003D4C96">
              <w:rPr>
                <w:rFonts w:cstheme="minorHAnsi"/>
                <w:vertAlign w:val="subscript"/>
              </w:rPr>
              <w:t>1</w:t>
            </w:r>
            <w:r>
              <w:rPr>
                <w:rFonts w:cstheme="minorHAnsi"/>
              </w:rPr>
              <w:t xml:space="preserve"> is calculated using samples of U</w:t>
            </w:r>
            <w:r w:rsidRPr="003D4C96">
              <w:rPr>
                <w:rFonts w:cstheme="minorHAnsi"/>
                <w:vertAlign w:val="subscript"/>
              </w:rPr>
              <w:t>2</w:t>
            </w:r>
            <w:r>
              <w:rPr>
                <w:rFonts w:cstheme="minorHAnsi"/>
              </w:rPr>
              <w:t xml:space="preserve"> plus samples of Δ.</w:t>
            </w:r>
          </w:p>
          <w:p w:rsidR="003D4C96" w:rsidRPr="009D2079" w:rsidRDefault="003D4C96" w:rsidP="004D3A56">
            <w:pPr>
              <w:keepNext/>
              <w:spacing w:line="480" w:lineRule="auto"/>
              <w:rPr>
                <w:rFonts w:cstheme="minorHAnsi"/>
                <w:vertAlign w:val="subscript"/>
                <w:lang w:eastAsia="zh-CN"/>
              </w:rPr>
            </w:pPr>
          </w:p>
        </w:tc>
      </w:tr>
    </w:tbl>
    <w:p w:rsidR="003D4C96" w:rsidRDefault="003D4C96" w:rsidP="003D4C96">
      <w:pPr>
        <w:pStyle w:val="Caption"/>
        <w:spacing w:line="480" w:lineRule="auto"/>
        <w:divId w:val="1364210312"/>
      </w:pPr>
      <w:bookmarkStart w:id="266" w:name="_Ref323291518"/>
      <w:r>
        <w:lastRenderedPageBreak/>
        <w:t xml:space="preserve">Table </w:t>
      </w:r>
      <w:r w:rsidR="00CA00C6">
        <w:fldChar w:fldCharType="begin"/>
      </w:r>
      <w:r w:rsidR="00CA00C6">
        <w:instrText xml:space="preserve"> SEQ Table \* ARABIC </w:instrText>
      </w:r>
      <w:r w:rsidR="00CA00C6">
        <w:fldChar w:fldCharType="separate"/>
      </w:r>
      <w:r w:rsidR="004D3A56">
        <w:rPr>
          <w:noProof/>
        </w:rPr>
        <w:t>3</w:t>
      </w:r>
      <w:r w:rsidR="00CA00C6">
        <w:rPr>
          <w:noProof/>
        </w:rPr>
        <w:fldChar w:fldCharType="end"/>
      </w:r>
      <w:bookmarkEnd w:id="266"/>
      <w:r>
        <w:t xml:space="preserve"> Summary of the ten approaches considered. The † symbol indicates classes of methods where monotonicity cannot be violated.</w:t>
      </w:r>
    </w:p>
    <w:p w:rsidR="006F621E" w:rsidRPr="006F621E" w:rsidRDefault="006F621E" w:rsidP="006F621E"/>
    <w:sectPr w:rsidR="006F621E" w:rsidRPr="006F621E" w:rsidSect="00047821">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4-01-27T16:04:00Z" w:initials="U">
    <w:p w:rsidR="00805B94" w:rsidRDefault="00805B94">
      <w:pPr>
        <w:pStyle w:val="CommentText"/>
      </w:pPr>
      <w:r>
        <w:rPr>
          <w:rStyle w:val="CommentReference"/>
        </w:rPr>
        <w:annotationRef/>
      </w:r>
      <w:r>
        <w:t>What is the title?</w:t>
      </w:r>
    </w:p>
  </w:comment>
  <w:comment w:id="3" w:author="Matt" w:date="2014-01-27T16:04:00Z" w:initials="M">
    <w:p w:rsidR="00805B94" w:rsidRDefault="00805B94">
      <w:pPr>
        <w:pStyle w:val="CommentText"/>
      </w:pPr>
      <w:r>
        <w:rPr>
          <w:rStyle w:val="CommentReference"/>
        </w:rPr>
        <w:annotationRef/>
      </w:r>
      <w:r>
        <w:t>Invites criticism and may not be true. The adoption decision may be the same for all methods.</w:t>
      </w:r>
    </w:p>
  </w:comment>
  <w:comment w:id="5" w:author="User" w:date="2014-01-27T16:25:00Z" w:initials="U">
    <w:p w:rsidR="00805B94" w:rsidRDefault="00805B94">
      <w:pPr>
        <w:pStyle w:val="CommentText"/>
      </w:pPr>
      <w:r>
        <w:rPr>
          <w:rStyle w:val="CommentReference"/>
        </w:rPr>
        <w:annotationRef/>
      </w:r>
      <w:r>
        <w:t>Vague – what do we really mean here? I think it is important that this is clearly defined</w:t>
      </w:r>
    </w:p>
  </w:comment>
  <w:comment w:id="10" w:author="User" w:date="2014-01-27T16:04:00Z" w:initials="U">
    <w:p w:rsidR="00805B94" w:rsidRDefault="00805B94">
      <w:pPr>
        <w:pStyle w:val="CommentText"/>
      </w:pPr>
      <w:r>
        <w:rPr>
          <w:rStyle w:val="CommentReference"/>
        </w:rPr>
        <w:annotationRef/>
      </w:r>
      <w:r>
        <w:t>Say how the 10 methods were identified.</w:t>
      </w:r>
    </w:p>
  </w:comment>
  <w:comment w:id="12" w:author="Kate Ren" w:date="2014-01-27T16:04:00Z" w:initials="KR">
    <w:p w:rsidR="00805B94" w:rsidRDefault="00805B94">
      <w:pPr>
        <w:pStyle w:val="CommentText"/>
      </w:pPr>
      <w:r>
        <w:rPr>
          <w:rStyle w:val="CommentReference"/>
        </w:rPr>
        <w:annotationRef/>
      </w:r>
      <w:r>
        <w:t>A supplementary analysis of what is performed??</w:t>
      </w:r>
    </w:p>
  </w:comment>
  <w:comment w:id="16" w:author="Kate Ren" w:date="2014-01-27T16:04:00Z" w:initials="KR">
    <w:p w:rsidR="00805B94" w:rsidRDefault="00805B94">
      <w:pPr>
        <w:pStyle w:val="CommentText"/>
      </w:pPr>
      <w:r>
        <w:rPr>
          <w:rStyle w:val="CommentReference"/>
        </w:rPr>
        <w:annotationRef/>
      </w:r>
      <w:r>
        <w:t>Shall we add that we have only looked at how to sample two monotonically related parameters??</w:t>
      </w:r>
    </w:p>
  </w:comment>
  <w:comment w:id="17" w:author="Matt" w:date="2014-01-27T16:04:00Z" w:initials="M">
    <w:p w:rsidR="00805B94" w:rsidRDefault="00805B94">
      <w:pPr>
        <w:pStyle w:val="CommentText"/>
      </w:pPr>
      <w:r>
        <w:rPr>
          <w:rStyle w:val="CommentReference"/>
        </w:rPr>
        <w:annotationRef/>
      </w:r>
      <w:r>
        <w:t>If we can do under the word limit than I agree.</w:t>
      </w:r>
    </w:p>
  </w:comment>
  <w:comment w:id="25" w:author="Kate Ren" w:date="2014-01-27T16:04:00Z" w:initials="KR">
    <w:p w:rsidR="00805B94" w:rsidRDefault="00805B94">
      <w:pPr>
        <w:pStyle w:val="CommentText"/>
      </w:pPr>
      <w:r>
        <w:rPr>
          <w:rStyle w:val="CommentReference"/>
        </w:rPr>
        <w:annotationRef/>
      </w:r>
      <w:r>
        <w:t>Can we say what the 10 methods are somewhere in the introduction?</w:t>
      </w:r>
    </w:p>
    <w:p w:rsidR="00805B94" w:rsidRDefault="00805B94">
      <w:pPr>
        <w:pStyle w:val="CommentText"/>
      </w:pPr>
    </w:p>
    <w:p w:rsidR="00805B94" w:rsidRDefault="00805B94">
      <w:pPr>
        <w:pStyle w:val="CommentText"/>
      </w:pPr>
      <w:r>
        <w:t xml:space="preserve">There is a subsection called </w:t>
      </w:r>
      <w:r w:rsidRPr="001B0524">
        <w:t>The Ten Methods</w:t>
      </w:r>
      <w:r>
        <w:t>. Will it make more sense to have it in the introduction section?</w:t>
      </w:r>
    </w:p>
  </w:comment>
  <w:comment w:id="26" w:author="Matt" w:date="2014-01-27T16:04:00Z" w:initials="M">
    <w:p w:rsidR="00805B94" w:rsidRDefault="00805B94">
      <w:pPr>
        <w:pStyle w:val="CommentText"/>
      </w:pPr>
      <w:r>
        <w:rPr>
          <w:rStyle w:val="CommentReference"/>
        </w:rPr>
        <w:annotationRef/>
      </w:r>
      <w:r>
        <w:t>I think it is better in methods, but moved earlier as highlighted</w:t>
      </w:r>
    </w:p>
  </w:comment>
  <w:comment w:id="28" w:author="User" w:date="2014-01-27T16:04:00Z" w:initials="U">
    <w:p w:rsidR="00805B94" w:rsidRDefault="00805B94">
      <w:pPr>
        <w:pStyle w:val="CommentText"/>
      </w:pPr>
      <w:r>
        <w:rPr>
          <w:rStyle w:val="CommentReference"/>
        </w:rPr>
        <w:annotationRef/>
      </w:r>
      <w:r>
        <w:t xml:space="preserve">I don’t think this is a good example. There are probably </w:t>
      </w:r>
      <w:proofErr w:type="spellStart"/>
      <w:r>
        <w:t>dieases</w:t>
      </w:r>
      <w:proofErr w:type="spellEnd"/>
      <w:r>
        <w:t xml:space="preserve"> for which more severe is associated with less aggressive treatment so less AEs and higher </w:t>
      </w:r>
      <w:proofErr w:type="spellStart"/>
      <w:r>
        <w:t>QoL</w:t>
      </w:r>
      <w:proofErr w:type="spellEnd"/>
      <w:r>
        <w:t>. Perhaps change to two levels of symptoms?</w:t>
      </w:r>
    </w:p>
  </w:comment>
  <w:comment w:id="29" w:author="Kate Ren" w:date="2014-01-27T16:04:00Z" w:initials="KR">
    <w:p w:rsidR="00805B94" w:rsidRDefault="00805B94">
      <w:pPr>
        <w:pStyle w:val="CommentText"/>
      </w:pPr>
      <w:r>
        <w:rPr>
          <w:rStyle w:val="CommentReference"/>
        </w:rPr>
        <w:annotationRef/>
      </w:r>
      <w:r>
        <w:t xml:space="preserve">Is </w:t>
      </w:r>
      <w:proofErr w:type="spellStart"/>
      <w:r>
        <w:t>HRQoL</w:t>
      </w:r>
      <w:proofErr w:type="spellEnd"/>
      <w:r>
        <w:t xml:space="preserve"> more commonly used?</w:t>
      </w:r>
    </w:p>
  </w:comment>
  <w:comment w:id="30" w:author="Matt" w:date="2014-01-27T16:04:00Z" w:initials="M">
    <w:p w:rsidR="00805B94" w:rsidRDefault="00805B94">
      <w:pPr>
        <w:pStyle w:val="CommentText"/>
      </w:pPr>
      <w:r>
        <w:rPr>
          <w:rStyle w:val="CommentReference"/>
        </w:rPr>
        <w:annotationRef/>
      </w:r>
      <w:r>
        <w:t>Yes, change all</w:t>
      </w:r>
    </w:p>
  </w:comment>
  <w:comment w:id="31" w:author="Kate Ren" w:date="2014-01-27T16:04:00Z" w:initials="KR">
    <w:p w:rsidR="00805B94" w:rsidRDefault="00805B94">
      <w:pPr>
        <w:pStyle w:val="CommentText"/>
      </w:pPr>
      <w:r>
        <w:rPr>
          <w:rStyle w:val="CommentReference"/>
        </w:rPr>
        <w:annotationRef/>
      </w:r>
      <w:r>
        <w:t xml:space="preserve">I think it’s better to delete this, unless you want to explain what x, y and 2 are. </w:t>
      </w:r>
    </w:p>
  </w:comment>
  <w:comment w:id="33" w:author="Matt" w:date="2014-01-27T16:04:00Z" w:initials="M">
    <w:p w:rsidR="00805B94" w:rsidRDefault="00805B94">
      <w:pPr>
        <w:pStyle w:val="CommentText"/>
      </w:pPr>
      <w:r>
        <w:rPr>
          <w:rStyle w:val="CommentReference"/>
        </w:rPr>
        <w:annotationRef/>
      </w:r>
      <w:r>
        <w:t>Agreed</w:t>
      </w:r>
    </w:p>
  </w:comment>
  <w:comment w:id="34" w:author="User" w:date="2014-01-28T16:22:00Z" w:initials="U">
    <w:p w:rsidR="006C42F2" w:rsidRDefault="006C42F2">
      <w:pPr>
        <w:pStyle w:val="CommentText"/>
      </w:pPr>
      <w:r>
        <w:rPr>
          <w:rStyle w:val="CommentReference"/>
        </w:rPr>
        <w:annotationRef/>
      </w:r>
      <w:r>
        <w:t xml:space="preserve">Briefly mention other examples of parameters that could be monotonically related </w:t>
      </w:r>
      <w:proofErr w:type="spellStart"/>
      <w:r>
        <w:t>eg</w:t>
      </w:r>
      <w:proofErr w:type="spellEnd"/>
      <w:r>
        <w:t>. Costs or transition probabilities.</w:t>
      </w:r>
    </w:p>
  </w:comment>
  <w:comment w:id="36" w:author="User" w:date="2014-01-27T16:04:00Z" w:initials="U">
    <w:p w:rsidR="00805B94" w:rsidRDefault="00805B94">
      <w:pPr>
        <w:pStyle w:val="CommentText"/>
      </w:pPr>
      <w:r>
        <w:rPr>
          <w:rStyle w:val="CommentReference"/>
        </w:rPr>
        <w:annotationRef/>
      </w:r>
      <w:r>
        <w:t xml:space="preserve">I would define </w:t>
      </w:r>
      <w:proofErr w:type="spellStart"/>
      <w:r>
        <w:t>indepentdent</w:t>
      </w:r>
      <w:proofErr w:type="spellEnd"/>
      <w:r>
        <w:t xml:space="preserve"> </w:t>
      </w:r>
      <w:proofErr w:type="spellStart"/>
      <w:r>
        <w:t>sampleing</w:t>
      </w:r>
      <w:proofErr w:type="spellEnd"/>
      <w:r>
        <w:t xml:space="preserve"> in background here.</w:t>
      </w:r>
    </w:p>
  </w:comment>
  <w:comment w:id="37" w:author="User" w:date="2014-01-27T16:04:00Z" w:initials="U">
    <w:p w:rsidR="00805B94" w:rsidRDefault="00805B94">
      <w:pPr>
        <w:pStyle w:val="CommentText"/>
      </w:pPr>
      <w:r>
        <w:rPr>
          <w:rStyle w:val="CommentReference"/>
        </w:rPr>
        <w:annotationRef/>
      </w:r>
      <w:r>
        <w:t xml:space="preserve">This seems to want to be a general definition. If so it should not relate to the HRQL example. More generalizable and better if we say </w:t>
      </w:r>
      <w:proofErr w:type="spellStart"/>
      <w:r>
        <w:t>somehitng</w:t>
      </w:r>
      <w:proofErr w:type="spellEnd"/>
      <w:r>
        <w:t xml:space="preserve"> like: We have two parameters in the PSA and we know they are monotonically related with U1&gt;=U2….</w:t>
      </w:r>
    </w:p>
  </w:comment>
  <w:comment w:id="39" w:author="Matt" w:date="2014-01-27T16:04:00Z" w:initials="M">
    <w:p w:rsidR="00805B94" w:rsidRDefault="00805B94">
      <w:pPr>
        <w:pStyle w:val="CommentText"/>
      </w:pPr>
      <w:r>
        <w:rPr>
          <w:rStyle w:val="CommentReference"/>
        </w:rPr>
        <w:annotationRef/>
      </w:r>
      <w:r>
        <w:t>This needs amending throughout, are we saying less severe, thus u1&gt;u2 or are we saying less severe, or equivalent to?</w:t>
      </w:r>
    </w:p>
  </w:comment>
  <w:comment w:id="44" w:author="Matt" w:date="2014-01-27T16:04:00Z" w:initials="M">
    <w:p w:rsidR="00805B94" w:rsidRDefault="00805B94">
      <w:pPr>
        <w:pStyle w:val="CommentText"/>
      </w:pPr>
      <w:r>
        <w:rPr>
          <w:rStyle w:val="CommentReference"/>
        </w:rPr>
        <w:annotationRef/>
      </w:r>
      <w:r>
        <w:t>I still have concerns over this similar to those raised by Sophie. The analyst will not have the IPD, so the bootstrapping is an unknown parameter. If different data sets have the same summary statistics, but different bootstrapped values, then similarity to our chosen gold standard is a weak criteria. In the extreme the same random number could be correct.</w:t>
      </w:r>
    </w:p>
    <w:p w:rsidR="00805B94" w:rsidRDefault="00805B94">
      <w:pPr>
        <w:pStyle w:val="CommentText"/>
      </w:pPr>
    </w:p>
    <w:p w:rsidR="00805B94" w:rsidRDefault="00805B94">
      <w:pPr>
        <w:pStyle w:val="CommentText"/>
      </w:pPr>
      <w:r>
        <w:t>I would keep this in, but think we need to downplay this much more. The reviewers may ask for a hypothetical data set that differs, but with the same summary value, but I would wait for them to ask, unless we do have time to do this in advance and discuss the conclusions.</w:t>
      </w:r>
    </w:p>
    <w:p w:rsidR="00805B94" w:rsidRDefault="00805B94">
      <w:pPr>
        <w:pStyle w:val="CommentText"/>
      </w:pPr>
      <w:r>
        <w:t xml:space="preserve">Given this, it might be worth adding in text regarding the validation of the </w:t>
      </w:r>
      <w:proofErr w:type="spellStart"/>
      <w:r>
        <w:t>estiamtes</w:t>
      </w:r>
      <w:proofErr w:type="spellEnd"/>
      <w:r>
        <w:t xml:space="preserve"> with experts in the field.</w:t>
      </w:r>
    </w:p>
  </w:comment>
  <w:comment w:id="43" w:author="User" w:date="2014-01-27T16:04:00Z" w:initials="U">
    <w:p w:rsidR="00805B94" w:rsidRDefault="00805B94">
      <w:pPr>
        <w:pStyle w:val="CommentText"/>
      </w:pPr>
      <w:r>
        <w:rPr>
          <w:rStyle w:val="CommentReference"/>
        </w:rPr>
        <w:annotationRef/>
      </w:r>
      <w:r>
        <w:t>Similarly to definition above I think this need to be general and not specifically relate to health states.</w:t>
      </w:r>
    </w:p>
  </w:comment>
  <w:comment w:id="52" w:author="Matt" w:date="2014-01-27T16:04:00Z" w:initials="M">
    <w:p w:rsidR="00805B94" w:rsidRDefault="00805B94">
      <w:pPr>
        <w:pStyle w:val="CommentText"/>
      </w:pPr>
      <w:r>
        <w:rPr>
          <w:rStyle w:val="CommentReference"/>
        </w:rPr>
        <w:annotationRef/>
      </w:r>
      <w:r>
        <w:t>I think the text made it harder to understand as we hadn’t seen Table 1 yet.</w:t>
      </w:r>
    </w:p>
  </w:comment>
  <w:comment w:id="57" w:author="Matt" w:date="2014-01-27T16:04:00Z" w:initials="M">
    <w:p w:rsidR="00805B94" w:rsidRDefault="00805B94">
      <w:pPr>
        <w:pStyle w:val="CommentText"/>
      </w:pPr>
      <w:r>
        <w:rPr>
          <w:rStyle w:val="CommentReference"/>
        </w:rPr>
        <w:annotationRef/>
      </w:r>
      <w:r>
        <w:t>This should go before the summary states and bootstrapped estimates</w:t>
      </w:r>
    </w:p>
  </w:comment>
  <w:comment w:id="58" w:author="User" w:date="2014-01-27T16:04:00Z" w:initials="U">
    <w:p w:rsidR="00805B94" w:rsidRDefault="00805B94">
      <w:pPr>
        <w:pStyle w:val="CommentText"/>
      </w:pPr>
      <w:r>
        <w:rPr>
          <w:rStyle w:val="CommentReference"/>
        </w:rPr>
        <w:annotationRef/>
      </w:r>
      <w:r>
        <w:t xml:space="preserve">Need </w:t>
      </w:r>
      <w:proofErr w:type="spellStart"/>
      <w:r>
        <w:t>refereneces</w:t>
      </w:r>
      <w:proofErr w:type="spellEnd"/>
      <w:r>
        <w:t xml:space="preserve"> and examples of use here. </w:t>
      </w:r>
    </w:p>
    <w:p w:rsidR="00805B94" w:rsidRDefault="00805B94">
      <w:pPr>
        <w:pStyle w:val="CommentText"/>
      </w:pPr>
    </w:p>
    <w:p w:rsidR="00805B94" w:rsidRDefault="00805B94">
      <w:pPr>
        <w:pStyle w:val="CommentText"/>
      </w:pPr>
      <w:r>
        <w:t>Also were any methods identifies that were not tested?</w:t>
      </w:r>
    </w:p>
  </w:comment>
  <w:comment w:id="59" w:author="User" w:date="2014-01-27T16:04:00Z" w:initials="U">
    <w:p w:rsidR="00805B94" w:rsidRDefault="00805B94">
      <w:pPr>
        <w:pStyle w:val="CommentText"/>
      </w:pPr>
      <w:r>
        <w:rPr>
          <w:rStyle w:val="CommentReference"/>
        </w:rPr>
        <w:annotationRef/>
      </w:r>
      <w:r>
        <w:t>Only really 9 as number one does not really consider monotonicity at all.</w:t>
      </w:r>
    </w:p>
  </w:comment>
  <w:comment w:id="60" w:author="User" w:date="2014-01-28T15:17:00Z" w:initials="U">
    <w:p w:rsidR="00805B94" w:rsidRDefault="00805B94">
      <w:pPr>
        <w:pStyle w:val="CommentText"/>
      </w:pPr>
      <w:r>
        <w:rPr>
          <w:rStyle w:val="CommentReference"/>
        </w:rPr>
        <w:annotationRef/>
      </w:r>
      <w:r>
        <w:t>I would delete this as quite repetitive to have methods listed here and below and in table.</w:t>
      </w:r>
    </w:p>
  </w:comment>
  <w:comment w:id="75" w:author="Matt" w:date="2014-01-27T16:04:00Z" w:initials="M">
    <w:p w:rsidR="00805B94" w:rsidRDefault="00805B94">
      <w:pPr>
        <w:pStyle w:val="CommentText"/>
      </w:pPr>
      <w:r>
        <w:rPr>
          <w:rStyle w:val="CommentReference"/>
        </w:rPr>
        <w:annotationRef/>
      </w:r>
      <w:r>
        <w:t xml:space="preserve">Don’t want to get into the </w:t>
      </w:r>
      <w:proofErr w:type="spellStart"/>
      <w:r>
        <w:t>orobability</w:t>
      </w:r>
      <w:proofErr w:type="spellEnd"/>
      <w:r>
        <w:t xml:space="preserve"> with two wide distributions with close means the </w:t>
      </w:r>
      <w:proofErr w:type="spellStart"/>
      <w:r>
        <w:t>prob</w:t>
      </w:r>
      <w:proofErr w:type="spellEnd"/>
      <w:r>
        <w:t xml:space="preserve"> could approach 0.5</w:t>
      </w:r>
    </w:p>
  </w:comment>
  <w:comment w:id="77" w:author="Matt" w:date="2014-01-27T16:04:00Z" w:initials="M">
    <w:p w:rsidR="00805B94" w:rsidRDefault="00805B94">
      <w:pPr>
        <w:pStyle w:val="CommentText"/>
      </w:pPr>
      <w:r>
        <w:rPr>
          <w:rStyle w:val="CommentReference"/>
        </w:rPr>
        <w:annotationRef/>
      </w:r>
      <w:r>
        <w:t>This should come after the more detailed descriptions of the methods.</w:t>
      </w:r>
    </w:p>
  </w:comment>
  <w:comment w:id="89" w:author="User" w:date="2014-01-27T16:04:00Z" w:initials="U">
    <w:p w:rsidR="00805B94" w:rsidRDefault="00805B94">
      <w:pPr>
        <w:pStyle w:val="CommentText"/>
      </w:pPr>
      <w:r>
        <w:rPr>
          <w:rStyle w:val="CommentReference"/>
        </w:rPr>
        <w:annotationRef/>
      </w:r>
      <w:r>
        <w:t>I would include the names of the methods in the figures</w:t>
      </w:r>
    </w:p>
  </w:comment>
  <w:comment w:id="109" w:author="Kate Ren" w:date="2014-01-27T16:04:00Z" w:initials="KR">
    <w:p w:rsidR="00805B94" w:rsidRDefault="00805B94">
      <w:pPr>
        <w:pStyle w:val="CommentText"/>
      </w:pPr>
      <w:r>
        <w:rPr>
          <w:rStyle w:val="CommentReference"/>
        </w:rPr>
        <w:annotationRef/>
      </w:r>
      <w:r>
        <w:t>Any reason for not just using “=”?</w:t>
      </w:r>
    </w:p>
  </w:comment>
  <w:comment w:id="110" w:author="Matt" w:date="2014-01-27T16:04:00Z" w:initials="M">
    <w:p w:rsidR="00805B94" w:rsidRDefault="00805B94">
      <w:pPr>
        <w:pStyle w:val="CommentText"/>
      </w:pPr>
      <w:r>
        <w:rPr>
          <w:rStyle w:val="CommentReference"/>
        </w:rPr>
        <w:annotationRef/>
      </w:r>
      <w:r>
        <w:t>Too vague. Did we use criteria for increasing the cv parameter. If not, can we make it look like we did??</w:t>
      </w:r>
    </w:p>
  </w:comment>
  <w:comment w:id="119" w:author="Kate Ren" w:date="2014-01-27T16:04:00Z" w:initials="KR">
    <w:p w:rsidR="00805B94" w:rsidRDefault="00805B94">
      <w:pPr>
        <w:pStyle w:val="CommentText"/>
      </w:pPr>
      <w:r>
        <w:rPr>
          <w:rStyle w:val="CommentReference"/>
        </w:rPr>
        <w:annotationRef/>
      </w:r>
      <w:r>
        <w:t>Why not just \delta?</w:t>
      </w:r>
    </w:p>
  </w:comment>
  <w:comment w:id="120" w:author="Kate Ren" w:date="2014-01-27T16:04:00Z" w:initials="KR">
    <w:p w:rsidR="00805B94" w:rsidRDefault="00805B94">
      <w:pPr>
        <w:pStyle w:val="CommentText"/>
      </w:pPr>
      <w:r>
        <w:rPr>
          <w:rStyle w:val="CommentReference"/>
        </w:rPr>
        <w:annotationRef/>
      </w:r>
      <w:r>
        <w:t xml:space="preserve">Be more specific, e.g., (in </w:t>
      </w:r>
      <w:proofErr w:type="spellStart"/>
      <w:r>
        <w:t>sectionxxx</w:t>
      </w:r>
      <w:proofErr w:type="spellEnd"/>
      <w:r>
        <w:t>)</w:t>
      </w:r>
    </w:p>
  </w:comment>
  <w:comment w:id="121" w:author="Matt" w:date="2014-01-27T16:04:00Z" w:initials="M">
    <w:p w:rsidR="00805B94" w:rsidRDefault="00805B94">
      <w:pPr>
        <w:pStyle w:val="CommentText"/>
      </w:pPr>
      <w:r>
        <w:rPr>
          <w:rStyle w:val="CommentReference"/>
        </w:rPr>
        <w:annotationRef/>
      </w:r>
      <w:r>
        <w:t>Agree with Kate, but it may be that we want to have this section immediately following.</w:t>
      </w:r>
    </w:p>
  </w:comment>
  <w:comment w:id="122" w:author="Matt" w:date="2014-01-27T16:04:00Z" w:initials="M">
    <w:p w:rsidR="00805B94" w:rsidRDefault="00805B94">
      <w:pPr>
        <w:pStyle w:val="CommentText"/>
      </w:pPr>
      <w:r>
        <w:rPr>
          <w:rStyle w:val="CommentReference"/>
        </w:rPr>
        <w:annotationRef/>
      </w:r>
      <w:r>
        <w:t>Play this down!</w:t>
      </w:r>
    </w:p>
  </w:comment>
  <w:comment w:id="123" w:author="User" w:date="2014-01-28T15:20:00Z" w:initials="U">
    <w:p w:rsidR="00805B94" w:rsidRDefault="00805B94">
      <w:pPr>
        <w:pStyle w:val="CommentText"/>
      </w:pPr>
      <w:r>
        <w:rPr>
          <w:rStyle w:val="CommentReference"/>
        </w:rPr>
        <w:annotationRef/>
      </w:r>
      <w:r>
        <w:t>I would replace with:</w:t>
      </w:r>
    </w:p>
    <w:p w:rsidR="00805B94" w:rsidRDefault="00805B94">
      <w:pPr>
        <w:pStyle w:val="CommentText"/>
      </w:pPr>
      <w:r>
        <w:t xml:space="preserve">Comparison of the methods via visual inspection of scatterplots and violin plots is presented. For the three most promising data sets comparison using the second </w:t>
      </w:r>
      <w:proofErr w:type="spellStart"/>
      <w:r>
        <w:t>hypthotecial</w:t>
      </w:r>
      <w:proofErr w:type="spellEnd"/>
      <w:r>
        <w:t xml:space="preserve"> data set is also presented.</w:t>
      </w:r>
    </w:p>
  </w:comment>
  <w:comment w:id="131" w:author="User" w:date="2014-01-28T15:21:00Z" w:initials="U">
    <w:p w:rsidR="00805B94" w:rsidRDefault="00805B94">
      <w:pPr>
        <w:pStyle w:val="CommentText"/>
      </w:pPr>
      <w:r>
        <w:rPr>
          <w:rStyle w:val="CommentReference"/>
        </w:rPr>
        <w:annotationRef/>
      </w:r>
      <w:r>
        <w:t>Is this section important or should it be in an appendix?</w:t>
      </w:r>
    </w:p>
  </w:comment>
  <w:comment w:id="138" w:author="User" w:date="2014-01-27T16:28:00Z" w:initials="U">
    <w:p w:rsidR="00805B94" w:rsidRDefault="00805B94">
      <w:pPr>
        <w:pStyle w:val="CommentText"/>
      </w:pPr>
      <w:r>
        <w:rPr>
          <w:rStyle w:val="CommentReference"/>
        </w:rPr>
        <w:annotationRef/>
      </w:r>
      <w:r>
        <w:t>Several of the figures would benefit from having a commentary in addition to a title and key.</w:t>
      </w:r>
    </w:p>
  </w:comment>
  <w:comment w:id="141" w:author="User" w:date="2014-01-28T15:22:00Z" w:initials="U">
    <w:p w:rsidR="00805B94" w:rsidRDefault="00805B94">
      <w:pPr>
        <w:pStyle w:val="CommentText"/>
      </w:pPr>
      <w:r>
        <w:rPr>
          <w:rStyle w:val="CommentReference"/>
        </w:rPr>
        <w:annotationRef/>
      </w:r>
      <w:r>
        <w:t>Move to methods?</w:t>
      </w:r>
    </w:p>
  </w:comment>
  <w:comment w:id="142" w:author="Matt" w:date="2014-01-27T16:04:00Z" w:initials="M">
    <w:p w:rsidR="00805B94" w:rsidRDefault="00805B94">
      <w:pPr>
        <w:pStyle w:val="CommentText"/>
      </w:pPr>
      <w:r>
        <w:rPr>
          <w:rStyle w:val="CommentReference"/>
        </w:rPr>
        <w:annotationRef/>
      </w:r>
      <w:r>
        <w:t>This is contradicted with discussion on Method 2</w:t>
      </w:r>
    </w:p>
  </w:comment>
  <w:comment w:id="162" w:author="Matt" w:date="2014-01-27T16:04:00Z" w:initials="M">
    <w:p w:rsidR="00805B94" w:rsidRDefault="00805B94">
      <w:pPr>
        <w:pStyle w:val="CommentText"/>
      </w:pPr>
      <w:r>
        <w:rPr>
          <w:rStyle w:val="CommentReference"/>
        </w:rPr>
        <w:annotationRef/>
      </w:r>
      <w:r>
        <w:t>Linked to the main point, this bootstrapped mean is not known, I would compare to the known mean.</w:t>
      </w:r>
    </w:p>
  </w:comment>
  <w:comment w:id="171" w:author="User" w:date="2014-01-28T16:25:00Z" w:initials="U">
    <w:p w:rsidR="00805B94" w:rsidRDefault="00805B94">
      <w:pPr>
        <w:pStyle w:val="CommentText"/>
      </w:pPr>
      <w:r>
        <w:rPr>
          <w:rStyle w:val="CommentReference"/>
        </w:rPr>
        <w:annotationRef/>
      </w:r>
      <w:r>
        <w:t>Figure 5 needs axis labelling and a key adding.</w:t>
      </w:r>
      <w:r w:rsidR="006C42F2">
        <w:t xml:space="preserve"> I would also suggest some commentary with figure. E.g. Methods 8 and 10 match the bootstrapped data the most closely</w:t>
      </w:r>
      <w:r w:rsidR="00597E06">
        <w:t>.</w:t>
      </w:r>
    </w:p>
    <w:p w:rsidR="00597E06" w:rsidRDefault="00597E06">
      <w:pPr>
        <w:pStyle w:val="CommentText"/>
      </w:pPr>
    </w:p>
    <w:p w:rsidR="00597E06" w:rsidRDefault="00597E06">
      <w:pPr>
        <w:pStyle w:val="CommentText"/>
      </w:pPr>
      <w:r>
        <w:t>Why are diagrams all double i.e. symmetrical around y axis – seems unnecessary but maybe it is convention or something?</w:t>
      </w:r>
    </w:p>
  </w:comment>
  <w:comment w:id="172" w:author="User" w:date="2014-01-28T16:13:00Z" w:initials="U">
    <w:p w:rsidR="006C42F2" w:rsidRDefault="006C42F2">
      <w:pPr>
        <w:pStyle w:val="CommentText"/>
      </w:pPr>
      <w:r>
        <w:rPr>
          <w:rStyle w:val="CommentReference"/>
        </w:rPr>
        <w:annotationRef/>
      </w:r>
      <w:r>
        <w:t>This analysis needs to be described in the methods section</w:t>
      </w:r>
    </w:p>
  </w:comment>
  <w:comment w:id="177" w:author="Matt" w:date="2014-01-27T16:04:00Z" w:initials="M">
    <w:p w:rsidR="00805B94" w:rsidRDefault="00805B94">
      <w:pPr>
        <w:pStyle w:val="CommentText"/>
      </w:pPr>
      <w:r>
        <w:rPr>
          <w:rStyle w:val="CommentReference"/>
        </w:rPr>
        <w:annotationRef/>
      </w:r>
      <w:r>
        <w:t>What is the point being made here. You’ve written it as though it is important, but I need it spelt out a bit more, with relation to the comment on unknown bootstrapped data,</w:t>
      </w:r>
    </w:p>
  </w:comment>
  <w:comment w:id="181" w:author="User" w:date="2014-01-28T16:13:00Z" w:initials="U">
    <w:p w:rsidR="006C42F2" w:rsidRDefault="006C42F2">
      <w:pPr>
        <w:pStyle w:val="CommentText"/>
      </w:pPr>
      <w:r>
        <w:rPr>
          <w:rStyle w:val="CommentReference"/>
        </w:rPr>
        <w:annotationRef/>
      </w:r>
      <w:r>
        <w:t>This is true but I think it is known and obvious and should be in background not in findings.</w:t>
      </w:r>
    </w:p>
  </w:comment>
  <w:comment w:id="182" w:author="User" w:date="2014-01-28T16:14:00Z" w:initials="U">
    <w:p w:rsidR="006C42F2" w:rsidRDefault="006C42F2">
      <w:pPr>
        <w:pStyle w:val="CommentText"/>
      </w:pPr>
      <w:r>
        <w:rPr>
          <w:rStyle w:val="CommentReference"/>
        </w:rPr>
        <w:annotationRef/>
      </w:r>
      <w:r>
        <w:t xml:space="preserve">This statement is too strong. If means were not close and </w:t>
      </w:r>
      <w:proofErr w:type="spellStart"/>
      <w:r>
        <w:t>sdeviations</w:t>
      </w:r>
      <w:proofErr w:type="spellEnd"/>
      <w:r>
        <w:t xml:space="preserve"> small then independent sampling would be ok I think?</w:t>
      </w:r>
    </w:p>
  </w:comment>
  <w:comment w:id="211" w:author="Matt" w:date="2014-01-27T16:04:00Z" w:initials="M">
    <w:p w:rsidR="00805B94" w:rsidRDefault="00805B94">
      <w:pPr>
        <w:pStyle w:val="CommentText"/>
      </w:pPr>
      <w:r>
        <w:rPr>
          <w:rStyle w:val="CommentReference"/>
        </w:rPr>
        <w:annotationRef/>
      </w:r>
      <w:proofErr w:type="spellStart"/>
      <w:proofErr w:type="gramStart"/>
      <w:r>
        <w:t>repitition</w:t>
      </w:r>
      <w:proofErr w:type="spellEnd"/>
      <w:proofErr w:type="gramEnd"/>
    </w:p>
  </w:comment>
  <w:comment w:id="213" w:author="Matt" w:date="2014-01-27T16:04:00Z" w:initials="M">
    <w:p w:rsidR="00805B94" w:rsidRDefault="00805B94">
      <w:pPr>
        <w:pStyle w:val="CommentText"/>
      </w:pPr>
      <w:r>
        <w:rPr>
          <w:rStyle w:val="CommentReference"/>
        </w:rPr>
        <w:annotationRef/>
      </w:r>
      <w:r>
        <w:t>I think this is two and advantages one and two are the same</w:t>
      </w:r>
    </w:p>
  </w:comment>
  <w:comment w:id="220" w:author="User" w:date="2014-01-28T16:19:00Z" w:initials="U">
    <w:p w:rsidR="006C42F2" w:rsidRDefault="006C42F2">
      <w:pPr>
        <w:pStyle w:val="CommentText"/>
      </w:pPr>
      <w:r>
        <w:rPr>
          <w:rStyle w:val="CommentReference"/>
        </w:rPr>
        <w:annotationRef/>
      </w:r>
      <w:r>
        <w:t>Provide in online appendix too?</w:t>
      </w:r>
    </w:p>
  </w:comment>
  <w:comment w:id="221" w:author="Matt" w:date="2014-01-27T16:04:00Z" w:initials="M">
    <w:p w:rsidR="00805B94" w:rsidRDefault="00805B94">
      <w:pPr>
        <w:pStyle w:val="CommentText"/>
      </w:pPr>
      <w:r>
        <w:rPr>
          <w:rStyle w:val="CommentReference"/>
        </w:rPr>
        <w:annotationRef/>
      </w:r>
      <w:r>
        <w:t xml:space="preserve">Provide </w:t>
      </w:r>
      <w:proofErr w:type="spellStart"/>
      <w:r>
        <w:t>url</w:t>
      </w:r>
      <w:proofErr w:type="spellEnd"/>
    </w:p>
  </w:comment>
  <w:comment w:id="228" w:author="User" w:date="2014-01-28T16:18:00Z" w:initials="U">
    <w:p w:rsidR="006C42F2" w:rsidRDefault="006C42F2">
      <w:pPr>
        <w:pStyle w:val="CommentText"/>
      </w:pPr>
      <w:r>
        <w:rPr>
          <w:rStyle w:val="CommentReference"/>
        </w:rPr>
        <w:annotationRef/>
      </w:r>
      <w:r>
        <w:t>I would include a section which looks at the feasibility of extension to 3 or more states. Either in methods or discussion.</w:t>
      </w:r>
    </w:p>
  </w:comment>
  <w:comment w:id="231" w:author="User" w:date="2014-01-28T16:19:00Z" w:initials="U">
    <w:p w:rsidR="006C42F2" w:rsidRDefault="006C42F2">
      <w:pPr>
        <w:pStyle w:val="CommentText"/>
      </w:pPr>
      <w:r>
        <w:rPr>
          <w:rStyle w:val="CommentReference"/>
        </w:rPr>
        <w:annotationRef/>
      </w:r>
      <w:r>
        <w:t>If I was reviewing I would ask for more hypothetical data sets to be tested. Surely this would be quite quick to do now you have the code?</w:t>
      </w:r>
    </w:p>
  </w:comment>
  <w:comment w:id="247" w:author="User" w:date="2014-01-28T16:23:00Z" w:initials="U">
    <w:p w:rsidR="006C42F2" w:rsidRDefault="006C42F2">
      <w:pPr>
        <w:pStyle w:val="CommentText"/>
      </w:pPr>
      <w:r>
        <w:rPr>
          <w:rStyle w:val="CommentReference"/>
        </w:rPr>
        <w:annotationRef/>
      </w:r>
      <w:r>
        <w:t xml:space="preserve">Good section but would also like it to relate to general monotonic parameters </w:t>
      </w:r>
      <w:proofErr w:type="spellStart"/>
      <w:r>
        <w:t>eg</w:t>
      </w:r>
      <w:proofErr w:type="spellEnd"/>
      <w:r>
        <w:t>. Costs or transition probability examples.</w:t>
      </w:r>
    </w:p>
  </w:comment>
  <w:comment w:id="251" w:author="Kate Ren" w:date="2014-01-27T16:04:00Z" w:initials="KR">
    <w:p w:rsidR="00805B94" w:rsidRDefault="00805B94">
      <w:pPr>
        <w:pStyle w:val="CommentText"/>
      </w:pPr>
      <w:r>
        <w:rPr>
          <w:rStyle w:val="CommentReference"/>
        </w:rPr>
        <w:annotationRef/>
      </w:r>
      <w:r>
        <w:t xml:space="preserve">Be consistent. </w:t>
      </w:r>
      <w:proofErr w:type="gramStart"/>
      <w:r>
        <w:t>HRQL  was</w:t>
      </w:r>
      <w:proofErr w:type="gramEnd"/>
      <w:r>
        <w:t xml:space="preserve"> used.</w:t>
      </w:r>
    </w:p>
  </w:comment>
  <w:comment w:id="260" w:author="User" w:date="2014-01-28T16:20:00Z" w:initials="U">
    <w:p w:rsidR="006C42F2" w:rsidRDefault="006C42F2">
      <w:pPr>
        <w:pStyle w:val="CommentText"/>
      </w:pPr>
      <w:r>
        <w:rPr>
          <w:rStyle w:val="CommentReference"/>
        </w:rPr>
        <w:annotationRef/>
      </w:r>
      <w:r>
        <w:t>To me it is obvious that the choice could impact on the results and further empirical research is not needed to verify this.</w:t>
      </w:r>
    </w:p>
  </w:comment>
  <w:comment w:id="262" w:author="User" w:date="2014-01-28T16:20:00Z" w:initials="U">
    <w:p w:rsidR="006C42F2" w:rsidRDefault="006C42F2">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0C6" w:rsidRDefault="00CA00C6" w:rsidP="00751271">
      <w:pPr>
        <w:spacing w:after="0" w:line="240" w:lineRule="auto"/>
      </w:pPr>
      <w:r>
        <w:separator/>
      </w:r>
    </w:p>
  </w:endnote>
  <w:endnote w:type="continuationSeparator" w:id="0">
    <w:p w:rsidR="00CA00C6" w:rsidRDefault="00CA00C6"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534818"/>
      <w:docPartObj>
        <w:docPartGallery w:val="Page Numbers (Bottom of Page)"/>
        <w:docPartUnique/>
      </w:docPartObj>
    </w:sdtPr>
    <w:sdtEndPr/>
    <w:sdtContent>
      <w:p w:rsidR="00805B94" w:rsidRDefault="00805B94">
        <w:pPr>
          <w:pStyle w:val="Footer"/>
          <w:jc w:val="center"/>
        </w:pPr>
        <w:r>
          <w:fldChar w:fldCharType="begin"/>
        </w:r>
        <w:r>
          <w:instrText xml:space="preserve"> PAGE   \* MERGEFORMAT </w:instrText>
        </w:r>
        <w:r>
          <w:fldChar w:fldCharType="separate"/>
        </w:r>
        <w:r w:rsidR="00597E06">
          <w:rPr>
            <w:noProof/>
          </w:rPr>
          <w:t>15</w:t>
        </w:r>
        <w:r>
          <w:rPr>
            <w:noProof/>
          </w:rPr>
          <w:fldChar w:fldCharType="end"/>
        </w:r>
      </w:p>
    </w:sdtContent>
  </w:sdt>
  <w:p w:rsidR="00805B94" w:rsidRDefault="00805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0C6" w:rsidRDefault="00CA00C6" w:rsidP="00751271">
      <w:pPr>
        <w:spacing w:after="0" w:line="240" w:lineRule="auto"/>
      </w:pPr>
      <w:r>
        <w:separator/>
      </w:r>
    </w:p>
  </w:footnote>
  <w:footnote w:type="continuationSeparator" w:id="0">
    <w:p w:rsidR="00CA00C6" w:rsidRDefault="00CA00C6"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B7"/>
    <w:rsid w:val="0000364E"/>
    <w:rsid w:val="000071B0"/>
    <w:rsid w:val="00011837"/>
    <w:rsid w:val="00017FFA"/>
    <w:rsid w:val="00022242"/>
    <w:rsid w:val="00024205"/>
    <w:rsid w:val="00025316"/>
    <w:rsid w:val="00027CAE"/>
    <w:rsid w:val="00035E36"/>
    <w:rsid w:val="000444A0"/>
    <w:rsid w:val="00046E2D"/>
    <w:rsid w:val="00047821"/>
    <w:rsid w:val="00056E24"/>
    <w:rsid w:val="00056F93"/>
    <w:rsid w:val="00072341"/>
    <w:rsid w:val="0007717F"/>
    <w:rsid w:val="000776A7"/>
    <w:rsid w:val="0008305F"/>
    <w:rsid w:val="000842E3"/>
    <w:rsid w:val="00084D3F"/>
    <w:rsid w:val="00086EF3"/>
    <w:rsid w:val="00091BB9"/>
    <w:rsid w:val="000A14E4"/>
    <w:rsid w:val="000A6FF5"/>
    <w:rsid w:val="000B14B7"/>
    <w:rsid w:val="000B5D3F"/>
    <w:rsid w:val="000C21A2"/>
    <w:rsid w:val="000E2BD3"/>
    <w:rsid w:val="000E7974"/>
    <w:rsid w:val="00100A52"/>
    <w:rsid w:val="001021E8"/>
    <w:rsid w:val="00103ED7"/>
    <w:rsid w:val="0012061B"/>
    <w:rsid w:val="00126979"/>
    <w:rsid w:val="00130110"/>
    <w:rsid w:val="00131603"/>
    <w:rsid w:val="00131B0D"/>
    <w:rsid w:val="00131F18"/>
    <w:rsid w:val="001424BF"/>
    <w:rsid w:val="001463F3"/>
    <w:rsid w:val="001517EA"/>
    <w:rsid w:val="00165045"/>
    <w:rsid w:val="00165E76"/>
    <w:rsid w:val="00170F06"/>
    <w:rsid w:val="00175781"/>
    <w:rsid w:val="00181285"/>
    <w:rsid w:val="0018273B"/>
    <w:rsid w:val="0018746E"/>
    <w:rsid w:val="001901D2"/>
    <w:rsid w:val="00191EA4"/>
    <w:rsid w:val="00197741"/>
    <w:rsid w:val="001B0524"/>
    <w:rsid w:val="001D7B8E"/>
    <w:rsid w:val="001E1BC2"/>
    <w:rsid w:val="001E5236"/>
    <w:rsid w:val="001F26ED"/>
    <w:rsid w:val="0020182C"/>
    <w:rsid w:val="002240E9"/>
    <w:rsid w:val="0023213E"/>
    <w:rsid w:val="002377E6"/>
    <w:rsid w:val="002432E0"/>
    <w:rsid w:val="00257BA1"/>
    <w:rsid w:val="00261C32"/>
    <w:rsid w:val="002625DA"/>
    <w:rsid w:val="00264F0F"/>
    <w:rsid w:val="00274456"/>
    <w:rsid w:val="0027765F"/>
    <w:rsid w:val="00284FC4"/>
    <w:rsid w:val="0028566C"/>
    <w:rsid w:val="00293028"/>
    <w:rsid w:val="00293DB7"/>
    <w:rsid w:val="002B2850"/>
    <w:rsid w:val="002B4FC1"/>
    <w:rsid w:val="002C422F"/>
    <w:rsid w:val="002C4675"/>
    <w:rsid w:val="002C52B0"/>
    <w:rsid w:val="002E7294"/>
    <w:rsid w:val="002F55D5"/>
    <w:rsid w:val="0030364B"/>
    <w:rsid w:val="003129A4"/>
    <w:rsid w:val="0031366F"/>
    <w:rsid w:val="00330E69"/>
    <w:rsid w:val="00331737"/>
    <w:rsid w:val="00331FE1"/>
    <w:rsid w:val="00341956"/>
    <w:rsid w:val="00341F80"/>
    <w:rsid w:val="00345DD5"/>
    <w:rsid w:val="00351AD3"/>
    <w:rsid w:val="00353ED3"/>
    <w:rsid w:val="00355F07"/>
    <w:rsid w:val="003620BF"/>
    <w:rsid w:val="00364E77"/>
    <w:rsid w:val="00366994"/>
    <w:rsid w:val="00366FEC"/>
    <w:rsid w:val="0038052F"/>
    <w:rsid w:val="00381017"/>
    <w:rsid w:val="0038198F"/>
    <w:rsid w:val="00382855"/>
    <w:rsid w:val="003A01DA"/>
    <w:rsid w:val="003A0530"/>
    <w:rsid w:val="003A14BB"/>
    <w:rsid w:val="003B2A39"/>
    <w:rsid w:val="003B460E"/>
    <w:rsid w:val="003B7023"/>
    <w:rsid w:val="003C0A89"/>
    <w:rsid w:val="003C2637"/>
    <w:rsid w:val="003D2C1B"/>
    <w:rsid w:val="003D49B8"/>
    <w:rsid w:val="003D4C96"/>
    <w:rsid w:val="003E132B"/>
    <w:rsid w:val="003E3177"/>
    <w:rsid w:val="003E4861"/>
    <w:rsid w:val="00401F39"/>
    <w:rsid w:val="00405516"/>
    <w:rsid w:val="00405C79"/>
    <w:rsid w:val="00406EF0"/>
    <w:rsid w:val="0041297F"/>
    <w:rsid w:val="004155F1"/>
    <w:rsid w:val="00424EBC"/>
    <w:rsid w:val="00430AB7"/>
    <w:rsid w:val="00432E45"/>
    <w:rsid w:val="00433E0E"/>
    <w:rsid w:val="004634E1"/>
    <w:rsid w:val="00464BEF"/>
    <w:rsid w:val="004710BD"/>
    <w:rsid w:val="00485010"/>
    <w:rsid w:val="0048769E"/>
    <w:rsid w:val="00492116"/>
    <w:rsid w:val="004A314A"/>
    <w:rsid w:val="004B25EB"/>
    <w:rsid w:val="004B2A9B"/>
    <w:rsid w:val="004B3189"/>
    <w:rsid w:val="004B7DBB"/>
    <w:rsid w:val="004D3A56"/>
    <w:rsid w:val="004D6DDF"/>
    <w:rsid w:val="004E593F"/>
    <w:rsid w:val="004E5985"/>
    <w:rsid w:val="00501F16"/>
    <w:rsid w:val="00511A95"/>
    <w:rsid w:val="00513D80"/>
    <w:rsid w:val="005235E2"/>
    <w:rsid w:val="00524D9D"/>
    <w:rsid w:val="0055628C"/>
    <w:rsid w:val="00567B8E"/>
    <w:rsid w:val="005703A1"/>
    <w:rsid w:val="00573178"/>
    <w:rsid w:val="00573694"/>
    <w:rsid w:val="0058112C"/>
    <w:rsid w:val="00583703"/>
    <w:rsid w:val="00586CF3"/>
    <w:rsid w:val="00587A6D"/>
    <w:rsid w:val="00597E06"/>
    <w:rsid w:val="005C4B18"/>
    <w:rsid w:val="005F3734"/>
    <w:rsid w:val="00604C6F"/>
    <w:rsid w:val="00610911"/>
    <w:rsid w:val="00612F8E"/>
    <w:rsid w:val="00623BEB"/>
    <w:rsid w:val="00625FDD"/>
    <w:rsid w:val="00627E2C"/>
    <w:rsid w:val="00631984"/>
    <w:rsid w:val="0064679C"/>
    <w:rsid w:val="00652A55"/>
    <w:rsid w:val="00652EB0"/>
    <w:rsid w:val="00664DEE"/>
    <w:rsid w:val="00665A42"/>
    <w:rsid w:val="00671A82"/>
    <w:rsid w:val="006853AB"/>
    <w:rsid w:val="00693183"/>
    <w:rsid w:val="0069383B"/>
    <w:rsid w:val="006967AA"/>
    <w:rsid w:val="006A0C4F"/>
    <w:rsid w:val="006A31BA"/>
    <w:rsid w:val="006A5E2C"/>
    <w:rsid w:val="006B236F"/>
    <w:rsid w:val="006B36D8"/>
    <w:rsid w:val="006C119D"/>
    <w:rsid w:val="006C42F2"/>
    <w:rsid w:val="006C78E2"/>
    <w:rsid w:val="006D0054"/>
    <w:rsid w:val="006D2EBC"/>
    <w:rsid w:val="006D66D2"/>
    <w:rsid w:val="006E6329"/>
    <w:rsid w:val="006F0B1D"/>
    <w:rsid w:val="006F621E"/>
    <w:rsid w:val="0070471E"/>
    <w:rsid w:val="007078FF"/>
    <w:rsid w:val="00707C32"/>
    <w:rsid w:val="0071048C"/>
    <w:rsid w:val="00717F8D"/>
    <w:rsid w:val="007260F2"/>
    <w:rsid w:val="00751271"/>
    <w:rsid w:val="00762D85"/>
    <w:rsid w:val="007631B1"/>
    <w:rsid w:val="00775489"/>
    <w:rsid w:val="007816E3"/>
    <w:rsid w:val="00785C62"/>
    <w:rsid w:val="007870DB"/>
    <w:rsid w:val="007A51D0"/>
    <w:rsid w:val="007B482F"/>
    <w:rsid w:val="007C54F7"/>
    <w:rsid w:val="007D2A85"/>
    <w:rsid w:val="007E74D1"/>
    <w:rsid w:val="007F7436"/>
    <w:rsid w:val="008003F4"/>
    <w:rsid w:val="00805B94"/>
    <w:rsid w:val="0082301F"/>
    <w:rsid w:val="00836985"/>
    <w:rsid w:val="008558AC"/>
    <w:rsid w:val="00857C70"/>
    <w:rsid w:val="00861CBB"/>
    <w:rsid w:val="0086407B"/>
    <w:rsid w:val="0086671E"/>
    <w:rsid w:val="00872FF4"/>
    <w:rsid w:val="00875907"/>
    <w:rsid w:val="008C20E7"/>
    <w:rsid w:val="008C446F"/>
    <w:rsid w:val="008C61B5"/>
    <w:rsid w:val="008C6930"/>
    <w:rsid w:val="008C6FB9"/>
    <w:rsid w:val="008C7323"/>
    <w:rsid w:val="008D073C"/>
    <w:rsid w:val="008D31FB"/>
    <w:rsid w:val="008E0F30"/>
    <w:rsid w:val="008E1115"/>
    <w:rsid w:val="008E4E71"/>
    <w:rsid w:val="008E5FD4"/>
    <w:rsid w:val="008E6EBD"/>
    <w:rsid w:val="008F57EA"/>
    <w:rsid w:val="008F6265"/>
    <w:rsid w:val="008F7A5A"/>
    <w:rsid w:val="00900EF8"/>
    <w:rsid w:val="0090309D"/>
    <w:rsid w:val="009041DA"/>
    <w:rsid w:val="009143A3"/>
    <w:rsid w:val="00916A66"/>
    <w:rsid w:val="0091764E"/>
    <w:rsid w:val="00917E7B"/>
    <w:rsid w:val="00920074"/>
    <w:rsid w:val="00920908"/>
    <w:rsid w:val="0093632F"/>
    <w:rsid w:val="0094479E"/>
    <w:rsid w:val="00950C20"/>
    <w:rsid w:val="009579A4"/>
    <w:rsid w:val="00975116"/>
    <w:rsid w:val="00983AE4"/>
    <w:rsid w:val="009858AC"/>
    <w:rsid w:val="00990DA5"/>
    <w:rsid w:val="009A27CB"/>
    <w:rsid w:val="009A4F6E"/>
    <w:rsid w:val="009B1933"/>
    <w:rsid w:val="009B5207"/>
    <w:rsid w:val="009B762A"/>
    <w:rsid w:val="009D2079"/>
    <w:rsid w:val="009D4C8F"/>
    <w:rsid w:val="009D6F8F"/>
    <w:rsid w:val="009D6FBB"/>
    <w:rsid w:val="009E2AE4"/>
    <w:rsid w:val="009F309A"/>
    <w:rsid w:val="009F3A25"/>
    <w:rsid w:val="00A000CA"/>
    <w:rsid w:val="00A05CE5"/>
    <w:rsid w:val="00A2097A"/>
    <w:rsid w:val="00A2397C"/>
    <w:rsid w:val="00A32813"/>
    <w:rsid w:val="00A34793"/>
    <w:rsid w:val="00A45076"/>
    <w:rsid w:val="00A53CD0"/>
    <w:rsid w:val="00A65C51"/>
    <w:rsid w:val="00A65CD0"/>
    <w:rsid w:val="00A7522E"/>
    <w:rsid w:val="00A7702F"/>
    <w:rsid w:val="00A773EB"/>
    <w:rsid w:val="00A85C2A"/>
    <w:rsid w:val="00A86571"/>
    <w:rsid w:val="00A86DAB"/>
    <w:rsid w:val="00A90C1A"/>
    <w:rsid w:val="00AA771D"/>
    <w:rsid w:val="00AB0860"/>
    <w:rsid w:val="00AB754C"/>
    <w:rsid w:val="00AC06DA"/>
    <w:rsid w:val="00AC3BF9"/>
    <w:rsid w:val="00AD113C"/>
    <w:rsid w:val="00AE2C7F"/>
    <w:rsid w:val="00AF419D"/>
    <w:rsid w:val="00AF7452"/>
    <w:rsid w:val="00B0208F"/>
    <w:rsid w:val="00B04290"/>
    <w:rsid w:val="00B1103F"/>
    <w:rsid w:val="00B1466A"/>
    <w:rsid w:val="00B27776"/>
    <w:rsid w:val="00B319DB"/>
    <w:rsid w:val="00B3216C"/>
    <w:rsid w:val="00B35C1F"/>
    <w:rsid w:val="00B434BD"/>
    <w:rsid w:val="00B45270"/>
    <w:rsid w:val="00B50085"/>
    <w:rsid w:val="00B67B4C"/>
    <w:rsid w:val="00B714CC"/>
    <w:rsid w:val="00B724C3"/>
    <w:rsid w:val="00B73EB8"/>
    <w:rsid w:val="00B74806"/>
    <w:rsid w:val="00BA157D"/>
    <w:rsid w:val="00BB5414"/>
    <w:rsid w:val="00BB6DAB"/>
    <w:rsid w:val="00BC3549"/>
    <w:rsid w:val="00BC5A21"/>
    <w:rsid w:val="00BD4E41"/>
    <w:rsid w:val="00BE3F5D"/>
    <w:rsid w:val="00BE5084"/>
    <w:rsid w:val="00BE5A50"/>
    <w:rsid w:val="00BE5DFF"/>
    <w:rsid w:val="00BE663B"/>
    <w:rsid w:val="00C036DF"/>
    <w:rsid w:val="00C279D1"/>
    <w:rsid w:val="00C3479E"/>
    <w:rsid w:val="00C44D3B"/>
    <w:rsid w:val="00C51AA6"/>
    <w:rsid w:val="00C51E4E"/>
    <w:rsid w:val="00C52573"/>
    <w:rsid w:val="00C61C03"/>
    <w:rsid w:val="00C62DE5"/>
    <w:rsid w:val="00C74891"/>
    <w:rsid w:val="00C77F67"/>
    <w:rsid w:val="00C80149"/>
    <w:rsid w:val="00C81A35"/>
    <w:rsid w:val="00C82897"/>
    <w:rsid w:val="00C86CD6"/>
    <w:rsid w:val="00C870A5"/>
    <w:rsid w:val="00C9346B"/>
    <w:rsid w:val="00CA00C6"/>
    <w:rsid w:val="00CA02E0"/>
    <w:rsid w:val="00CA7F55"/>
    <w:rsid w:val="00CC6124"/>
    <w:rsid w:val="00CD1CDA"/>
    <w:rsid w:val="00CD5F76"/>
    <w:rsid w:val="00CD6B12"/>
    <w:rsid w:val="00CF35A2"/>
    <w:rsid w:val="00CF5DBC"/>
    <w:rsid w:val="00D00506"/>
    <w:rsid w:val="00D16FF3"/>
    <w:rsid w:val="00D210AA"/>
    <w:rsid w:val="00D24E90"/>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127CB"/>
    <w:rsid w:val="00E2131D"/>
    <w:rsid w:val="00E23BD9"/>
    <w:rsid w:val="00E23CCF"/>
    <w:rsid w:val="00E31B3F"/>
    <w:rsid w:val="00E36AFD"/>
    <w:rsid w:val="00E41FFB"/>
    <w:rsid w:val="00E546A3"/>
    <w:rsid w:val="00E70A72"/>
    <w:rsid w:val="00E71475"/>
    <w:rsid w:val="00E76B44"/>
    <w:rsid w:val="00E821E3"/>
    <w:rsid w:val="00E828E0"/>
    <w:rsid w:val="00E95D58"/>
    <w:rsid w:val="00EA7B68"/>
    <w:rsid w:val="00EC0C0F"/>
    <w:rsid w:val="00ED107D"/>
    <w:rsid w:val="00EE62A8"/>
    <w:rsid w:val="00EF2C9A"/>
    <w:rsid w:val="00EF6A5A"/>
    <w:rsid w:val="00F10E64"/>
    <w:rsid w:val="00F2589E"/>
    <w:rsid w:val="00F26302"/>
    <w:rsid w:val="00F401A7"/>
    <w:rsid w:val="00F42054"/>
    <w:rsid w:val="00F446BF"/>
    <w:rsid w:val="00F473F3"/>
    <w:rsid w:val="00F552DF"/>
    <w:rsid w:val="00F61C10"/>
    <w:rsid w:val="00F63AB4"/>
    <w:rsid w:val="00F7190D"/>
    <w:rsid w:val="00F74533"/>
    <w:rsid w:val="00FA15BC"/>
    <w:rsid w:val="00FB0CE9"/>
    <w:rsid w:val="00FB6527"/>
    <w:rsid w:val="00FD094C"/>
    <w:rsid w:val="00FE13A9"/>
    <w:rsid w:val="00FF4C70"/>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 w:type="paragraph" w:styleId="DocumentMap">
    <w:name w:val="Document Map"/>
    <w:basedOn w:val="Normal"/>
    <w:link w:val="DocumentMapChar"/>
    <w:uiPriority w:val="99"/>
    <w:semiHidden/>
    <w:unhideWhenUsed/>
    <w:rsid w:val="00433E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 w:type="paragraph" w:styleId="DocumentMap">
    <w:name w:val="Document Map"/>
    <w:basedOn w:val="Normal"/>
    <w:link w:val="DocumentMapChar"/>
    <w:uiPriority w:val="99"/>
    <w:semiHidden/>
    <w:unhideWhenUsed/>
    <w:rsid w:val="00433E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28540497">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8C34D-583B-4F85-9AE9-B6A2737B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Pages>
  <Words>7664</Words>
  <Characters>43690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User</cp:lastModifiedBy>
  <cp:revision>5</cp:revision>
  <cp:lastPrinted>2013-12-16T16:26:00Z</cp:lastPrinted>
  <dcterms:created xsi:type="dcterms:W3CDTF">2014-01-27T16:04:00Z</dcterms:created>
  <dcterms:modified xsi:type="dcterms:W3CDTF">2014-01-28T16:25:00Z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